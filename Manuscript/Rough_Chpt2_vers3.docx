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3A6DB" w14:textId="151D7ED9" w:rsidR="00273125" w:rsidRDefault="00273125" w:rsidP="00D7589D">
      <w:pPr>
        <w:spacing w:line="480" w:lineRule="auto"/>
        <w:rPr>
          <w:rFonts w:ascii="Times New Roman" w:hAnsi="Times New Roman" w:cs="Times New Roman"/>
          <w:b/>
        </w:rPr>
      </w:pPr>
      <w:r>
        <w:rPr>
          <w:rFonts w:ascii="Times New Roman" w:hAnsi="Times New Roman" w:cs="Times New Roman"/>
          <w:b/>
        </w:rPr>
        <w:t>INTRODUCTION</w:t>
      </w:r>
    </w:p>
    <w:p w14:paraId="46B614F5" w14:textId="207CBF8A" w:rsidR="001A7231" w:rsidRDefault="001A4392" w:rsidP="001A7231">
      <w:pPr>
        <w:spacing w:line="480" w:lineRule="auto"/>
        <w:rPr>
          <w:ins w:id="0" w:author="Microsoft Office User" w:date="2019-08-19T10:17:00Z"/>
          <w:rFonts w:ascii="Times New Roman" w:hAnsi="Times New Roman" w:cs="Times New Roman"/>
        </w:rPr>
      </w:pPr>
      <w:ins w:id="1" w:author="Microsoft Office User" w:date="2019-08-19T09:30:00Z">
        <w:r>
          <w:rPr>
            <w:rFonts w:ascii="Times New Roman" w:hAnsi="Times New Roman" w:cs="Times New Roman"/>
          </w:rPr>
          <w:t xml:space="preserve">The </w:t>
        </w:r>
        <w:proofErr w:type="spellStart"/>
        <w:r>
          <w:rPr>
            <w:rFonts w:ascii="Times New Roman" w:hAnsi="Times New Roman" w:cs="Times New Roman"/>
          </w:rPr>
          <w:t>Madrean</w:t>
        </w:r>
        <w:proofErr w:type="spellEnd"/>
        <w:r>
          <w:rPr>
            <w:rFonts w:ascii="Times New Roman" w:hAnsi="Times New Roman" w:cs="Times New Roman"/>
          </w:rPr>
          <w:t xml:space="preserve"> Sky Island Archipelago in southern Arizona </w:t>
        </w:r>
      </w:ins>
      <w:ins w:id="2" w:author="Microsoft Office User" w:date="2019-08-19T09:31:00Z">
        <w:r>
          <w:rPr>
            <w:rFonts w:ascii="Times New Roman" w:hAnsi="Times New Roman" w:cs="Times New Roman"/>
          </w:rPr>
          <w:t>supports diverse ecosystems unique from the Sonoran Desert</w:t>
        </w:r>
      </w:ins>
      <w:ins w:id="3" w:author="Microsoft Office User" w:date="2019-08-19T09:36:00Z">
        <w:r w:rsidR="00200F92">
          <w:rPr>
            <w:rFonts w:ascii="Times New Roman" w:hAnsi="Times New Roman" w:cs="Times New Roman"/>
          </w:rPr>
          <w:t>. H</w:t>
        </w:r>
      </w:ins>
      <w:ins w:id="4" w:author="Microsoft Office User" w:date="2019-08-19T09:33:00Z">
        <w:r>
          <w:rPr>
            <w:rFonts w:ascii="Times New Roman" w:hAnsi="Times New Roman" w:cs="Times New Roman"/>
          </w:rPr>
          <w:t xml:space="preserve">osting </w:t>
        </w:r>
      </w:ins>
      <w:ins w:id="5" w:author="Microsoft Office User" w:date="2019-08-19T09:36:00Z">
        <w:r w:rsidR="00200F92">
          <w:rPr>
            <w:rFonts w:ascii="Times New Roman" w:hAnsi="Times New Roman" w:cs="Times New Roman"/>
          </w:rPr>
          <w:t>a heterogeneous landscape spanning grasslands to</w:t>
        </w:r>
      </w:ins>
      <w:ins w:id="6" w:author="Microsoft Office User" w:date="2019-08-19T09:37:00Z">
        <w:r w:rsidR="00200F92">
          <w:rPr>
            <w:rFonts w:ascii="Times New Roman" w:hAnsi="Times New Roman" w:cs="Times New Roman"/>
          </w:rPr>
          <w:t xml:space="preserve"> </w:t>
        </w:r>
      </w:ins>
      <w:ins w:id="7" w:author="Microsoft Office User" w:date="2019-08-19T09:33:00Z">
        <w:r>
          <w:rPr>
            <w:rFonts w:ascii="Times New Roman" w:hAnsi="Times New Roman" w:cs="Times New Roman"/>
          </w:rPr>
          <w:t>coniferous forests</w:t>
        </w:r>
      </w:ins>
      <w:ins w:id="8" w:author="Microsoft Office User" w:date="2019-08-19T09:31:00Z">
        <w:r>
          <w:rPr>
            <w:rFonts w:ascii="Times New Roman" w:hAnsi="Times New Roman" w:cs="Times New Roman"/>
          </w:rPr>
          <w:t xml:space="preserve"> </w:t>
        </w:r>
      </w:ins>
      <w:ins w:id="9" w:author="Microsoft Office User" w:date="2019-08-19T09:37:00Z">
        <w:r w:rsidR="00200F92">
          <w:rPr>
            <w:rFonts w:ascii="Times New Roman" w:hAnsi="Times New Roman" w:cs="Times New Roman"/>
          </w:rPr>
          <w:t>at the summit, t</w:t>
        </w:r>
      </w:ins>
      <w:ins w:id="10" w:author="Microsoft Office User" w:date="2019-08-19T09:32:00Z">
        <w:r>
          <w:rPr>
            <w:rFonts w:ascii="Times New Roman" w:hAnsi="Times New Roman" w:cs="Times New Roman"/>
          </w:rPr>
          <w:t xml:space="preserve">hese biodiversity hot spots </w:t>
        </w:r>
      </w:ins>
      <w:ins w:id="11" w:author="Microsoft Office User" w:date="2019-08-19T09:33:00Z">
        <w:r>
          <w:rPr>
            <w:rFonts w:ascii="Times New Roman" w:hAnsi="Times New Roman" w:cs="Times New Roman"/>
          </w:rPr>
          <w:t>bridge the</w:t>
        </w:r>
      </w:ins>
      <w:ins w:id="12" w:author="Microsoft Office User" w:date="2019-08-19T09:32:00Z">
        <w:r>
          <w:rPr>
            <w:rFonts w:ascii="Times New Roman" w:hAnsi="Times New Roman" w:cs="Times New Roman"/>
          </w:rPr>
          <w:t xml:space="preserve"> flora and fauna of the northern temperate Rocky Mts. </w:t>
        </w:r>
      </w:ins>
      <w:ins w:id="13" w:author="Microsoft Office User" w:date="2019-08-19T09:33:00Z">
        <w:r>
          <w:rPr>
            <w:rFonts w:ascii="Times New Roman" w:hAnsi="Times New Roman" w:cs="Times New Roman"/>
          </w:rPr>
          <w:t>with that of</w:t>
        </w:r>
      </w:ins>
      <w:ins w:id="14" w:author="Microsoft Office User" w:date="2019-08-19T09:32:00Z">
        <w:r>
          <w:rPr>
            <w:rFonts w:ascii="Times New Roman" w:hAnsi="Times New Roman" w:cs="Times New Roman"/>
          </w:rPr>
          <w:t xml:space="preserve"> the southern</w:t>
        </w:r>
      </w:ins>
      <w:ins w:id="15" w:author="Microsoft Office User" w:date="2019-08-19T10:01:00Z">
        <w:r w:rsidR="00335767">
          <w:rPr>
            <w:rFonts w:ascii="Times New Roman" w:hAnsi="Times New Roman" w:cs="Times New Roman"/>
          </w:rPr>
          <w:t xml:space="preserve"> subtropical</w:t>
        </w:r>
      </w:ins>
      <w:ins w:id="16" w:author="Microsoft Office User" w:date="2019-08-19T09:32:00Z">
        <w:r>
          <w:rPr>
            <w:rFonts w:ascii="Times New Roman" w:hAnsi="Times New Roman" w:cs="Times New Roman"/>
          </w:rPr>
          <w:t xml:space="preserve"> Sierra Madre Mts.</w:t>
        </w:r>
      </w:ins>
      <w:ins w:id="17" w:author="Microsoft Office User" w:date="2019-08-19T09:34:00Z">
        <w:r>
          <w:rPr>
            <w:rFonts w:ascii="Times New Roman" w:hAnsi="Times New Roman" w:cs="Times New Roman"/>
          </w:rPr>
          <w:t xml:space="preserve"> (citation). </w:t>
        </w:r>
      </w:ins>
      <w:ins w:id="18" w:author="Microsoft Office User" w:date="2019-08-26T09:47:00Z">
        <w:r w:rsidR="007578F8">
          <w:rPr>
            <w:rFonts w:ascii="Times New Roman" w:hAnsi="Times New Roman" w:cs="Times New Roman"/>
          </w:rPr>
          <w:t>Communities of e</w:t>
        </w:r>
      </w:ins>
      <w:ins w:id="19" w:author="Microsoft Office User" w:date="2019-08-19T10:12:00Z">
        <w:r w:rsidR="00335767">
          <w:rPr>
            <w:rFonts w:ascii="Times New Roman" w:hAnsi="Times New Roman" w:cs="Times New Roman"/>
          </w:rPr>
          <w:t>ctomycorrhizal (EM) fungi</w:t>
        </w:r>
      </w:ins>
      <w:ins w:id="20" w:author="Microsoft Office User" w:date="2019-08-26T09:47:00Z">
        <w:r w:rsidR="007578F8">
          <w:rPr>
            <w:rFonts w:ascii="Times New Roman" w:hAnsi="Times New Roman" w:cs="Times New Roman"/>
          </w:rPr>
          <w:t xml:space="preserve"> </w:t>
        </w:r>
      </w:ins>
      <w:ins w:id="21" w:author="Microsoft Office User" w:date="2019-08-19T10:12:00Z">
        <w:r w:rsidR="00335767">
          <w:rPr>
            <w:rFonts w:ascii="Times New Roman" w:hAnsi="Times New Roman" w:cs="Times New Roman"/>
          </w:rPr>
          <w:t xml:space="preserve">isolated within these montane forests </w:t>
        </w:r>
      </w:ins>
      <w:ins w:id="22" w:author="Microsoft Office User" w:date="2019-08-19T10:13:00Z">
        <w:r w:rsidR="00335767">
          <w:rPr>
            <w:rFonts w:ascii="Times New Roman" w:hAnsi="Times New Roman" w:cs="Times New Roman"/>
          </w:rPr>
          <w:t xml:space="preserve">play an important supportive role within forest ecosystems, assisting with water and nutrient uptake, seedling establishment, </w:t>
        </w:r>
      </w:ins>
      <w:ins w:id="23" w:author="Microsoft Office User" w:date="2019-08-19T10:15:00Z">
        <w:r w:rsidR="00AE0E67">
          <w:rPr>
            <w:rFonts w:ascii="Times New Roman" w:hAnsi="Times New Roman" w:cs="Times New Roman"/>
          </w:rPr>
          <w:t>plant heath, and soil characteristics (Smith &amp; Read, 200</w:t>
        </w:r>
        <w:r w:rsidR="0070001D">
          <w:rPr>
            <w:rFonts w:ascii="Times New Roman" w:hAnsi="Times New Roman" w:cs="Times New Roman"/>
          </w:rPr>
          <w:t>8</w:t>
        </w:r>
        <w:r w:rsidR="00AE0E67">
          <w:rPr>
            <w:rFonts w:ascii="Times New Roman" w:hAnsi="Times New Roman" w:cs="Times New Roman"/>
          </w:rPr>
          <w:t>).</w:t>
        </w:r>
      </w:ins>
      <w:ins w:id="24" w:author="Microsoft Office User" w:date="2019-08-19T10:16:00Z">
        <w:r w:rsidR="0070001D">
          <w:rPr>
            <w:rFonts w:ascii="Times New Roman" w:hAnsi="Times New Roman" w:cs="Times New Roman"/>
          </w:rPr>
          <w:t xml:space="preserve"> </w:t>
        </w:r>
      </w:ins>
      <w:ins w:id="25" w:author="Microsoft Office User" w:date="2019-08-19T10:06:00Z">
        <w:r w:rsidR="00335767">
          <w:rPr>
            <w:rFonts w:ascii="Times New Roman" w:hAnsi="Times New Roman" w:cs="Times New Roman"/>
          </w:rPr>
          <w:t>While the</w:t>
        </w:r>
      </w:ins>
      <w:ins w:id="26" w:author="Microsoft Office User" w:date="2019-08-26T10:02:00Z">
        <w:r w:rsidR="00F918B6">
          <w:rPr>
            <w:rFonts w:ascii="Times New Roman" w:hAnsi="Times New Roman" w:cs="Times New Roman"/>
          </w:rPr>
          <w:t>ir</w:t>
        </w:r>
      </w:ins>
      <w:ins w:id="27" w:author="Microsoft Office User" w:date="2019-08-19T10:06:00Z">
        <w:r w:rsidR="00335767">
          <w:rPr>
            <w:rFonts w:ascii="Times New Roman" w:hAnsi="Times New Roman" w:cs="Times New Roman"/>
          </w:rPr>
          <w:t xml:space="preserve"> unique location and ecology makes </w:t>
        </w:r>
      </w:ins>
      <w:ins w:id="28" w:author="Microsoft Office User" w:date="2019-08-26T09:50:00Z">
        <w:r w:rsidR="00F43447">
          <w:rPr>
            <w:rFonts w:ascii="Times New Roman" w:hAnsi="Times New Roman" w:cs="Times New Roman"/>
          </w:rPr>
          <w:t>these communities</w:t>
        </w:r>
      </w:ins>
      <w:ins w:id="29" w:author="Microsoft Office User" w:date="2019-08-19T10:06:00Z">
        <w:r w:rsidR="00335767">
          <w:rPr>
            <w:rFonts w:ascii="Times New Roman" w:hAnsi="Times New Roman" w:cs="Times New Roman"/>
          </w:rPr>
          <w:t xml:space="preserve"> of considerable research interest, it also makes these montane islands sensitive to disturbance</w:t>
        </w:r>
      </w:ins>
      <w:ins w:id="30" w:author="Microsoft Office User" w:date="2019-08-19T10:07:00Z">
        <w:r w:rsidR="00335767">
          <w:rPr>
            <w:rFonts w:ascii="Times New Roman" w:hAnsi="Times New Roman" w:cs="Times New Roman"/>
          </w:rPr>
          <w:t>s, such as drought, wildfire, and climate change.</w:t>
        </w:r>
      </w:ins>
      <w:ins w:id="31" w:author="Microsoft Office User" w:date="2019-08-19T10:10:00Z">
        <w:r w:rsidR="00335767">
          <w:rPr>
            <w:rFonts w:ascii="Times New Roman" w:hAnsi="Times New Roman" w:cs="Times New Roman"/>
          </w:rPr>
          <w:t xml:space="preserve"> </w:t>
        </w:r>
      </w:ins>
    </w:p>
    <w:p w14:paraId="3C1CD44D" w14:textId="29A15FE1" w:rsidR="0070001D" w:rsidRDefault="0070001D" w:rsidP="001A7231">
      <w:pPr>
        <w:spacing w:line="480" w:lineRule="auto"/>
        <w:rPr>
          <w:ins w:id="32" w:author="Microsoft Office User" w:date="2019-08-19T10:17:00Z"/>
          <w:rFonts w:ascii="Times New Roman" w:hAnsi="Times New Roman" w:cs="Times New Roman"/>
        </w:rPr>
      </w:pPr>
    </w:p>
    <w:p w14:paraId="194D0A1E" w14:textId="1C998531" w:rsidR="004B111E" w:rsidRDefault="00B23D9F" w:rsidP="001A7231">
      <w:pPr>
        <w:spacing w:line="480" w:lineRule="auto"/>
        <w:rPr>
          <w:ins w:id="33" w:author="Microsoft Office User" w:date="2019-08-26T10:12:00Z"/>
          <w:rFonts w:ascii="Times New Roman" w:hAnsi="Times New Roman" w:cs="Times New Roman"/>
        </w:rPr>
      </w:pPr>
      <w:ins w:id="34" w:author="Microsoft Office User" w:date="2019-08-27T09:25:00Z">
        <w:r>
          <w:rPr>
            <w:rFonts w:ascii="Times New Roman" w:hAnsi="Times New Roman" w:cs="Times New Roman"/>
          </w:rPr>
          <w:t xml:space="preserve">Periodic wildfires are an integral component of ecosystems playing an important role in shaping </w:t>
        </w:r>
      </w:ins>
      <w:ins w:id="35" w:author="Microsoft Office User" w:date="2019-08-27T09:26:00Z">
        <w:r>
          <w:rPr>
            <w:rFonts w:ascii="Times New Roman" w:hAnsi="Times New Roman" w:cs="Times New Roman"/>
          </w:rPr>
          <w:t xml:space="preserve">community structure, soil characteristics, and ecosystem processes </w:t>
        </w:r>
      </w:ins>
      <w:ins w:id="36" w:author="Microsoft Office User" w:date="2019-08-27T09:27:00Z">
        <w:r>
          <w:rPr>
            <w:rFonts w:ascii="Times New Roman" w:hAnsi="Times New Roman" w:cs="Times New Roman"/>
          </w:rPr>
          <w:t xml:space="preserve">(citation). Increasing global temperatures, </w:t>
        </w:r>
      </w:ins>
      <w:ins w:id="37" w:author="Microsoft Office User" w:date="2019-08-27T09:28:00Z">
        <w:r>
          <w:rPr>
            <w:rFonts w:ascii="Times New Roman" w:hAnsi="Times New Roman" w:cs="Times New Roman"/>
          </w:rPr>
          <w:t>reoccurring</w:t>
        </w:r>
      </w:ins>
      <w:ins w:id="38" w:author="Microsoft Office User" w:date="2019-08-27T09:27:00Z">
        <w:r>
          <w:rPr>
            <w:rFonts w:ascii="Times New Roman" w:hAnsi="Times New Roman" w:cs="Times New Roman"/>
          </w:rPr>
          <w:t xml:space="preserve"> drought, and long-term</w:t>
        </w:r>
      </w:ins>
      <w:ins w:id="39" w:author="Microsoft Office User" w:date="2019-08-27T09:28:00Z">
        <w:r>
          <w:rPr>
            <w:rFonts w:ascii="Times New Roman" w:hAnsi="Times New Roman" w:cs="Times New Roman"/>
          </w:rPr>
          <w:t xml:space="preserve"> wildfire suppression across forests within the United States has </w:t>
        </w:r>
      </w:ins>
      <w:ins w:id="40" w:author="Microsoft Office User" w:date="2019-08-27T09:34:00Z">
        <w:r w:rsidR="0042341C">
          <w:rPr>
            <w:rFonts w:ascii="Times New Roman" w:hAnsi="Times New Roman" w:cs="Times New Roman"/>
          </w:rPr>
          <w:t>altered fire regimes, increasing the occurrence of</w:t>
        </w:r>
      </w:ins>
      <w:ins w:id="41" w:author="Microsoft Office User" w:date="2019-08-27T09:35:00Z">
        <w:r w:rsidR="0042341C">
          <w:rPr>
            <w:rFonts w:ascii="Times New Roman" w:hAnsi="Times New Roman" w:cs="Times New Roman"/>
          </w:rPr>
          <w:t xml:space="preserve"> large, high intensity wildfires </w:t>
        </w:r>
      </w:ins>
      <w:ins w:id="42" w:author="Microsoft Office User" w:date="2019-08-27T09:29:00Z">
        <w:r w:rsidR="00D1051E">
          <w:rPr>
            <w:rFonts w:ascii="Times New Roman" w:hAnsi="Times New Roman" w:cs="Times New Roman"/>
          </w:rPr>
          <w:t xml:space="preserve">(citations). </w:t>
        </w:r>
      </w:ins>
      <w:ins w:id="43" w:author="Microsoft Office User" w:date="2019-08-27T09:33:00Z">
        <w:r w:rsidR="0042341C">
          <w:rPr>
            <w:rFonts w:ascii="Times New Roman" w:hAnsi="Times New Roman" w:cs="Times New Roman"/>
          </w:rPr>
          <w:t>Forests maladapted to the frequency</w:t>
        </w:r>
      </w:ins>
      <w:ins w:id="44" w:author="Microsoft Office User" w:date="2019-08-27T09:34:00Z">
        <w:r w:rsidR="0042341C">
          <w:rPr>
            <w:rFonts w:ascii="Times New Roman" w:hAnsi="Times New Roman" w:cs="Times New Roman"/>
          </w:rPr>
          <w:t xml:space="preserve"> of these intense wildfires</w:t>
        </w:r>
      </w:ins>
      <w:ins w:id="45" w:author="Microsoft Office User" w:date="2019-08-27T09:35:00Z">
        <w:r w:rsidR="0042341C">
          <w:rPr>
            <w:rFonts w:ascii="Times New Roman" w:hAnsi="Times New Roman" w:cs="Times New Roman"/>
          </w:rPr>
          <w:t xml:space="preserve"> are undergoing unprecedented changes</w:t>
        </w:r>
      </w:ins>
      <w:ins w:id="46" w:author="Microsoft Office User" w:date="2019-08-27T09:36:00Z">
        <w:r w:rsidR="0042341C">
          <w:rPr>
            <w:rFonts w:ascii="Times New Roman" w:hAnsi="Times New Roman" w:cs="Times New Roman"/>
          </w:rPr>
          <w:t xml:space="preserve"> including within their microbial communities (citations). </w:t>
        </w:r>
        <w:r w:rsidR="008B660A">
          <w:rPr>
            <w:rFonts w:ascii="Times New Roman" w:hAnsi="Times New Roman" w:cs="Times New Roman"/>
          </w:rPr>
          <w:t xml:space="preserve">EM fungi undergo </w:t>
        </w:r>
      </w:ins>
      <w:ins w:id="47" w:author="Microsoft Office User" w:date="2019-08-27T12:10:00Z">
        <w:r w:rsidR="00A21F30">
          <w:rPr>
            <w:rFonts w:ascii="Times New Roman" w:hAnsi="Times New Roman" w:cs="Times New Roman"/>
          </w:rPr>
          <w:t>significant changes under fire disturbance that vary based on both frequency and intensity of wildfires (citation)</w:t>
        </w:r>
        <w:r w:rsidR="00BD48E4">
          <w:rPr>
            <w:rFonts w:ascii="Times New Roman" w:hAnsi="Times New Roman" w:cs="Times New Roman"/>
          </w:rPr>
          <w:t>.</w:t>
        </w:r>
      </w:ins>
      <w:ins w:id="48" w:author="Microsoft Office User" w:date="2019-08-27T09:37:00Z">
        <w:r w:rsidR="008B660A">
          <w:rPr>
            <w:rFonts w:ascii="Times New Roman" w:hAnsi="Times New Roman" w:cs="Times New Roman"/>
          </w:rPr>
          <w:t xml:space="preserve"> Research into EM community resistance (i.e. </w:t>
        </w:r>
      </w:ins>
      <w:ins w:id="49" w:author="Microsoft Office User" w:date="2019-08-27T09:38:00Z">
        <w:r w:rsidR="008B660A">
          <w:rPr>
            <w:rFonts w:ascii="Times New Roman" w:hAnsi="Times New Roman" w:cs="Times New Roman"/>
          </w:rPr>
          <w:t>the extent to which a community is displaced by disturbance) and resilience (i.e. the rate of recovery following a disturbance) can elu</w:t>
        </w:r>
      </w:ins>
      <w:ins w:id="50" w:author="Microsoft Office User" w:date="2019-08-27T09:39:00Z">
        <w:r w:rsidR="008B660A">
          <w:rPr>
            <w:rFonts w:ascii="Times New Roman" w:hAnsi="Times New Roman" w:cs="Times New Roman"/>
          </w:rPr>
          <w:t xml:space="preserve">cidate how forest ecosystems are likely to be affected in the future (Pimm 1984; </w:t>
        </w:r>
        <w:proofErr w:type="spellStart"/>
        <w:r w:rsidR="008B660A">
          <w:rPr>
            <w:rFonts w:ascii="Times New Roman" w:hAnsi="Times New Roman" w:cs="Times New Roman"/>
          </w:rPr>
          <w:t>Attiwill</w:t>
        </w:r>
        <w:proofErr w:type="spellEnd"/>
        <w:r w:rsidR="008B660A">
          <w:rPr>
            <w:rFonts w:ascii="Times New Roman" w:hAnsi="Times New Roman" w:cs="Times New Roman"/>
          </w:rPr>
          <w:t xml:space="preserve"> 1994; </w:t>
        </w:r>
        <w:proofErr w:type="spellStart"/>
        <w:r w:rsidR="008B660A">
          <w:rPr>
            <w:rFonts w:ascii="Times New Roman" w:hAnsi="Times New Roman" w:cs="Times New Roman"/>
          </w:rPr>
          <w:t>Kipfer</w:t>
        </w:r>
        <w:proofErr w:type="spellEnd"/>
        <w:r w:rsidR="008B660A">
          <w:rPr>
            <w:rFonts w:ascii="Times New Roman" w:hAnsi="Times New Roman" w:cs="Times New Roman"/>
          </w:rPr>
          <w:t xml:space="preserve"> </w:t>
        </w:r>
        <w:r w:rsidR="008B660A">
          <w:rPr>
            <w:rFonts w:ascii="Times New Roman" w:hAnsi="Times New Roman" w:cs="Times New Roman"/>
            <w:i/>
          </w:rPr>
          <w:t>et al.,</w:t>
        </w:r>
        <w:r w:rsidR="008B660A">
          <w:rPr>
            <w:rFonts w:ascii="Times New Roman" w:hAnsi="Times New Roman" w:cs="Times New Roman"/>
          </w:rPr>
          <w:t xml:space="preserve"> 2011)</w:t>
        </w:r>
      </w:ins>
    </w:p>
    <w:p w14:paraId="451568B9" w14:textId="77777777" w:rsidR="004B111E" w:rsidRDefault="004B111E" w:rsidP="001A7231">
      <w:pPr>
        <w:spacing w:line="480" w:lineRule="auto"/>
        <w:rPr>
          <w:ins w:id="51" w:author="Microsoft Office User" w:date="2019-08-26T10:12:00Z"/>
          <w:rFonts w:ascii="Times New Roman" w:hAnsi="Times New Roman" w:cs="Times New Roman"/>
        </w:rPr>
      </w:pPr>
    </w:p>
    <w:p w14:paraId="2EE7F15D" w14:textId="58E43015" w:rsidR="0070001D" w:rsidRDefault="0070001D" w:rsidP="001A7231">
      <w:pPr>
        <w:spacing w:line="480" w:lineRule="auto"/>
        <w:rPr>
          <w:ins w:id="52" w:author="Microsoft Office User" w:date="2019-08-19T10:19:00Z"/>
          <w:rFonts w:ascii="Times New Roman" w:hAnsi="Times New Roman" w:cs="Times New Roman"/>
        </w:rPr>
      </w:pPr>
      <w:ins w:id="53" w:author="Microsoft Office User" w:date="2019-08-19T10:19:00Z">
        <w:r>
          <w:rPr>
            <w:rFonts w:ascii="Times New Roman" w:hAnsi="Times New Roman" w:cs="Times New Roman"/>
          </w:rPr>
          <w:t>To date</w:t>
        </w:r>
      </w:ins>
      <w:ins w:id="54" w:author="Microsoft Office User" w:date="2019-08-19T10:17:00Z">
        <w:r>
          <w:rPr>
            <w:rFonts w:ascii="Times New Roman" w:hAnsi="Times New Roman" w:cs="Times New Roman"/>
          </w:rPr>
          <w:t xml:space="preserve">, </w:t>
        </w:r>
      </w:ins>
      <w:ins w:id="55" w:author="Microsoft Office User" w:date="2019-08-19T10:18:00Z">
        <w:r>
          <w:rPr>
            <w:rFonts w:ascii="Times New Roman" w:hAnsi="Times New Roman" w:cs="Times New Roman"/>
          </w:rPr>
          <w:t>c</w:t>
        </w:r>
      </w:ins>
      <w:ins w:id="56" w:author="Microsoft Office User" w:date="2019-08-19T10:17:00Z">
        <w:r>
          <w:rPr>
            <w:rFonts w:ascii="Times New Roman" w:hAnsi="Times New Roman" w:cs="Times New Roman"/>
          </w:rPr>
          <w:t>ommunities of EM fungi have been</w:t>
        </w:r>
      </w:ins>
      <w:ins w:id="57" w:author="Microsoft Office User" w:date="2019-08-19T10:19:00Z">
        <w:r>
          <w:rPr>
            <w:rFonts w:ascii="Times New Roman" w:hAnsi="Times New Roman" w:cs="Times New Roman"/>
          </w:rPr>
          <w:t xml:space="preserve"> poorly</w:t>
        </w:r>
      </w:ins>
      <w:ins w:id="58" w:author="Microsoft Office User" w:date="2019-08-19T10:17:00Z">
        <w:r>
          <w:rPr>
            <w:rFonts w:ascii="Times New Roman" w:hAnsi="Times New Roman" w:cs="Times New Roman"/>
          </w:rPr>
          <w:t xml:space="preserve"> studied </w:t>
        </w:r>
      </w:ins>
      <w:ins w:id="59" w:author="Microsoft Office User" w:date="2019-08-19T10:19:00Z">
        <w:r>
          <w:rPr>
            <w:rFonts w:ascii="Times New Roman" w:hAnsi="Times New Roman" w:cs="Times New Roman"/>
          </w:rPr>
          <w:t>with</w:t>
        </w:r>
      </w:ins>
      <w:ins w:id="60" w:author="Microsoft Office User" w:date="2019-08-19T10:17:00Z">
        <w:r>
          <w:rPr>
            <w:rFonts w:ascii="Times New Roman" w:hAnsi="Times New Roman" w:cs="Times New Roman"/>
          </w:rPr>
          <w:t xml:space="preserve">in Arizona </w:t>
        </w:r>
      </w:ins>
      <w:ins w:id="61" w:author="Microsoft Office User" w:date="2019-08-19T10:18:00Z">
        <w:r>
          <w:rPr>
            <w:rFonts w:ascii="Times New Roman" w:hAnsi="Times New Roman" w:cs="Times New Roman"/>
          </w:rPr>
          <w:t>with the exception of one study within the Santa Catalina Mts. (Bowman &amp; Arnold, 2008).</w:t>
        </w:r>
      </w:ins>
      <w:ins w:id="62" w:author="Microsoft Office User" w:date="2019-08-19T10:19:00Z">
        <w:r>
          <w:rPr>
            <w:rFonts w:ascii="Times New Roman" w:hAnsi="Times New Roman" w:cs="Times New Roman"/>
          </w:rPr>
          <w:t xml:space="preserve"> </w:t>
        </w:r>
      </w:ins>
    </w:p>
    <w:p w14:paraId="0671C791" w14:textId="77777777" w:rsidR="0070001D" w:rsidRDefault="0070001D" w:rsidP="001A7231">
      <w:pPr>
        <w:spacing w:line="480" w:lineRule="auto"/>
        <w:rPr>
          <w:ins w:id="63" w:author="Microsoft Office User" w:date="2019-08-19T10:19:00Z"/>
          <w:rFonts w:ascii="Times New Roman" w:hAnsi="Times New Roman" w:cs="Times New Roman"/>
        </w:rPr>
      </w:pPr>
    </w:p>
    <w:p w14:paraId="7630826D" w14:textId="183A84E2" w:rsidR="005D59C1" w:rsidRDefault="005D59C1" w:rsidP="001A7231">
      <w:pPr>
        <w:spacing w:line="480" w:lineRule="auto"/>
        <w:rPr>
          <w:ins w:id="64" w:author="Microsoft Office User" w:date="2019-08-14T10:35:00Z"/>
          <w:rFonts w:ascii="Times New Roman" w:hAnsi="Times New Roman" w:cs="Times New Roman"/>
        </w:rPr>
      </w:pPr>
      <w:ins w:id="65" w:author="Microsoft Office User" w:date="2019-08-19T09:41:00Z">
        <w:r>
          <w:rPr>
            <w:rFonts w:ascii="Times New Roman" w:hAnsi="Times New Roman" w:cs="Times New Roman"/>
          </w:rPr>
          <w:t>Diversity has been shown to both increase and decrease post fire</w:t>
        </w:r>
      </w:ins>
      <w:ins w:id="66" w:author="Microsoft Office User" w:date="2019-08-19T09:42:00Z">
        <w:r>
          <w:rPr>
            <w:rFonts w:ascii="Times New Roman" w:hAnsi="Times New Roman" w:cs="Times New Roman"/>
          </w:rPr>
          <w:t xml:space="preserve"> depending on fire intensity (i.e. </w:t>
        </w:r>
      </w:ins>
      <w:ins w:id="67" w:author="Microsoft Office User" w:date="2019-08-20T10:30:00Z">
        <w:r w:rsidR="00675B6E">
          <w:rPr>
            <w:rFonts w:ascii="Times New Roman" w:hAnsi="Times New Roman" w:cs="Times New Roman"/>
          </w:rPr>
          <w:t>temperature</w:t>
        </w:r>
      </w:ins>
      <w:ins w:id="68" w:author="Microsoft Office User" w:date="2019-08-19T09:42:00Z">
        <w:r>
          <w:rPr>
            <w:rFonts w:ascii="Times New Roman" w:hAnsi="Times New Roman" w:cs="Times New Roman"/>
          </w:rPr>
          <w:t xml:space="preserve"> </w:t>
        </w:r>
      </w:ins>
      <w:ins w:id="69" w:author="Microsoft Office User" w:date="2019-08-19T09:43:00Z">
        <w:r>
          <w:rPr>
            <w:rFonts w:ascii="Times New Roman" w:hAnsi="Times New Roman" w:cs="Times New Roman"/>
          </w:rPr>
          <w:t>and length of fire)</w:t>
        </w:r>
      </w:ins>
      <w:ins w:id="70" w:author="Microsoft Office User" w:date="2019-08-19T09:57:00Z">
        <w:r>
          <w:rPr>
            <w:rFonts w:ascii="Times New Roman" w:hAnsi="Times New Roman" w:cs="Times New Roman"/>
          </w:rPr>
          <w:t xml:space="preserve"> and fire frequency</w:t>
        </w:r>
      </w:ins>
      <w:ins w:id="71" w:author="Microsoft Office User" w:date="2019-08-19T09:41:00Z">
        <w:r>
          <w:rPr>
            <w:rFonts w:ascii="Times New Roman" w:hAnsi="Times New Roman" w:cs="Times New Roman"/>
          </w:rPr>
          <w:t xml:space="preserve"> (citations).</w:t>
        </w:r>
      </w:ins>
      <w:ins w:id="72" w:author="Microsoft Office User" w:date="2019-08-19T09:43:00Z">
        <w:r>
          <w:rPr>
            <w:rFonts w:ascii="Times New Roman" w:hAnsi="Times New Roman" w:cs="Times New Roman"/>
          </w:rPr>
          <w:t xml:space="preserve"> Following the intermediate disturbance hypothesis, evidence indicates that with </w:t>
        </w:r>
      </w:ins>
      <w:ins w:id="73" w:author="Microsoft Office User" w:date="2019-08-19T09:53:00Z">
        <w:r>
          <w:rPr>
            <w:rFonts w:ascii="Times New Roman" w:hAnsi="Times New Roman" w:cs="Times New Roman"/>
          </w:rPr>
          <w:t>low or high</w:t>
        </w:r>
      </w:ins>
      <w:ins w:id="74" w:author="Microsoft Office User" w:date="2019-08-19T09:43:00Z">
        <w:r>
          <w:rPr>
            <w:rFonts w:ascii="Times New Roman" w:hAnsi="Times New Roman" w:cs="Times New Roman"/>
          </w:rPr>
          <w:t xml:space="preserve"> intensity </w:t>
        </w:r>
      </w:ins>
      <w:ins w:id="75" w:author="Microsoft Office User" w:date="2019-08-19T09:54:00Z">
        <w:r>
          <w:rPr>
            <w:rFonts w:ascii="Times New Roman" w:hAnsi="Times New Roman" w:cs="Times New Roman"/>
          </w:rPr>
          <w:t xml:space="preserve">fires </w:t>
        </w:r>
      </w:ins>
      <w:ins w:id="76" w:author="Microsoft Office User" w:date="2019-08-19T09:43:00Z">
        <w:r>
          <w:rPr>
            <w:rFonts w:ascii="Times New Roman" w:hAnsi="Times New Roman" w:cs="Times New Roman"/>
          </w:rPr>
          <w:t>diversity decreases</w:t>
        </w:r>
      </w:ins>
      <w:ins w:id="77" w:author="Microsoft Office User" w:date="2019-08-19T09:44:00Z">
        <w:r>
          <w:rPr>
            <w:rFonts w:ascii="Times New Roman" w:hAnsi="Times New Roman" w:cs="Times New Roman"/>
          </w:rPr>
          <w:t xml:space="preserve"> (</w:t>
        </w:r>
      </w:ins>
      <w:ins w:id="78" w:author="Microsoft Office User" w:date="2019-08-20T09:37:00Z">
        <w:r w:rsidR="00270949">
          <w:rPr>
            <w:rFonts w:ascii="Times New Roman" w:hAnsi="Times New Roman" w:cs="Times New Roman"/>
          </w:rPr>
          <w:t xml:space="preserve">Wilkinson, 1999; </w:t>
        </w:r>
      </w:ins>
      <w:ins w:id="79" w:author="Microsoft Office User" w:date="2019-08-19T09:44:00Z">
        <w:r>
          <w:rPr>
            <w:rFonts w:ascii="Times New Roman" w:hAnsi="Times New Roman" w:cs="Times New Roman"/>
          </w:rPr>
          <w:t xml:space="preserve">Dahlberg </w:t>
        </w:r>
        <w:r w:rsidRPr="005D59C1">
          <w:rPr>
            <w:rFonts w:ascii="Times New Roman" w:hAnsi="Times New Roman" w:cs="Times New Roman"/>
            <w:i/>
            <w:rPrChange w:id="80" w:author="Microsoft Office User" w:date="2019-08-19T09:50:00Z">
              <w:rPr>
                <w:rFonts w:ascii="Times New Roman" w:hAnsi="Times New Roman" w:cs="Times New Roman"/>
              </w:rPr>
            </w:rPrChange>
          </w:rPr>
          <w:t>et al.</w:t>
        </w:r>
        <w:r>
          <w:rPr>
            <w:rFonts w:ascii="Times New Roman" w:hAnsi="Times New Roman" w:cs="Times New Roman"/>
          </w:rPr>
          <w:t xml:space="preserve"> </w:t>
        </w:r>
      </w:ins>
      <w:ins w:id="81" w:author="Microsoft Office User" w:date="2019-08-19T09:46:00Z">
        <w:r>
          <w:rPr>
            <w:rFonts w:ascii="Times New Roman" w:hAnsi="Times New Roman" w:cs="Times New Roman"/>
          </w:rPr>
          <w:t>2001</w:t>
        </w:r>
      </w:ins>
      <w:ins w:id="82" w:author="Microsoft Office User" w:date="2019-08-19T09:50:00Z">
        <w:r>
          <w:rPr>
            <w:rFonts w:ascii="Times New Roman" w:hAnsi="Times New Roman" w:cs="Times New Roman"/>
          </w:rPr>
          <w:t xml:space="preserve">; </w:t>
        </w:r>
        <w:proofErr w:type="spellStart"/>
        <w:r>
          <w:rPr>
            <w:rFonts w:ascii="Times New Roman" w:hAnsi="Times New Roman" w:cs="Times New Roman"/>
          </w:rPr>
          <w:t>Peay</w:t>
        </w:r>
        <w:proofErr w:type="spellEnd"/>
        <w:r>
          <w:rPr>
            <w:rFonts w:ascii="Times New Roman" w:hAnsi="Times New Roman" w:cs="Times New Roman"/>
          </w:rPr>
          <w:t xml:space="preserve"> </w:t>
        </w:r>
        <w:r w:rsidRPr="005D59C1">
          <w:rPr>
            <w:rFonts w:ascii="Times New Roman" w:hAnsi="Times New Roman" w:cs="Times New Roman"/>
            <w:i/>
            <w:rPrChange w:id="83" w:author="Microsoft Office User" w:date="2019-08-19T09:50:00Z">
              <w:rPr>
                <w:rFonts w:ascii="Times New Roman" w:hAnsi="Times New Roman" w:cs="Times New Roman"/>
              </w:rPr>
            </w:rPrChange>
          </w:rPr>
          <w:t>et al</w:t>
        </w:r>
        <w:r>
          <w:rPr>
            <w:rFonts w:ascii="Times New Roman" w:hAnsi="Times New Roman" w:cs="Times New Roman"/>
          </w:rPr>
          <w:t>. 2009</w:t>
        </w:r>
      </w:ins>
      <w:ins w:id="84" w:author="Microsoft Office User" w:date="2019-08-19T09:46:00Z">
        <w:r>
          <w:rPr>
            <w:rFonts w:ascii="Times New Roman" w:hAnsi="Times New Roman" w:cs="Times New Roman"/>
          </w:rPr>
          <w:t>)</w:t>
        </w:r>
      </w:ins>
      <w:ins w:id="85" w:author="Microsoft Office User" w:date="2019-08-19T09:57:00Z">
        <w:r>
          <w:rPr>
            <w:rFonts w:ascii="Times New Roman" w:hAnsi="Times New Roman" w:cs="Times New Roman"/>
          </w:rPr>
          <w:t xml:space="preserve">, but at intermediate </w:t>
        </w:r>
      </w:ins>
      <w:ins w:id="86" w:author="Microsoft Office User" w:date="2019-08-19T09:58:00Z">
        <w:r>
          <w:rPr>
            <w:rFonts w:ascii="Times New Roman" w:hAnsi="Times New Roman" w:cs="Times New Roman"/>
          </w:rPr>
          <w:t>levels fires can increase diversity by opening resources for competitively inferior species</w:t>
        </w:r>
      </w:ins>
      <w:ins w:id="87" w:author="Microsoft Office User" w:date="2019-08-19T09:59:00Z">
        <w:r>
          <w:rPr>
            <w:rFonts w:ascii="Times New Roman" w:hAnsi="Times New Roman" w:cs="Times New Roman"/>
          </w:rPr>
          <w:t xml:space="preserve"> thereby increasing diversity</w:t>
        </w:r>
      </w:ins>
      <w:ins w:id="88" w:author="Microsoft Office User" w:date="2019-08-19T09:58:00Z">
        <w:r>
          <w:rPr>
            <w:rFonts w:ascii="Times New Roman" w:hAnsi="Times New Roman" w:cs="Times New Roman"/>
          </w:rPr>
          <w:t xml:space="preserve"> (</w:t>
        </w:r>
        <w:proofErr w:type="spellStart"/>
        <w:r>
          <w:rPr>
            <w:rFonts w:ascii="Times New Roman" w:hAnsi="Times New Roman" w:cs="Times New Roman"/>
          </w:rPr>
          <w:t>Peay</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2019)</w:t>
        </w:r>
      </w:ins>
      <w:ins w:id="89" w:author="Microsoft Office User" w:date="2019-08-19T09:46:00Z">
        <w:r>
          <w:rPr>
            <w:rFonts w:ascii="Times New Roman" w:hAnsi="Times New Roman" w:cs="Times New Roman"/>
          </w:rPr>
          <w:t>.</w:t>
        </w:r>
      </w:ins>
      <w:ins w:id="90" w:author="Microsoft Office User" w:date="2019-08-19T09:57:00Z">
        <w:r>
          <w:rPr>
            <w:rFonts w:ascii="Times New Roman" w:hAnsi="Times New Roman" w:cs="Times New Roman"/>
          </w:rPr>
          <w:t xml:space="preserve"> </w:t>
        </w:r>
      </w:ins>
      <w:ins w:id="91" w:author="Microsoft Office User" w:date="2019-08-19T10:00:00Z">
        <w:r>
          <w:rPr>
            <w:rFonts w:ascii="Times New Roman" w:hAnsi="Times New Roman" w:cs="Times New Roman"/>
          </w:rPr>
          <w:t>I</w:t>
        </w:r>
      </w:ins>
      <w:ins w:id="92" w:author="Microsoft Office User" w:date="2019-08-19T09:57:00Z">
        <w:r>
          <w:rPr>
            <w:rFonts w:ascii="Times New Roman" w:hAnsi="Times New Roman" w:cs="Times New Roman"/>
          </w:rPr>
          <w:t>ncreasing frequency of fires</w:t>
        </w:r>
      </w:ins>
      <w:ins w:id="93" w:author="Microsoft Office User" w:date="2019-08-19T10:00:00Z">
        <w:r>
          <w:rPr>
            <w:rFonts w:ascii="Times New Roman" w:hAnsi="Times New Roman" w:cs="Times New Roman"/>
          </w:rPr>
          <w:t xml:space="preserve"> can impact</w:t>
        </w:r>
      </w:ins>
      <w:ins w:id="94" w:author="Microsoft Office User" w:date="2019-08-19T09:57:00Z">
        <w:r>
          <w:rPr>
            <w:rFonts w:ascii="Times New Roman" w:hAnsi="Times New Roman" w:cs="Times New Roman"/>
          </w:rPr>
          <w:t xml:space="preserve"> </w:t>
        </w:r>
      </w:ins>
      <w:ins w:id="95" w:author="Microsoft Office User" w:date="2019-08-19T10:00:00Z">
        <w:r>
          <w:rPr>
            <w:rFonts w:ascii="Times New Roman" w:hAnsi="Times New Roman" w:cs="Times New Roman"/>
          </w:rPr>
          <w:t xml:space="preserve">the composition and diversity of EM communities </w:t>
        </w:r>
      </w:ins>
    </w:p>
    <w:p w14:paraId="3E160EBA" w14:textId="77777777" w:rsidR="001A7231" w:rsidRDefault="001A7231" w:rsidP="001A7231">
      <w:pPr>
        <w:spacing w:line="480" w:lineRule="auto"/>
        <w:rPr>
          <w:ins w:id="96" w:author="Microsoft Office User" w:date="2019-08-14T10:35:00Z"/>
          <w:rFonts w:ascii="Times New Roman" w:hAnsi="Times New Roman" w:cs="Times New Roman"/>
        </w:rPr>
      </w:pPr>
      <w:ins w:id="97" w:author="Microsoft Office User" w:date="2019-08-14T10:35:00Z">
        <w:r>
          <w:rPr>
            <w:rFonts w:ascii="Times New Roman" w:hAnsi="Times New Roman" w:cs="Times New Roman"/>
          </w:rPr>
          <w:tab/>
          <w:t xml:space="preserve">How is this research distinct? </w:t>
        </w:r>
      </w:ins>
    </w:p>
    <w:p w14:paraId="6F3FD1F4" w14:textId="77777777" w:rsidR="001A7231" w:rsidRDefault="001A7231" w:rsidP="001A7231">
      <w:pPr>
        <w:spacing w:line="480" w:lineRule="auto"/>
        <w:rPr>
          <w:ins w:id="98" w:author="Microsoft Office User" w:date="2019-08-14T10:35:00Z"/>
          <w:rFonts w:ascii="Times New Roman" w:hAnsi="Times New Roman" w:cs="Times New Roman"/>
        </w:rPr>
      </w:pPr>
      <w:ins w:id="99" w:author="Microsoft Office User" w:date="2019-08-14T10:35:00Z">
        <w:r>
          <w:rPr>
            <w:rFonts w:ascii="Times New Roman" w:hAnsi="Times New Roman" w:cs="Times New Roman"/>
          </w:rPr>
          <w:tab/>
        </w:r>
        <w:r>
          <w:rPr>
            <w:rFonts w:ascii="Times New Roman" w:hAnsi="Times New Roman" w:cs="Times New Roman"/>
          </w:rPr>
          <w:tab/>
          <w:t>No research in SW on fire.</w:t>
        </w:r>
      </w:ins>
    </w:p>
    <w:p w14:paraId="7E667C6A" w14:textId="77777777" w:rsidR="001A7231" w:rsidRDefault="001A7231" w:rsidP="001A7231">
      <w:pPr>
        <w:spacing w:line="480" w:lineRule="auto"/>
        <w:rPr>
          <w:ins w:id="100" w:author="Microsoft Office User" w:date="2019-08-14T10:35:00Z"/>
          <w:rFonts w:ascii="Times New Roman" w:hAnsi="Times New Roman" w:cs="Times New Roman"/>
        </w:rPr>
      </w:pPr>
      <w:ins w:id="101" w:author="Microsoft Office User" w:date="2019-08-14T10:35:00Z">
        <w:r>
          <w:rPr>
            <w:rFonts w:ascii="Times New Roman" w:hAnsi="Times New Roman" w:cs="Times New Roman"/>
          </w:rPr>
          <w:tab/>
        </w:r>
        <w:r>
          <w:rPr>
            <w:rFonts w:ascii="Times New Roman" w:hAnsi="Times New Roman" w:cs="Times New Roman"/>
          </w:rPr>
          <w:tab/>
          <w:t xml:space="preserve">No comparison of geographically distinct but environmentally similar areas to </w:t>
        </w:r>
        <w:r>
          <w:rPr>
            <w:rFonts w:ascii="Times New Roman" w:hAnsi="Times New Roman" w:cs="Times New Roman"/>
          </w:rPr>
          <w:tab/>
          <w:t xml:space="preserve">assess the importance of comm. composition versus stochastic processes. (Can I say this </w:t>
        </w:r>
        <w:r>
          <w:rPr>
            <w:rFonts w:ascii="Times New Roman" w:hAnsi="Times New Roman" w:cs="Times New Roman"/>
          </w:rPr>
          <w:tab/>
          <w:t>as we did not examine the spore community?)</w:t>
        </w:r>
      </w:ins>
    </w:p>
    <w:p w14:paraId="3CBFFB99" w14:textId="2FA58CD2" w:rsidR="001A7231" w:rsidRDefault="001A7231" w:rsidP="001A7231">
      <w:pPr>
        <w:spacing w:line="480" w:lineRule="auto"/>
        <w:rPr>
          <w:ins w:id="102" w:author="Microsoft Office User" w:date="2019-08-14T10:35:00Z"/>
          <w:rFonts w:ascii="Times New Roman" w:hAnsi="Times New Roman" w:cs="Times New Roman"/>
        </w:rPr>
      </w:pPr>
      <w:ins w:id="103" w:author="Microsoft Office User" w:date="2019-08-14T10:35:00Z">
        <w:r>
          <w:rPr>
            <w:rFonts w:ascii="Times New Roman" w:hAnsi="Times New Roman" w:cs="Times New Roman"/>
          </w:rPr>
          <w:t xml:space="preserve">The isolated forests of the </w:t>
        </w:r>
        <w:proofErr w:type="spellStart"/>
        <w:r>
          <w:rPr>
            <w:rFonts w:ascii="Times New Roman" w:hAnsi="Times New Roman" w:cs="Times New Roman"/>
          </w:rPr>
          <w:t>Madrean</w:t>
        </w:r>
        <w:proofErr w:type="spellEnd"/>
        <w:r>
          <w:rPr>
            <w:rFonts w:ascii="Times New Roman" w:hAnsi="Times New Roman" w:cs="Times New Roman"/>
          </w:rPr>
          <w:t xml:space="preserve"> Sky Islands are unique enclaves of biodiversity which have yet to be fully explored. </w:t>
        </w:r>
      </w:ins>
    </w:p>
    <w:p w14:paraId="2C23F79F" w14:textId="77777777" w:rsidR="001A7231" w:rsidRDefault="001A7231" w:rsidP="001A7231">
      <w:pPr>
        <w:spacing w:line="480" w:lineRule="auto"/>
        <w:rPr>
          <w:ins w:id="104" w:author="Microsoft Office User" w:date="2019-08-14T10:35:00Z"/>
          <w:rFonts w:ascii="Times New Roman" w:hAnsi="Times New Roman" w:cs="Times New Roman"/>
        </w:rPr>
      </w:pPr>
    </w:p>
    <w:p w14:paraId="7ADF5CD5" w14:textId="01CD431F" w:rsidR="001A7231" w:rsidRDefault="001A7231" w:rsidP="001A7231">
      <w:pPr>
        <w:spacing w:line="480" w:lineRule="auto"/>
        <w:rPr>
          <w:ins w:id="105" w:author="Microsoft Office User" w:date="2019-08-14T10:35:00Z"/>
          <w:rFonts w:ascii="Times New Roman" w:hAnsi="Times New Roman" w:cs="Times New Roman"/>
        </w:rPr>
      </w:pPr>
      <w:ins w:id="106" w:author="Microsoft Office User" w:date="2019-08-14T10:35:00Z">
        <w:r>
          <w:rPr>
            <w:rFonts w:ascii="Times New Roman" w:hAnsi="Times New Roman" w:cs="Times New Roman"/>
          </w:rPr>
          <w:t xml:space="preserve">In our study, we </w:t>
        </w:r>
      </w:ins>
      <w:ins w:id="107" w:author="Microsoft Office User" w:date="2019-08-15T13:14:00Z">
        <w:r w:rsidR="0000124C">
          <w:rPr>
            <w:rFonts w:ascii="Times New Roman" w:hAnsi="Times New Roman" w:cs="Times New Roman"/>
          </w:rPr>
          <w:t>examined</w:t>
        </w:r>
      </w:ins>
      <w:ins w:id="108" w:author="Microsoft Office User" w:date="2019-08-14T10:35:00Z">
        <w:r>
          <w:rPr>
            <w:rFonts w:ascii="Times New Roman" w:hAnsi="Times New Roman" w:cs="Times New Roman"/>
          </w:rPr>
          <w:t xml:space="preserve"> the long-term effects (approx. 15 years) of fire on the EM community associated with Ponderosa pine in</w:t>
        </w:r>
      </w:ins>
      <w:ins w:id="109" w:author="Microsoft Office User" w:date="2019-08-14T11:50:00Z">
        <w:r w:rsidR="00D33C94">
          <w:rPr>
            <w:rFonts w:ascii="Times New Roman" w:hAnsi="Times New Roman" w:cs="Times New Roman"/>
          </w:rPr>
          <w:t xml:space="preserve"> order </w:t>
        </w:r>
      </w:ins>
      <w:ins w:id="110" w:author="Microsoft Office User" w:date="2019-08-14T11:48:00Z">
        <w:r w:rsidR="00D33C94" w:rsidRPr="00924AF9">
          <w:rPr>
            <w:rFonts w:ascii="Times New Roman" w:hAnsi="Times New Roman" w:cs="Times New Roman"/>
          </w:rPr>
          <w:t xml:space="preserve">to </w:t>
        </w:r>
      </w:ins>
      <w:ins w:id="111" w:author="Microsoft Office User" w:date="2019-08-14T11:49:00Z">
        <w:r w:rsidR="00D33C94">
          <w:rPr>
            <w:rFonts w:ascii="Times New Roman" w:hAnsi="Times New Roman" w:cs="Times New Roman"/>
          </w:rPr>
          <w:t>determine how fire affects EM communities</w:t>
        </w:r>
      </w:ins>
      <w:ins w:id="112" w:author="Microsoft Office User" w:date="2019-08-20T10:00:00Z">
        <w:r w:rsidR="00A3553C">
          <w:rPr>
            <w:rFonts w:ascii="Times New Roman" w:hAnsi="Times New Roman" w:cs="Times New Roman"/>
          </w:rPr>
          <w:t>,</w:t>
        </w:r>
      </w:ins>
      <w:ins w:id="113" w:author="Microsoft Office User" w:date="2019-08-14T11:49:00Z">
        <w:r w:rsidR="00D33C94">
          <w:rPr>
            <w:rFonts w:ascii="Times New Roman" w:hAnsi="Times New Roman" w:cs="Times New Roman"/>
          </w:rPr>
          <w:t xml:space="preserve"> and if similar patterns are seen in</w:t>
        </w:r>
      </w:ins>
      <w:ins w:id="114" w:author="Microsoft Office User" w:date="2019-08-14T11:48:00Z">
        <w:r w:rsidR="00D33C94" w:rsidRPr="00924AF9">
          <w:rPr>
            <w:rFonts w:ascii="Times New Roman" w:hAnsi="Times New Roman" w:cs="Times New Roman"/>
          </w:rPr>
          <w:t xml:space="preserve"> </w:t>
        </w:r>
      </w:ins>
      <w:ins w:id="115" w:author="Microsoft Office User" w:date="2019-08-14T11:50:00Z">
        <w:r w:rsidR="00D33C94">
          <w:rPr>
            <w:rFonts w:ascii="Times New Roman" w:hAnsi="Times New Roman" w:cs="Times New Roman"/>
          </w:rPr>
          <w:t>two geographically distinct but environmentally similar montane forests in southern Arizona. To answer these questions, w</w:t>
        </w:r>
      </w:ins>
      <w:ins w:id="116" w:author="Microsoft Office User" w:date="2019-08-14T10:35:00Z">
        <w:r>
          <w:rPr>
            <w:rFonts w:ascii="Times New Roman" w:hAnsi="Times New Roman" w:cs="Times New Roman"/>
          </w:rPr>
          <w:t xml:space="preserve">e conducted an observational study </w:t>
        </w:r>
        <w:r>
          <w:rPr>
            <w:rFonts w:ascii="Times New Roman" w:hAnsi="Times New Roman" w:cs="Times New Roman"/>
          </w:rPr>
          <w:lastRenderedPageBreak/>
          <w:t xml:space="preserve">pairing </w:t>
        </w:r>
        <w:commentRangeStart w:id="117"/>
        <w:r>
          <w:rPr>
            <w:rFonts w:ascii="Times New Roman" w:hAnsi="Times New Roman" w:cs="Times New Roman"/>
          </w:rPr>
          <w:t>sites burned in forests fires (fire-affected, FA) with sites that were not burned</w:t>
        </w:r>
      </w:ins>
      <w:ins w:id="118" w:author="Microsoft Office User" w:date="2019-08-14T11:27:00Z">
        <w:r w:rsidR="00A76100">
          <w:rPr>
            <w:rFonts w:ascii="Times New Roman" w:hAnsi="Times New Roman" w:cs="Times New Roman"/>
          </w:rPr>
          <w:t xml:space="preserve"> </w:t>
        </w:r>
      </w:ins>
      <w:ins w:id="119" w:author="Microsoft Office User" w:date="2019-08-14T10:35:00Z">
        <w:r>
          <w:rPr>
            <w:rFonts w:ascii="Times New Roman" w:hAnsi="Times New Roman" w:cs="Times New Roman"/>
          </w:rPr>
          <w:t>(fire-unaffected, FU).</w:t>
        </w:r>
      </w:ins>
      <w:commentRangeEnd w:id="117"/>
      <w:ins w:id="120" w:author="Microsoft Office User" w:date="2019-08-20T10:39:00Z">
        <w:r w:rsidR="00704C82">
          <w:rPr>
            <w:rStyle w:val="CommentReference"/>
          </w:rPr>
          <w:commentReference w:id="117"/>
        </w:r>
      </w:ins>
      <w:ins w:id="121" w:author="Microsoft Office User" w:date="2019-08-14T10:35:00Z">
        <w:r>
          <w:rPr>
            <w:rFonts w:ascii="Times New Roman" w:hAnsi="Times New Roman" w:cs="Times New Roman"/>
          </w:rPr>
          <w:t xml:space="preserve"> We </w:t>
        </w:r>
      </w:ins>
      <w:ins w:id="122" w:author="Microsoft Office User" w:date="2019-08-15T12:54:00Z">
        <w:r w:rsidR="0046337B">
          <w:rPr>
            <w:rFonts w:ascii="Times New Roman" w:hAnsi="Times New Roman" w:cs="Times New Roman"/>
          </w:rPr>
          <w:t>predicted</w:t>
        </w:r>
      </w:ins>
      <w:ins w:id="123" w:author="Microsoft Office User" w:date="2019-08-14T10:35:00Z">
        <w:r>
          <w:rPr>
            <w:rFonts w:ascii="Times New Roman" w:hAnsi="Times New Roman" w:cs="Times New Roman"/>
          </w:rPr>
          <w:t xml:space="preserve"> that 1) EM </w:t>
        </w:r>
      </w:ins>
      <w:ins w:id="124" w:author="Microsoft Office User" w:date="2019-08-20T10:22:00Z">
        <w:r w:rsidR="00657747">
          <w:rPr>
            <w:rFonts w:ascii="Times New Roman" w:hAnsi="Times New Roman" w:cs="Times New Roman"/>
          </w:rPr>
          <w:t xml:space="preserve">species richness and </w:t>
        </w:r>
      </w:ins>
      <w:ins w:id="125" w:author="Microsoft Office User" w:date="2019-08-14T10:35:00Z">
        <w:r>
          <w:rPr>
            <w:rFonts w:ascii="Times New Roman" w:hAnsi="Times New Roman" w:cs="Times New Roman"/>
          </w:rPr>
          <w:t xml:space="preserve">diversity would </w:t>
        </w:r>
      </w:ins>
      <w:ins w:id="126" w:author="Microsoft Office User" w:date="2019-08-20T10:02:00Z">
        <w:r w:rsidR="00A3553C">
          <w:rPr>
            <w:rFonts w:ascii="Times New Roman" w:hAnsi="Times New Roman" w:cs="Times New Roman"/>
          </w:rPr>
          <w:t>increase</w:t>
        </w:r>
      </w:ins>
      <w:ins w:id="127" w:author="Microsoft Office User" w:date="2019-08-14T10:35:00Z">
        <w:r>
          <w:rPr>
            <w:rFonts w:ascii="Times New Roman" w:hAnsi="Times New Roman" w:cs="Times New Roman"/>
          </w:rPr>
          <w:t xml:space="preserve"> in FA communities, 2) EM community structure and taxonomic composition in FA sites would be distinct from that found in FU sites, and 3) similar processes would be seen in both mountain ranges. </w:t>
        </w:r>
      </w:ins>
    </w:p>
    <w:p w14:paraId="4638B65E" w14:textId="483B3EB9" w:rsidR="00273125" w:rsidDel="001A7231" w:rsidRDefault="00121D29" w:rsidP="00D7589D">
      <w:pPr>
        <w:spacing w:line="480" w:lineRule="auto"/>
        <w:rPr>
          <w:del w:id="128" w:author="Microsoft Office User" w:date="2019-08-14T10:35:00Z"/>
          <w:rFonts w:ascii="Times New Roman" w:hAnsi="Times New Roman" w:cs="Times New Roman"/>
        </w:rPr>
      </w:pPr>
      <w:del w:id="129" w:author="Microsoft Office User" w:date="2019-08-14T10:35:00Z">
        <w:r w:rsidDel="001A7231">
          <w:rPr>
            <w:rFonts w:ascii="Times New Roman" w:hAnsi="Times New Roman" w:cs="Times New Roman"/>
          </w:rPr>
          <w:delText xml:space="preserve">The southwestern United States hosts a </w:delText>
        </w:r>
      </w:del>
    </w:p>
    <w:p w14:paraId="6F9E9C03" w14:textId="3A143EC2" w:rsidR="00744287" w:rsidDel="001A7231" w:rsidRDefault="00744287" w:rsidP="00D7589D">
      <w:pPr>
        <w:spacing w:line="480" w:lineRule="auto"/>
        <w:rPr>
          <w:del w:id="130" w:author="Microsoft Office User" w:date="2019-08-14T10:35:00Z"/>
          <w:rFonts w:ascii="Times New Roman" w:hAnsi="Times New Roman" w:cs="Times New Roman"/>
        </w:rPr>
      </w:pPr>
      <w:del w:id="131" w:author="Microsoft Office User" w:date="2019-08-14T10:35:00Z">
        <w:r w:rsidDel="001A7231">
          <w:rPr>
            <w:rFonts w:ascii="Times New Roman" w:hAnsi="Times New Roman" w:cs="Times New Roman"/>
          </w:rPr>
          <w:delText>Prevalence of fire</w:delText>
        </w:r>
      </w:del>
    </w:p>
    <w:p w14:paraId="4A993615" w14:textId="52E75CB4" w:rsidR="00744287" w:rsidDel="001A7231" w:rsidRDefault="00744287" w:rsidP="00D7589D">
      <w:pPr>
        <w:spacing w:line="480" w:lineRule="auto"/>
        <w:rPr>
          <w:del w:id="132" w:author="Microsoft Office User" w:date="2019-08-14T10:35:00Z"/>
          <w:rFonts w:ascii="Times New Roman" w:hAnsi="Times New Roman" w:cs="Times New Roman"/>
        </w:rPr>
      </w:pPr>
      <w:del w:id="133" w:author="Microsoft Office User" w:date="2019-08-14T10:35:00Z">
        <w:r w:rsidDel="001A7231">
          <w:rPr>
            <w:rFonts w:ascii="Times New Roman" w:hAnsi="Times New Roman" w:cs="Times New Roman"/>
          </w:rPr>
          <w:delText>History of research into effect of fire on EM</w:delText>
        </w:r>
      </w:del>
    </w:p>
    <w:p w14:paraId="655F158A" w14:textId="675BE31E" w:rsidR="00833D56" w:rsidDel="001A7231" w:rsidRDefault="00833D56" w:rsidP="00D7589D">
      <w:pPr>
        <w:spacing w:line="480" w:lineRule="auto"/>
        <w:rPr>
          <w:del w:id="134" w:author="Microsoft Office User" w:date="2019-08-14T10:35:00Z"/>
          <w:rFonts w:ascii="Times New Roman" w:hAnsi="Times New Roman" w:cs="Times New Roman"/>
        </w:rPr>
      </w:pPr>
      <w:del w:id="135" w:author="Microsoft Office User" w:date="2019-08-14T10:35:00Z">
        <w:r w:rsidDel="001A7231">
          <w:rPr>
            <w:rFonts w:ascii="Times New Roman" w:hAnsi="Times New Roman" w:cs="Times New Roman"/>
          </w:rPr>
          <w:tab/>
          <w:delText xml:space="preserve">How is this research distinct? </w:delText>
        </w:r>
      </w:del>
    </w:p>
    <w:p w14:paraId="60CFD247" w14:textId="264D8444" w:rsidR="00833D56" w:rsidDel="001A7231" w:rsidRDefault="00833D56" w:rsidP="00D7589D">
      <w:pPr>
        <w:spacing w:line="480" w:lineRule="auto"/>
        <w:rPr>
          <w:del w:id="136" w:author="Microsoft Office User" w:date="2019-08-14T10:35:00Z"/>
          <w:rFonts w:ascii="Times New Roman" w:hAnsi="Times New Roman" w:cs="Times New Roman"/>
        </w:rPr>
      </w:pPr>
      <w:del w:id="137" w:author="Microsoft Office User" w:date="2019-08-14T10:35:00Z">
        <w:r w:rsidDel="001A7231">
          <w:rPr>
            <w:rFonts w:ascii="Times New Roman" w:hAnsi="Times New Roman" w:cs="Times New Roman"/>
          </w:rPr>
          <w:tab/>
        </w:r>
        <w:r w:rsidDel="001A7231">
          <w:rPr>
            <w:rFonts w:ascii="Times New Roman" w:hAnsi="Times New Roman" w:cs="Times New Roman"/>
          </w:rPr>
          <w:tab/>
          <w:delText>No research in SW on fire.</w:delText>
        </w:r>
      </w:del>
    </w:p>
    <w:p w14:paraId="45CA6104" w14:textId="28A14392" w:rsidR="00833D56" w:rsidDel="001A7231" w:rsidRDefault="00833D56" w:rsidP="00D7589D">
      <w:pPr>
        <w:spacing w:line="480" w:lineRule="auto"/>
        <w:rPr>
          <w:del w:id="138" w:author="Microsoft Office User" w:date="2019-08-14T10:35:00Z"/>
          <w:rFonts w:ascii="Times New Roman" w:hAnsi="Times New Roman" w:cs="Times New Roman"/>
        </w:rPr>
      </w:pPr>
      <w:del w:id="139" w:author="Microsoft Office User" w:date="2019-08-14T10:35:00Z">
        <w:r w:rsidDel="001A7231">
          <w:rPr>
            <w:rFonts w:ascii="Times New Roman" w:hAnsi="Times New Roman" w:cs="Times New Roman"/>
          </w:rPr>
          <w:tab/>
        </w:r>
        <w:r w:rsidDel="001A7231">
          <w:rPr>
            <w:rFonts w:ascii="Times New Roman" w:hAnsi="Times New Roman" w:cs="Times New Roman"/>
          </w:rPr>
          <w:tab/>
          <w:delText xml:space="preserve">No comparison of geographically distinct but environmentally similar areas to </w:delText>
        </w:r>
        <w:r w:rsidDel="001A7231">
          <w:rPr>
            <w:rFonts w:ascii="Times New Roman" w:hAnsi="Times New Roman" w:cs="Times New Roman"/>
          </w:rPr>
          <w:tab/>
          <w:delText xml:space="preserve">assess the importance of comm. composition versus stochastic processes. (Can I say this </w:delText>
        </w:r>
        <w:r w:rsidDel="001A7231">
          <w:rPr>
            <w:rFonts w:ascii="Times New Roman" w:hAnsi="Times New Roman" w:cs="Times New Roman"/>
          </w:rPr>
          <w:tab/>
          <w:delText>as we did not examine the spore community?)</w:delText>
        </w:r>
      </w:del>
    </w:p>
    <w:p w14:paraId="7BC2287C" w14:textId="05C14D05" w:rsidR="004B50E4" w:rsidDel="001A7231" w:rsidRDefault="004B50E4" w:rsidP="00D7589D">
      <w:pPr>
        <w:spacing w:line="480" w:lineRule="auto"/>
        <w:rPr>
          <w:del w:id="140" w:author="Microsoft Office User" w:date="2019-08-14T10:35:00Z"/>
          <w:rFonts w:ascii="Times New Roman" w:hAnsi="Times New Roman" w:cs="Times New Roman"/>
        </w:rPr>
      </w:pPr>
      <w:del w:id="141" w:author="Microsoft Office User" w:date="2019-08-14T10:35:00Z">
        <w:r w:rsidDel="001A7231">
          <w:rPr>
            <w:rFonts w:ascii="Times New Roman" w:hAnsi="Times New Roman" w:cs="Times New Roman"/>
          </w:rPr>
          <w:delText xml:space="preserve">The isolated forests of the Madrean Sky Islands are unique enclaves of biodiversity which have yet to be fully explored.  </w:delText>
        </w:r>
      </w:del>
    </w:p>
    <w:p w14:paraId="3FB0C145" w14:textId="63B4750F" w:rsidR="004B50E4" w:rsidDel="001A7231" w:rsidRDefault="004B50E4" w:rsidP="00D7589D">
      <w:pPr>
        <w:spacing w:line="480" w:lineRule="auto"/>
        <w:rPr>
          <w:del w:id="142" w:author="Microsoft Office User" w:date="2019-08-14T10:35:00Z"/>
          <w:rFonts w:ascii="Times New Roman" w:hAnsi="Times New Roman" w:cs="Times New Roman"/>
        </w:rPr>
      </w:pPr>
    </w:p>
    <w:p w14:paraId="0B3224BE" w14:textId="00A5E4BB" w:rsidR="00744287" w:rsidDel="001A7231" w:rsidRDefault="00744287" w:rsidP="00D7589D">
      <w:pPr>
        <w:spacing w:line="480" w:lineRule="auto"/>
        <w:rPr>
          <w:del w:id="143" w:author="Microsoft Office User" w:date="2019-08-14T10:35:00Z"/>
          <w:rFonts w:ascii="Times New Roman" w:hAnsi="Times New Roman" w:cs="Times New Roman"/>
        </w:rPr>
      </w:pPr>
      <w:del w:id="144" w:author="Microsoft Office User" w:date="2019-08-14T10:35:00Z">
        <w:r w:rsidDel="001A7231">
          <w:rPr>
            <w:rFonts w:ascii="Times New Roman" w:hAnsi="Times New Roman" w:cs="Times New Roman"/>
          </w:rPr>
          <w:delText>In our study, we aimed to compare the long-term effect</w:delText>
        </w:r>
        <w:r w:rsidR="00DE3FED" w:rsidDel="001A7231">
          <w:rPr>
            <w:rFonts w:ascii="Times New Roman" w:hAnsi="Times New Roman" w:cs="Times New Roman"/>
          </w:rPr>
          <w:delText>s</w:delText>
        </w:r>
        <w:r w:rsidR="003E3014" w:rsidDel="001A7231">
          <w:rPr>
            <w:rFonts w:ascii="Times New Roman" w:hAnsi="Times New Roman" w:cs="Times New Roman"/>
          </w:rPr>
          <w:delText xml:space="preserve"> (approx. 15 years)</w:delText>
        </w:r>
        <w:r w:rsidR="00DE3FED" w:rsidDel="001A7231">
          <w:rPr>
            <w:rFonts w:ascii="Times New Roman" w:hAnsi="Times New Roman" w:cs="Times New Roman"/>
          </w:rPr>
          <w:delText xml:space="preserve"> </w:delText>
        </w:r>
        <w:r w:rsidDel="001A7231">
          <w:rPr>
            <w:rFonts w:ascii="Times New Roman" w:hAnsi="Times New Roman" w:cs="Times New Roman"/>
          </w:rPr>
          <w:delText xml:space="preserve">of fire on the EM community associated with Ponderosa pine in two geographically distinct but </w:delText>
        </w:r>
        <w:r w:rsidR="00833D56" w:rsidDel="001A7231">
          <w:rPr>
            <w:rFonts w:ascii="Times New Roman" w:hAnsi="Times New Roman" w:cs="Times New Roman"/>
          </w:rPr>
          <w:delText>environmentally</w:delText>
        </w:r>
        <w:r w:rsidDel="001A7231">
          <w:rPr>
            <w:rFonts w:ascii="Times New Roman" w:hAnsi="Times New Roman" w:cs="Times New Roman"/>
          </w:rPr>
          <w:delText xml:space="preserve"> similar montane forests in southern Arizona</w:delText>
        </w:r>
        <w:r w:rsidR="00DE3FED" w:rsidDel="001A7231">
          <w:rPr>
            <w:rFonts w:ascii="Times New Roman" w:hAnsi="Times New Roman" w:cs="Times New Roman"/>
          </w:rPr>
          <w:delText xml:space="preserve">. </w:delText>
        </w:r>
        <w:r w:rsidR="00934171" w:rsidDel="001A7231">
          <w:rPr>
            <w:rFonts w:ascii="Times New Roman" w:hAnsi="Times New Roman" w:cs="Times New Roman"/>
          </w:rPr>
          <w:delText>We</w:delText>
        </w:r>
        <w:r w:rsidR="004D2AD6" w:rsidDel="001A7231">
          <w:rPr>
            <w:rFonts w:ascii="Times New Roman" w:hAnsi="Times New Roman" w:cs="Times New Roman"/>
          </w:rPr>
          <w:delText xml:space="preserve"> conducted a</w:delText>
        </w:r>
        <w:r w:rsidR="00934171" w:rsidDel="001A7231">
          <w:rPr>
            <w:rFonts w:ascii="Times New Roman" w:hAnsi="Times New Roman" w:cs="Times New Roman"/>
          </w:rPr>
          <w:delText>n</w:delText>
        </w:r>
        <w:r w:rsidR="004D2AD6" w:rsidDel="001A7231">
          <w:rPr>
            <w:rFonts w:ascii="Times New Roman" w:hAnsi="Times New Roman" w:cs="Times New Roman"/>
          </w:rPr>
          <w:delText xml:space="preserve"> </w:delText>
        </w:r>
        <w:r w:rsidR="00934171" w:rsidDel="001A7231">
          <w:rPr>
            <w:rFonts w:ascii="Times New Roman" w:hAnsi="Times New Roman" w:cs="Times New Roman"/>
          </w:rPr>
          <w:delText xml:space="preserve">observational study </w:delText>
        </w:r>
        <w:r w:rsidR="003E3014" w:rsidDel="001A7231">
          <w:rPr>
            <w:rFonts w:ascii="Times New Roman" w:hAnsi="Times New Roman" w:cs="Times New Roman"/>
          </w:rPr>
          <w:delText xml:space="preserve">pairing sites burned in forests fires (fire-affected, FA) with sites that were not burned </w:delText>
        </w:r>
        <w:r w:rsidR="00934171" w:rsidDel="001A7231">
          <w:rPr>
            <w:rFonts w:ascii="Times New Roman" w:hAnsi="Times New Roman" w:cs="Times New Roman"/>
          </w:rPr>
          <w:delText>(fire-unaffected, FU).</w:delText>
        </w:r>
        <w:r w:rsidR="003E3014" w:rsidDel="001A7231">
          <w:rPr>
            <w:rFonts w:ascii="Times New Roman" w:hAnsi="Times New Roman" w:cs="Times New Roman"/>
          </w:rPr>
          <w:delText xml:space="preserve"> </w:delText>
        </w:r>
        <w:r w:rsidR="00DE3FED" w:rsidDel="001A7231">
          <w:rPr>
            <w:rFonts w:ascii="Times New Roman" w:hAnsi="Times New Roman" w:cs="Times New Roman"/>
          </w:rPr>
          <w:delText xml:space="preserve">We hypothesized that 1) EM diversity would decrease in </w:delText>
        </w:r>
        <w:r w:rsidR="00934171" w:rsidDel="001A7231">
          <w:rPr>
            <w:rFonts w:ascii="Times New Roman" w:hAnsi="Times New Roman" w:cs="Times New Roman"/>
          </w:rPr>
          <w:delText>FA</w:delText>
        </w:r>
        <w:r w:rsidR="00DE3FED" w:rsidDel="001A7231">
          <w:rPr>
            <w:rFonts w:ascii="Times New Roman" w:hAnsi="Times New Roman" w:cs="Times New Roman"/>
          </w:rPr>
          <w:delText xml:space="preserve"> communities</w:delText>
        </w:r>
        <w:r w:rsidR="00AE5383" w:rsidDel="001A7231">
          <w:rPr>
            <w:rFonts w:ascii="Times New Roman" w:hAnsi="Times New Roman" w:cs="Times New Roman"/>
          </w:rPr>
          <w:delText xml:space="preserve">, </w:delText>
        </w:r>
        <w:r w:rsidR="00DE3FED" w:rsidDel="001A7231">
          <w:rPr>
            <w:rFonts w:ascii="Times New Roman" w:hAnsi="Times New Roman" w:cs="Times New Roman"/>
          </w:rPr>
          <w:delText xml:space="preserve">2) EM community structure and taxonomic composition in </w:delText>
        </w:r>
        <w:r w:rsidR="00AE5383" w:rsidDel="001A7231">
          <w:rPr>
            <w:rFonts w:ascii="Times New Roman" w:hAnsi="Times New Roman" w:cs="Times New Roman"/>
          </w:rPr>
          <w:delText>FA</w:delText>
        </w:r>
        <w:r w:rsidR="00DE3FED" w:rsidDel="001A7231">
          <w:rPr>
            <w:rFonts w:ascii="Times New Roman" w:hAnsi="Times New Roman" w:cs="Times New Roman"/>
          </w:rPr>
          <w:delText xml:space="preserve"> </w:delText>
        </w:r>
        <w:r w:rsidR="00AE5383" w:rsidDel="001A7231">
          <w:rPr>
            <w:rFonts w:ascii="Times New Roman" w:hAnsi="Times New Roman" w:cs="Times New Roman"/>
          </w:rPr>
          <w:delText>sites would be distinct from that found in</w:delText>
        </w:r>
        <w:r w:rsidR="00DE3FED" w:rsidDel="001A7231">
          <w:rPr>
            <w:rFonts w:ascii="Times New Roman" w:hAnsi="Times New Roman" w:cs="Times New Roman"/>
          </w:rPr>
          <w:delText xml:space="preserve"> </w:delText>
        </w:r>
        <w:r w:rsidR="00934171" w:rsidDel="001A7231">
          <w:rPr>
            <w:rFonts w:ascii="Times New Roman" w:hAnsi="Times New Roman" w:cs="Times New Roman"/>
          </w:rPr>
          <w:delText>FU</w:delText>
        </w:r>
        <w:r w:rsidR="00DE3FED" w:rsidDel="001A7231">
          <w:rPr>
            <w:rFonts w:ascii="Times New Roman" w:hAnsi="Times New Roman" w:cs="Times New Roman"/>
          </w:rPr>
          <w:delText xml:space="preserve"> </w:delText>
        </w:r>
        <w:r w:rsidR="00AE5383" w:rsidDel="001A7231">
          <w:rPr>
            <w:rFonts w:ascii="Times New Roman" w:hAnsi="Times New Roman" w:cs="Times New Roman"/>
          </w:rPr>
          <w:delText xml:space="preserve">sites, and 3) </w:delText>
        </w:r>
        <w:r w:rsidR="003275C4" w:rsidDel="001A7231">
          <w:rPr>
            <w:rFonts w:ascii="Times New Roman" w:hAnsi="Times New Roman" w:cs="Times New Roman"/>
          </w:rPr>
          <w:delText>similar processes would be seen in both mountain ranges.</w:delText>
        </w:r>
        <w:r w:rsidR="0058462B" w:rsidDel="001A7231">
          <w:rPr>
            <w:rFonts w:ascii="Times New Roman" w:hAnsi="Times New Roman" w:cs="Times New Roman"/>
          </w:rPr>
          <w:delText xml:space="preserve"> </w:delText>
        </w:r>
      </w:del>
    </w:p>
    <w:p w14:paraId="1ECE3513" w14:textId="77777777" w:rsidR="003F1D68" w:rsidRPr="00273125" w:rsidRDefault="003F1D68" w:rsidP="00D7589D">
      <w:pPr>
        <w:spacing w:line="480" w:lineRule="auto"/>
        <w:rPr>
          <w:rFonts w:ascii="Times New Roman" w:hAnsi="Times New Roman" w:cs="Times New Roman"/>
        </w:rPr>
      </w:pPr>
    </w:p>
    <w:p w14:paraId="1FEFDE21" w14:textId="349B2267" w:rsidR="005D1EB8" w:rsidRPr="00924AF9" w:rsidRDefault="00090C72" w:rsidP="00D7589D">
      <w:pPr>
        <w:spacing w:line="480" w:lineRule="auto"/>
        <w:rPr>
          <w:rFonts w:ascii="Times New Roman" w:hAnsi="Times New Roman" w:cs="Times New Roman"/>
          <w:b/>
        </w:rPr>
      </w:pPr>
      <w:r w:rsidRPr="00924AF9">
        <w:rPr>
          <w:rFonts w:ascii="Times New Roman" w:hAnsi="Times New Roman" w:cs="Times New Roman"/>
          <w:b/>
        </w:rPr>
        <w:t>METHODS</w:t>
      </w:r>
    </w:p>
    <w:p w14:paraId="066A15A0" w14:textId="0CCAB55A" w:rsidR="004B111E" w:rsidRPr="004B111E" w:rsidRDefault="004B111E" w:rsidP="00D7589D">
      <w:pPr>
        <w:spacing w:line="480" w:lineRule="auto"/>
        <w:rPr>
          <w:ins w:id="145" w:author="Microsoft Office User" w:date="2019-08-26T10:15:00Z"/>
          <w:rFonts w:ascii="Times New Roman" w:hAnsi="Times New Roman" w:cs="Times New Roman"/>
          <w:b/>
          <w:rPrChange w:id="146" w:author="Microsoft Office User" w:date="2019-08-26T10:15:00Z">
            <w:rPr>
              <w:ins w:id="147" w:author="Microsoft Office User" w:date="2019-08-26T10:15:00Z"/>
              <w:rFonts w:ascii="Times New Roman" w:hAnsi="Times New Roman" w:cs="Times New Roman"/>
            </w:rPr>
          </w:rPrChange>
        </w:rPr>
      </w:pPr>
      <w:ins w:id="148" w:author="Microsoft Office User" w:date="2019-08-26T10:15:00Z">
        <w:r>
          <w:rPr>
            <w:rFonts w:ascii="Times New Roman" w:hAnsi="Times New Roman" w:cs="Times New Roman"/>
            <w:b/>
          </w:rPr>
          <w:t>Study sites</w:t>
        </w:r>
      </w:ins>
    </w:p>
    <w:p w14:paraId="61CA0129" w14:textId="45570EBF" w:rsidR="00E26592" w:rsidRPr="00924AF9" w:rsidRDefault="0064675E" w:rsidP="00D7589D">
      <w:pPr>
        <w:spacing w:line="480" w:lineRule="auto"/>
        <w:rPr>
          <w:rFonts w:ascii="Times New Roman" w:hAnsi="Times New Roman" w:cs="Times New Roman"/>
        </w:rPr>
      </w:pPr>
      <w:ins w:id="149" w:author="Microsoft Office User" w:date="2019-08-14T11:34:00Z">
        <w:r>
          <w:rPr>
            <w:rFonts w:ascii="Times New Roman" w:hAnsi="Times New Roman" w:cs="Times New Roman"/>
          </w:rPr>
          <w:t>We conducted t</w:t>
        </w:r>
      </w:ins>
      <w:del w:id="150" w:author="Microsoft Office User" w:date="2019-08-14T11:34:00Z">
        <w:r w:rsidR="00121D29" w:rsidDel="0064675E">
          <w:rPr>
            <w:rFonts w:ascii="Times New Roman" w:hAnsi="Times New Roman" w:cs="Times New Roman"/>
          </w:rPr>
          <w:delText>T</w:delText>
        </w:r>
      </w:del>
      <w:r w:rsidR="00121D29">
        <w:rPr>
          <w:rFonts w:ascii="Times New Roman" w:hAnsi="Times New Roman" w:cs="Times New Roman"/>
        </w:rPr>
        <w:t xml:space="preserve">his study </w:t>
      </w:r>
      <w:del w:id="151" w:author="Microsoft Office User" w:date="2019-08-14T11:34:00Z">
        <w:r w:rsidR="00121D29" w:rsidDel="0064675E">
          <w:rPr>
            <w:rFonts w:ascii="Times New Roman" w:hAnsi="Times New Roman" w:cs="Times New Roman"/>
          </w:rPr>
          <w:delText xml:space="preserve">was conducted </w:delText>
        </w:r>
      </w:del>
      <w:r w:rsidR="00121D29">
        <w:rPr>
          <w:rFonts w:ascii="Times New Roman" w:hAnsi="Times New Roman" w:cs="Times New Roman"/>
        </w:rPr>
        <w:t>in</w:t>
      </w:r>
      <w:r w:rsidR="00166B2E" w:rsidRPr="00924AF9">
        <w:rPr>
          <w:rFonts w:ascii="Times New Roman" w:hAnsi="Times New Roman" w:cs="Times New Roman"/>
        </w:rPr>
        <w:t xml:space="preserve"> the Santa Catalina Mountains</w:t>
      </w:r>
      <w:r w:rsidR="00805824" w:rsidRPr="00924AF9">
        <w:rPr>
          <w:rFonts w:ascii="Times New Roman" w:hAnsi="Times New Roman" w:cs="Times New Roman"/>
        </w:rPr>
        <w:t xml:space="preserve"> (SCM)</w:t>
      </w:r>
      <w:r w:rsidR="00166B2E" w:rsidRPr="00924AF9">
        <w:rPr>
          <w:rFonts w:ascii="Times New Roman" w:hAnsi="Times New Roman" w:cs="Times New Roman"/>
        </w:rPr>
        <w:t xml:space="preserve"> and the </w:t>
      </w:r>
      <w:proofErr w:type="spellStart"/>
      <w:r w:rsidR="00166B2E" w:rsidRPr="00924AF9">
        <w:rPr>
          <w:rFonts w:ascii="Times New Roman" w:hAnsi="Times New Roman" w:cs="Times New Roman"/>
        </w:rPr>
        <w:t>Pinaleno</w:t>
      </w:r>
      <w:proofErr w:type="spellEnd"/>
      <w:r w:rsidR="00166B2E" w:rsidRPr="00924AF9">
        <w:rPr>
          <w:rFonts w:ascii="Times New Roman" w:hAnsi="Times New Roman" w:cs="Times New Roman"/>
        </w:rPr>
        <w:t xml:space="preserve"> Mountains</w:t>
      </w:r>
      <w:r w:rsidR="00805824" w:rsidRPr="00924AF9">
        <w:rPr>
          <w:rFonts w:ascii="Times New Roman" w:hAnsi="Times New Roman" w:cs="Times New Roman"/>
        </w:rPr>
        <w:t xml:space="preserve"> (PM)</w:t>
      </w:r>
      <w:r w:rsidR="00121D29">
        <w:rPr>
          <w:rFonts w:ascii="Times New Roman" w:hAnsi="Times New Roman" w:cs="Times New Roman"/>
        </w:rPr>
        <w:t xml:space="preserve"> of southern Arizona, USA</w:t>
      </w:r>
      <w:r w:rsidR="00805824" w:rsidRPr="00924AF9">
        <w:rPr>
          <w:rFonts w:ascii="Times New Roman" w:hAnsi="Times New Roman" w:cs="Times New Roman"/>
        </w:rPr>
        <w:t xml:space="preserve">. </w:t>
      </w:r>
      <w:r w:rsidR="00E01AF4">
        <w:rPr>
          <w:rFonts w:ascii="Times New Roman" w:hAnsi="Times New Roman" w:cs="Times New Roman"/>
        </w:rPr>
        <w:t>The</w:t>
      </w:r>
      <w:r w:rsidR="00805824" w:rsidRPr="00924AF9">
        <w:rPr>
          <w:rFonts w:ascii="Times New Roman" w:hAnsi="Times New Roman" w:cs="Times New Roman"/>
        </w:rPr>
        <w:t xml:space="preserve"> ranges are located at </w:t>
      </w:r>
      <w:r w:rsidR="007813ED" w:rsidRPr="00924AF9">
        <w:rPr>
          <w:rFonts w:ascii="Times New Roman" w:hAnsi="Times New Roman" w:cs="Times New Roman"/>
        </w:rPr>
        <w:t>approximately the same latitude</w:t>
      </w:r>
      <w:r w:rsidR="00805824" w:rsidRPr="00924AF9">
        <w:rPr>
          <w:rFonts w:ascii="Times New Roman" w:hAnsi="Times New Roman" w:cs="Times New Roman"/>
        </w:rPr>
        <w:t xml:space="preserve"> </w:t>
      </w:r>
      <w:r w:rsidR="00E01AF4">
        <w:rPr>
          <w:rFonts w:ascii="Times New Roman" w:hAnsi="Times New Roman" w:cs="Times New Roman"/>
        </w:rPr>
        <w:t xml:space="preserve">and are separated by approximately 150 km distance </w:t>
      </w:r>
      <w:r w:rsidR="00805824" w:rsidRPr="00924AF9">
        <w:rPr>
          <w:rFonts w:ascii="Times New Roman" w:hAnsi="Times New Roman" w:cs="Times New Roman"/>
        </w:rPr>
        <w:t>(</w:t>
      </w:r>
      <w:r w:rsidR="003E0292" w:rsidRPr="00924AF9">
        <w:rPr>
          <w:rFonts w:ascii="Times New Roman" w:hAnsi="Times New Roman" w:cs="Times New Roman"/>
        </w:rPr>
        <w:t xml:space="preserve">Figure 1; </w:t>
      </w:r>
      <w:r w:rsidR="00805824" w:rsidRPr="00924AF9">
        <w:rPr>
          <w:rFonts w:ascii="Times New Roman" w:hAnsi="Times New Roman" w:cs="Times New Roman"/>
        </w:rPr>
        <w:t xml:space="preserve">Table 1) </w:t>
      </w:r>
      <w:r w:rsidR="00114FDE" w:rsidRPr="00924AF9">
        <w:rPr>
          <w:rFonts w:ascii="Times New Roman" w:hAnsi="Times New Roman" w:cs="Times New Roman"/>
        </w:rPr>
        <w:t>(</w:t>
      </w:r>
      <w:r w:rsidR="00E2383B" w:rsidRPr="00924AF9">
        <w:rPr>
          <w:rFonts w:ascii="Times New Roman" w:hAnsi="Times New Roman" w:cs="Times New Roman"/>
        </w:rPr>
        <w:t>Shreve 1919</w:t>
      </w:r>
      <w:r w:rsidR="00183976" w:rsidRPr="00924AF9">
        <w:rPr>
          <w:rFonts w:ascii="Times New Roman" w:hAnsi="Times New Roman" w:cs="Times New Roman"/>
        </w:rPr>
        <w:t xml:space="preserve">). </w:t>
      </w:r>
      <w:r w:rsidR="00E01AF4">
        <w:rPr>
          <w:rFonts w:ascii="Times New Roman" w:hAnsi="Times New Roman" w:cs="Times New Roman"/>
        </w:rPr>
        <w:t xml:space="preserve">They </w:t>
      </w:r>
      <w:r w:rsidR="00EF0212" w:rsidRPr="00924AF9">
        <w:rPr>
          <w:rFonts w:ascii="Times New Roman" w:hAnsi="Times New Roman" w:cs="Times New Roman"/>
        </w:rPr>
        <w:t>have similar orientations</w:t>
      </w:r>
      <w:r w:rsidR="006E4F13" w:rsidRPr="00924AF9">
        <w:rPr>
          <w:rFonts w:ascii="Times New Roman" w:hAnsi="Times New Roman" w:cs="Times New Roman"/>
        </w:rPr>
        <w:t>,</w:t>
      </w:r>
      <w:r w:rsidR="00F3749A" w:rsidRPr="00924AF9">
        <w:rPr>
          <w:rFonts w:ascii="Times New Roman" w:hAnsi="Times New Roman" w:cs="Times New Roman"/>
        </w:rPr>
        <w:t xml:space="preserve"> </w:t>
      </w:r>
      <w:r w:rsidR="00114FDE" w:rsidRPr="00924AF9">
        <w:rPr>
          <w:rFonts w:ascii="Times New Roman" w:hAnsi="Times New Roman" w:cs="Times New Roman"/>
        </w:rPr>
        <w:t>are composed predominantly of gneiss</w:t>
      </w:r>
      <w:r w:rsidR="006E4F13" w:rsidRPr="00924AF9">
        <w:rPr>
          <w:rFonts w:ascii="Times New Roman" w:hAnsi="Times New Roman" w:cs="Times New Roman"/>
        </w:rPr>
        <w:t xml:space="preserve"> and granite</w:t>
      </w:r>
      <w:r w:rsidR="00EF0212" w:rsidRPr="00924AF9">
        <w:rPr>
          <w:rFonts w:ascii="Times New Roman" w:hAnsi="Times New Roman" w:cs="Times New Roman"/>
        </w:rPr>
        <w:t xml:space="preserve">, and have similar </w:t>
      </w:r>
      <w:r w:rsidR="007565EC" w:rsidRPr="00924AF9">
        <w:rPr>
          <w:rFonts w:ascii="Times New Roman" w:hAnsi="Times New Roman" w:cs="Times New Roman"/>
        </w:rPr>
        <w:t>plant</w:t>
      </w:r>
      <w:r w:rsidR="000770D2" w:rsidRPr="00924AF9">
        <w:rPr>
          <w:rFonts w:ascii="Times New Roman" w:hAnsi="Times New Roman" w:cs="Times New Roman"/>
        </w:rPr>
        <w:t xml:space="preserve"> communities</w:t>
      </w:r>
      <w:r w:rsidR="00114FDE" w:rsidRPr="00924AF9">
        <w:rPr>
          <w:rFonts w:ascii="Times New Roman" w:hAnsi="Times New Roman" w:cs="Times New Roman"/>
        </w:rPr>
        <w:t xml:space="preserve"> (</w:t>
      </w:r>
      <w:r w:rsidR="006E4F13" w:rsidRPr="00924AF9">
        <w:rPr>
          <w:rFonts w:ascii="Times New Roman" w:hAnsi="Times New Roman" w:cs="Times New Roman"/>
        </w:rPr>
        <w:t>Shreve</w:t>
      </w:r>
      <w:r w:rsidR="00F3749A" w:rsidRPr="00924AF9">
        <w:rPr>
          <w:rFonts w:ascii="Times New Roman" w:hAnsi="Times New Roman" w:cs="Times New Roman"/>
        </w:rPr>
        <w:t xml:space="preserve"> </w:t>
      </w:r>
      <w:r w:rsidR="00E2383B" w:rsidRPr="00924AF9">
        <w:rPr>
          <w:rFonts w:ascii="Times New Roman" w:hAnsi="Times New Roman" w:cs="Times New Roman"/>
        </w:rPr>
        <w:t>1919</w:t>
      </w:r>
      <w:r w:rsidR="006E4F13" w:rsidRPr="00924AF9">
        <w:rPr>
          <w:rFonts w:ascii="Times New Roman" w:hAnsi="Times New Roman" w:cs="Times New Roman"/>
        </w:rPr>
        <w:t xml:space="preserve">; Shreve </w:t>
      </w:r>
      <w:r w:rsidR="00D5398F" w:rsidRPr="00924AF9">
        <w:rPr>
          <w:rFonts w:ascii="Times New Roman" w:hAnsi="Times New Roman" w:cs="Times New Roman"/>
        </w:rPr>
        <w:t>1922</w:t>
      </w:r>
      <w:r w:rsidR="00114FDE" w:rsidRPr="00924AF9">
        <w:rPr>
          <w:rFonts w:ascii="Times New Roman" w:hAnsi="Times New Roman" w:cs="Times New Roman"/>
        </w:rPr>
        <w:t xml:space="preserve">). </w:t>
      </w:r>
      <w:r w:rsidR="003247E4" w:rsidRPr="00924AF9">
        <w:rPr>
          <w:rFonts w:ascii="Times New Roman" w:hAnsi="Times New Roman" w:cs="Times New Roman"/>
        </w:rPr>
        <w:t>Portions of b</w:t>
      </w:r>
      <w:r w:rsidR="00406016" w:rsidRPr="00924AF9">
        <w:rPr>
          <w:rFonts w:ascii="Times New Roman" w:hAnsi="Times New Roman" w:cs="Times New Roman"/>
        </w:rPr>
        <w:t>oth ranges experienced severe wildfires</w:t>
      </w:r>
      <w:r w:rsidR="00F566D4" w:rsidRPr="00924AF9">
        <w:rPr>
          <w:rFonts w:ascii="Times New Roman" w:hAnsi="Times New Roman" w:cs="Times New Roman"/>
        </w:rPr>
        <w:t xml:space="preserve"> </w:t>
      </w:r>
      <w:r w:rsidR="005C63F5" w:rsidRPr="00924AF9">
        <w:rPr>
          <w:rFonts w:ascii="Times New Roman" w:hAnsi="Times New Roman" w:cs="Times New Roman"/>
        </w:rPr>
        <w:t>between 2002 and</w:t>
      </w:r>
      <w:r w:rsidR="00F566D4" w:rsidRPr="00924AF9">
        <w:rPr>
          <w:rFonts w:ascii="Times New Roman" w:hAnsi="Times New Roman" w:cs="Times New Roman"/>
        </w:rPr>
        <w:t xml:space="preserve"> 2004. </w:t>
      </w:r>
      <w:ins w:id="152" w:author="Microsoft Office User" w:date="2019-08-26T10:16:00Z">
        <w:r w:rsidR="004B111E" w:rsidRPr="00924AF9">
          <w:rPr>
            <w:rFonts w:ascii="Times New Roman" w:hAnsi="Times New Roman" w:cs="Times New Roman"/>
          </w:rPr>
          <w:t>In the SCM, the 2002 Bullock fire and the 2003 Aspen fire</w:t>
        </w:r>
        <w:r w:rsidR="004B111E">
          <w:rPr>
            <w:rFonts w:ascii="Times New Roman" w:hAnsi="Times New Roman" w:cs="Times New Roman"/>
          </w:rPr>
          <w:t xml:space="preserve"> </w:t>
        </w:r>
        <w:r w:rsidR="004B111E" w:rsidRPr="00924AF9">
          <w:rPr>
            <w:rFonts w:ascii="Times New Roman" w:hAnsi="Times New Roman" w:cs="Times New Roman"/>
          </w:rPr>
          <w:t>burned 123.7 km</w:t>
        </w:r>
        <w:r w:rsidR="004B111E" w:rsidRPr="00924AF9">
          <w:rPr>
            <w:rFonts w:ascii="Times New Roman" w:hAnsi="Times New Roman" w:cs="Times New Roman"/>
            <w:vertAlign w:val="superscript"/>
          </w:rPr>
          <w:t>2</w:t>
        </w:r>
        <w:r w:rsidR="004B111E" w:rsidRPr="00924AF9">
          <w:rPr>
            <w:rFonts w:ascii="Times New Roman" w:hAnsi="Times New Roman" w:cs="Times New Roman"/>
          </w:rPr>
          <w:t xml:space="preserve"> and 343 km</w:t>
        </w:r>
        <w:r w:rsidR="004B111E" w:rsidRPr="00924AF9">
          <w:rPr>
            <w:rFonts w:ascii="Times New Roman" w:hAnsi="Times New Roman" w:cs="Times New Roman"/>
            <w:vertAlign w:val="superscript"/>
          </w:rPr>
          <w:t>2</w:t>
        </w:r>
        <w:r w:rsidR="004B111E" w:rsidRPr="00924AF9">
          <w:rPr>
            <w:rFonts w:ascii="Times New Roman" w:hAnsi="Times New Roman" w:cs="Times New Roman"/>
          </w:rPr>
          <w:t xml:space="preserve">, respectively (Iniguez et al. 2008). </w:t>
        </w:r>
      </w:ins>
      <w:r w:rsidR="00AA26C7" w:rsidRPr="00924AF9">
        <w:rPr>
          <w:rFonts w:ascii="Times New Roman" w:hAnsi="Times New Roman" w:cs="Times New Roman"/>
        </w:rPr>
        <w:t>In the PM, t</w:t>
      </w:r>
      <w:r w:rsidR="00DA6059" w:rsidRPr="00924AF9">
        <w:rPr>
          <w:rFonts w:ascii="Times New Roman" w:hAnsi="Times New Roman" w:cs="Times New Roman"/>
        </w:rPr>
        <w:t xml:space="preserve">he </w:t>
      </w:r>
      <w:r w:rsidR="00F566D4" w:rsidRPr="00924AF9">
        <w:rPr>
          <w:rFonts w:ascii="Times New Roman" w:hAnsi="Times New Roman" w:cs="Times New Roman"/>
        </w:rPr>
        <w:t xml:space="preserve">2004 </w:t>
      </w:r>
      <w:proofErr w:type="spellStart"/>
      <w:r w:rsidR="00DA6059" w:rsidRPr="00924AF9">
        <w:rPr>
          <w:rFonts w:ascii="Times New Roman" w:hAnsi="Times New Roman" w:cs="Times New Roman"/>
        </w:rPr>
        <w:t>Nuttail</w:t>
      </w:r>
      <w:proofErr w:type="spellEnd"/>
      <w:r w:rsidR="00DA6059" w:rsidRPr="00924AF9">
        <w:rPr>
          <w:rFonts w:ascii="Times New Roman" w:hAnsi="Times New Roman" w:cs="Times New Roman"/>
        </w:rPr>
        <w:t>-Gibson complex burned</w:t>
      </w:r>
      <w:r w:rsidR="00527601" w:rsidRPr="00924AF9">
        <w:rPr>
          <w:rFonts w:ascii="Times New Roman" w:hAnsi="Times New Roman" w:cs="Times New Roman"/>
        </w:rPr>
        <w:t xml:space="preserve"> the northern and s</w:t>
      </w:r>
      <w:r w:rsidR="00D61A09" w:rsidRPr="00924AF9">
        <w:rPr>
          <w:rFonts w:ascii="Times New Roman" w:hAnsi="Times New Roman" w:cs="Times New Roman"/>
        </w:rPr>
        <w:t xml:space="preserve">outhern portion of the </w:t>
      </w:r>
      <w:r w:rsidR="00527601" w:rsidRPr="00924AF9">
        <w:rPr>
          <w:rFonts w:ascii="Times New Roman" w:hAnsi="Times New Roman" w:cs="Times New Roman"/>
        </w:rPr>
        <w:t>range</w:t>
      </w:r>
      <w:r w:rsidR="00F566D4" w:rsidRPr="00924AF9">
        <w:rPr>
          <w:rFonts w:ascii="Times New Roman" w:hAnsi="Times New Roman" w:cs="Times New Roman"/>
        </w:rPr>
        <w:t xml:space="preserve"> </w:t>
      </w:r>
      <w:r w:rsidR="005A4278" w:rsidRPr="00924AF9">
        <w:rPr>
          <w:rFonts w:ascii="Times New Roman" w:hAnsi="Times New Roman" w:cs="Times New Roman"/>
        </w:rPr>
        <w:t>affecting</w:t>
      </w:r>
      <w:r w:rsidR="00DC1660" w:rsidRPr="00924AF9">
        <w:rPr>
          <w:rFonts w:ascii="Times New Roman" w:hAnsi="Times New Roman" w:cs="Times New Roman"/>
        </w:rPr>
        <w:t xml:space="preserve"> a total of 120.29 km</w:t>
      </w:r>
      <w:r w:rsidR="00DC1660" w:rsidRPr="00924AF9">
        <w:rPr>
          <w:rFonts w:ascii="Times New Roman" w:hAnsi="Times New Roman" w:cs="Times New Roman"/>
          <w:vertAlign w:val="superscript"/>
        </w:rPr>
        <w:t>2</w:t>
      </w:r>
      <w:r w:rsidR="00E01AF4">
        <w:rPr>
          <w:rFonts w:ascii="Times New Roman" w:hAnsi="Times New Roman" w:cs="Times New Roman"/>
        </w:rPr>
        <w:t>.</w:t>
      </w:r>
      <w:r w:rsidR="00184E14" w:rsidRPr="00924AF9">
        <w:rPr>
          <w:rFonts w:ascii="Times New Roman" w:hAnsi="Times New Roman" w:cs="Times New Roman"/>
        </w:rPr>
        <w:t xml:space="preserve"> </w:t>
      </w:r>
      <w:r w:rsidR="00E01AF4">
        <w:rPr>
          <w:rFonts w:ascii="Times New Roman" w:hAnsi="Times New Roman" w:cs="Times New Roman"/>
        </w:rPr>
        <w:t>I</w:t>
      </w:r>
      <w:r w:rsidR="0099702D" w:rsidRPr="00924AF9">
        <w:rPr>
          <w:rFonts w:ascii="Times New Roman" w:hAnsi="Times New Roman" w:cs="Times New Roman"/>
        </w:rPr>
        <w:t>n 1996</w:t>
      </w:r>
      <w:r w:rsidR="00E20E4B" w:rsidRPr="00924AF9">
        <w:rPr>
          <w:rFonts w:ascii="Times New Roman" w:hAnsi="Times New Roman" w:cs="Times New Roman"/>
        </w:rPr>
        <w:t>, the Clark peak fire burned 26 km</w:t>
      </w:r>
      <w:r w:rsidR="00E20E4B" w:rsidRPr="00924AF9">
        <w:rPr>
          <w:rFonts w:ascii="Times New Roman" w:hAnsi="Times New Roman" w:cs="Times New Roman"/>
          <w:vertAlign w:val="superscript"/>
        </w:rPr>
        <w:t>2</w:t>
      </w:r>
      <w:r w:rsidR="00F90743" w:rsidRPr="00924AF9">
        <w:rPr>
          <w:rFonts w:ascii="Times New Roman" w:hAnsi="Times New Roman" w:cs="Times New Roman"/>
        </w:rPr>
        <w:t xml:space="preserve"> </w:t>
      </w:r>
      <w:r w:rsidR="00E01AF4">
        <w:rPr>
          <w:rFonts w:ascii="Times New Roman" w:hAnsi="Times New Roman" w:cs="Times New Roman"/>
        </w:rPr>
        <w:t xml:space="preserve">in </w:t>
      </w:r>
      <w:del w:id="153" w:author="Microsoft Office User" w:date="2019-08-14T11:10:00Z">
        <w:r w:rsidR="00E01AF4" w:rsidDel="00AB5B9A">
          <w:rPr>
            <w:rFonts w:ascii="Times New Roman" w:hAnsi="Times New Roman" w:cs="Times New Roman"/>
          </w:rPr>
          <w:delText>the same area</w:delText>
        </w:r>
      </w:del>
      <w:ins w:id="154" w:author="Microsoft Office User" w:date="2019-08-14T11:10:00Z">
        <w:r w:rsidR="00AB5B9A">
          <w:rPr>
            <w:rFonts w:ascii="Times New Roman" w:hAnsi="Times New Roman" w:cs="Times New Roman"/>
          </w:rPr>
          <w:t>an adjacent area</w:t>
        </w:r>
      </w:ins>
      <w:r w:rsidR="00E01AF4">
        <w:rPr>
          <w:rFonts w:ascii="Times New Roman" w:hAnsi="Times New Roman" w:cs="Times New Roman"/>
        </w:rPr>
        <w:t xml:space="preserve"> </w:t>
      </w:r>
      <w:r w:rsidR="00F90743" w:rsidRPr="00924AF9">
        <w:rPr>
          <w:rFonts w:ascii="Times New Roman" w:hAnsi="Times New Roman" w:cs="Times New Roman"/>
        </w:rPr>
        <w:t>(USDA Forest Service, 2013)</w:t>
      </w:r>
      <w:r w:rsidR="00E20E4B" w:rsidRPr="00924AF9">
        <w:rPr>
          <w:rFonts w:ascii="Times New Roman" w:hAnsi="Times New Roman" w:cs="Times New Roman"/>
        </w:rPr>
        <w:t>.</w:t>
      </w:r>
      <w:r w:rsidR="0099702D" w:rsidRPr="00924AF9">
        <w:rPr>
          <w:rFonts w:ascii="Times New Roman" w:hAnsi="Times New Roman" w:cs="Times New Roman"/>
        </w:rPr>
        <w:t xml:space="preserve"> </w:t>
      </w:r>
      <w:ins w:id="155" w:author="Microsoft Office User" w:date="2019-08-26T10:25:00Z">
        <w:r w:rsidR="004728FC">
          <w:rPr>
            <w:rFonts w:ascii="Times New Roman" w:hAnsi="Times New Roman" w:cs="Times New Roman"/>
          </w:rPr>
          <w:t>Historically, the mean fire interval was infrequent within the SCM occurring approximately every 11.6 years (</w:t>
        </w:r>
        <w:r w:rsidR="004728FC" w:rsidRPr="00924AF9">
          <w:rPr>
            <w:rFonts w:ascii="Times New Roman" w:hAnsi="Times New Roman" w:cs="Times New Roman"/>
          </w:rPr>
          <w:t>Iniguez</w:t>
        </w:r>
        <w:r w:rsidR="004728FC">
          <w:rPr>
            <w:rFonts w:ascii="Times New Roman" w:hAnsi="Times New Roman" w:cs="Times New Roman"/>
          </w:rPr>
          <w:t xml:space="preserve"> </w:t>
        </w:r>
        <w:r w:rsidR="004728FC">
          <w:rPr>
            <w:rFonts w:ascii="Times New Roman" w:hAnsi="Times New Roman" w:cs="Times New Roman"/>
            <w:i/>
          </w:rPr>
          <w:t>et al.</w:t>
        </w:r>
        <w:r w:rsidR="004728FC">
          <w:rPr>
            <w:rFonts w:ascii="Times New Roman" w:hAnsi="Times New Roman" w:cs="Times New Roman"/>
          </w:rPr>
          <w:t>, 2008)</w:t>
        </w:r>
      </w:ins>
      <w:ins w:id="156" w:author="Microsoft Office User" w:date="2019-08-26T10:26:00Z">
        <w:r w:rsidR="004728FC">
          <w:rPr>
            <w:rFonts w:ascii="Times New Roman" w:hAnsi="Times New Roman" w:cs="Times New Roman"/>
          </w:rPr>
          <w:t xml:space="preserve">, whereas in the PM </w:t>
        </w:r>
      </w:ins>
      <w:del w:id="157" w:author="Microsoft Office User" w:date="2019-08-26T10:25:00Z">
        <w:r w:rsidR="0099702D" w:rsidRPr="00924AF9" w:rsidDel="004728FC">
          <w:rPr>
            <w:rFonts w:ascii="Times New Roman" w:hAnsi="Times New Roman" w:cs="Times New Roman"/>
          </w:rPr>
          <w:delText xml:space="preserve">Prior to these two most recent burns, </w:delText>
        </w:r>
      </w:del>
      <w:r w:rsidR="00013F2F" w:rsidRPr="00924AF9">
        <w:rPr>
          <w:rFonts w:ascii="Times New Roman" w:hAnsi="Times New Roman" w:cs="Times New Roman"/>
        </w:rPr>
        <w:t xml:space="preserve">low severity fires were frequent, occurring </w:t>
      </w:r>
      <w:ins w:id="158" w:author="Microsoft Office User" w:date="2019-08-14T11:19:00Z">
        <w:r w:rsidR="007C3F82">
          <w:rPr>
            <w:rFonts w:ascii="Times New Roman" w:hAnsi="Times New Roman" w:cs="Times New Roman"/>
          </w:rPr>
          <w:t xml:space="preserve">at a fire interval of </w:t>
        </w:r>
      </w:ins>
      <w:r w:rsidR="00013F2F" w:rsidRPr="00924AF9">
        <w:rPr>
          <w:rFonts w:ascii="Times New Roman" w:hAnsi="Times New Roman" w:cs="Times New Roman"/>
        </w:rPr>
        <w:t xml:space="preserve">approximately </w:t>
      </w:r>
      <w:del w:id="159" w:author="Microsoft Office User" w:date="2019-08-14T11:19:00Z">
        <w:r w:rsidR="00013F2F" w:rsidRPr="00924AF9" w:rsidDel="007C3F82">
          <w:rPr>
            <w:rFonts w:ascii="Times New Roman" w:hAnsi="Times New Roman" w:cs="Times New Roman"/>
          </w:rPr>
          <w:delText xml:space="preserve">every </w:delText>
        </w:r>
      </w:del>
      <w:r w:rsidR="00013F2F" w:rsidRPr="00924AF9">
        <w:rPr>
          <w:rFonts w:ascii="Times New Roman" w:hAnsi="Times New Roman" w:cs="Times New Roman"/>
        </w:rPr>
        <w:t>4.2 years (</w:t>
      </w:r>
      <w:proofErr w:type="spellStart"/>
      <w:r w:rsidR="00013F2F" w:rsidRPr="00924AF9">
        <w:rPr>
          <w:rFonts w:ascii="Times New Roman" w:hAnsi="Times New Roman" w:cs="Times New Roman"/>
        </w:rPr>
        <w:t>Grissino</w:t>
      </w:r>
      <w:proofErr w:type="spellEnd"/>
      <w:r w:rsidR="00013F2F" w:rsidRPr="00924AF9">
        <w:rPr>
          <w:rFonts w:ascii="Times New Roman" w:hAnsi="Times New Roman" w:cs="Times New Roman"/>
        </w:rPr>
        <w:t>-Mayer et al. 1995).</w:t>
      </w:r>
      <w:r w:rsidR="00E20E4B" w:rsidRPr="00924AF9">
        <w:rPr>
          <w:rFonts w:ascii="Times New Roman" w:hAnsi="Times New Roman" w:cs="Times New Roman"/>
        </w:rPr>
        <w:t xml:space="preserve"> </w:t>
      </w:r>
      <w:del w:id="160" w:author="Microsoft Office User" w:date="2019-08-26T10:16:00Z">
        <w:r w:rsidR="00F566D4" w:rsidRPr="00924AF9" w:rsidDel="004B111E">
          <w:rPr>
            <w:rFonts w:ascii="Times New Roman" w:hAnsi="Times New Roman" w:cs="Times New Roman"/>
          </w:rPr>
          <w:delText xml:space="preserve">In </w:delText>
        </w:r>
        <w:r w:rsidR="00EE4B42" w:rsidRPr="00924AF9" w:rsidDel="004B111E">
          <w:rPr>
            <w:rFonts w:ascii="Times New Roman" w:hAnsi="Times New Roman" w:cs="Times New Roman"/>
          </w:rPr>
          <w:delText xml:space="preserve">the </w:delText>
        </w:r>
        <w:r w:rsidR="00F566D4" w:rsidRPr="00924AF9" w:rsidDel="004B111E">
          <w:rPr>
            <w:rFonts w:ascii="Times New Roman" w:hAnsi="Times New Roman" w:cs="Times New Roman"/>
          </w:rPr>
          <w:delText xml:space="preserve">SCM, </w:delText>
        </w:r>
        <w:r w:rsidR="001E1410" w:rsidRPr="00924AF9" w:rsidDel="004B111E">
          <w:rPr>
            <w:rFonts w:ascii="Times New Roman" w:hAnsi="Times New Roman" w:cs="Times New Roman"/>
          </w:rPr>
          <w:delText xml:space="preserve">the 2002 Bullock fire and </w:delText>
        </w:r>
        <w:r w:rsidR="00F566D4" w:rsidRPr="00924AF9" w:rsidDel="004B111E">
          <w:rPr>
            <w:rFonts w:ascii="Times New Roman" w:hAnsi="Times New Roman" w:cs="Times New Roman"/>
          </w:rPr>
          <w:delText>the</w:delText>
        </w:r>
        <w:r w:rsidR="001E1410" w:rsidRPr="00924AF9" w:rsidDel="004B111E">
          <w:rPr>
            <w:rFonts w:ascii="Times New Roman" w:hAnsi="Times New Roman" w:cs="Times New Roman"/>
          </w:rPr>
          <w:delText xml:space="preserve"> 2003</w:delText>
        </w:r>
        <w:r w:rsidR="00F566D4" w:rsidRPr="00924AF9" w:rsidDel="004B111E">
          <w:rPr>
            <w:rFonts w:ascii="Times New Roman" w:hAnsi="Times New Roman" w:cs="Times New Roman"/>
          </w:rPr>
          <w:delText xml:space="preserve"> </w:delText>
        </w:r>
        <w:r w:rsidR="001E1410" w:rsidRPr="00924AF9" w:rsidDel="004B111E">
          <w:rPr>
            <w:rFonts w:ascii="Times New Roman" w:hAnsi="Times New Roman" w:cs="Times New Roman"/>
          </w:rPr>
          <w:delText>Aspen fire</w:delText>
        </w:r>
        <w:r w:rsidR="00E01AF4" w:rsidDel="004B111E">
          <w:rPr>
            <w:rFonts w:ascii="Times New Roman" w:hAnsi="Times New Roman" w:cs="Times New Roman"/>
          </w:rPr>
          <w:delText xml:space="preserve"> </w:delText>
        </w:r>
        <w:r w:rsidR="00184E14" w:rsidRPr="00924AF9" w:rsidDel="004B111E">
          <w:rPr>
            <w:rFonts w:ascii="Times New Roman" w:hAnsi="Times New Roman" w:cs="Times New Roman"/>
          </w:rPr>
          <w:delText xml:space="preserve">burned </w:delText>
        </w:r>
        <w:r w:rsidR="007F638B" w:rsidRPr="00924AF9" w:rsidDel="004B111E">
          <w:rPr>
            <w:rFonts w:ascii="Times New Roman" w:hAnsi="Times New Roman" w:cs="Times New Roman"/>
          </w:rPr>
          <w:delText>123.7 km</w:delText>
        </w:r>
        <w:r w:rsidR="007F638B" w:rsidRPr="00924AF9" w:rsidDel="004B111E">
          <w:rPr>
            <w:rFonts w:ascii="Times New Roman" w:hAnsi="Times New Roman" w:cs="Times New Roman"/>
            <w:vertAlign w:val="superscript"/>
          </w:rPr>
          <w:delText>2</w:delText>
        </w:r>
        <w:r w:rsidR="001E1410" w:rsidRPr="00924AF9" w:rsidDel="004B111E">
          <w:rPr>
            <w:rFonts w:ascii="Times New Roman" w:hAnsi="Times New Roman" w:cs="Times New Roman"/>
          </w:rPr>
          <w:delText xml:space="preserve"> and 343 km</w:delText>
        </w:r>
        <w:r w:rsidR="001E1410" w:rsidRPr="00924AF9" w:rsidDel="004B111E">
          <w:rPr>
            <w:rFonts w:ascii="Times New Roman" w:hAnsi="Times New Roman" w:cs="Times New Roman"/>
            <w:vertAlign w:val="superscript"/>
          </w:rPr>
          <w:delText>2</w:delText>
        </w:r>
        <w:r w:rsidR="00D13952" w:rsidRPr="00924AF9" w:rsidDel="004B111E">
          <w:rPr>
            <w:rFonts w:ascii="Times New Roman" w:hAnsi="Times New Roman" w:cs="Times New Roman"/>
          </w:rPr>
          <w:delText>, respectively</w:delText>
        </w:r>
        <w:r w:rsidR="009565ED" w:rsidRPr="00924AF9" w:rsidDel="004B111E">
          <w:rPr>
            <w:rFonts w:ascii="Times New Roman" w:hAnsi="Times New Roman" w:cs="Times New Roman"/>
          </w:rPr>
          <w:delText xml:space="preserve"> (Iniguez et al. 2008)</w:delText>
        </w:r>
        <w:r w:rsidR="00D13952" w:rsidRPr="00924AF9" w:rsidDel="004B111E">
          <w:rPr>
            <w:rFonts w:ascii="Times New Roman" w:hAnsi="Times New Roman" w:cs="Times New Roman"/>
          </w:rPr>
          <w:delText>.</w:delText>
        </w:r>
        <w:r w:rsidR="00E26592" w:rsidRPr="00924AF9" w:rsidDel="004B111E">
          <w:rPr>
            <w:rFonts w:ascii="Times New Roman" w:hAnsi="Times New Roman" w:cs="Times New Roman"/>
          </w:rPr>
          <w:delText xml:space="preserve"> </w:delText>
        </w:r>
      </w:del>
      <w:r w:rsidR="00EE4B42" w:rsidRPr="00924AF9">
        <w:rPr>
          <w:rFonts w:ascii="Times New Roman" w:hAnsi="Times New Roman" w:cs="Times New Roman"/>
        </w:rPr>
        <w:t xml:space="preserve">These shared traits make the ranges optimal for a comparison study of the effects of </w:t>
      </w:r>
      <w:r w:rsidR="00543572" w:rsidRPr="00924AF9">
        <w:rPr>
          <w:rFonts w:ascii="Times New Roman" w:hAnsi="Times New Roman" w:cs="Times New Roman"/>
        </w:rPr>
        <w:t xml:space="preserve">a </w:t>
      </w:r>
      <w:r w:rsidR="00EE4B42" w:rsidRPr="00924AF9">
        <w:rPr>
          <w:rFonts w:ascii="Times New Roman" w:hAnsi="Times New Roman" w:cs="Times New Roman"/>
        </w:rPr>
        <w:t xml:space="preserve">recent fire history on </w:t>
      </w:r>
      <w:del w:id="161" w:author="Microsoft Office User" w:date="2019-08-26T10:26:00Z">
        <w:r w:rsidR="00EE4B42" w:rsidRPr="00924AF9" w:rsidDel="00554021">
          <w:rPr>
            <w:rFonts w:ascii="Times New Roman" w:hAnsi="Times New Roman" w:cs="Times New Roman"/>
          </w:rPr>
          <w:delText xml:space="preserve">ectomycorrhizal </w:delText>
        </w:r>
      </w:del>
      <w:ins w:id="162" w:author="Microsoft Office User" w:date="2019-08-26T10:26:00Z">
        <w:r w:rsidR="00554021">
          <w:rPr>
            <w:rFonts w:ascii="Times New Roman" w:hAnsi="Times New Roman" w:cs="Times New Roman"/>
          </w:rPr>
          <w:t>EM</w:t>
        </w:r>
        <w:r w:rsidR="00554021" w:rsidRPr="00924AF9">
          <w:rPr>
            <w:rFonts w:ascii="Times New Roman" w:hAnsi="Times New Roman" w:cs="Times New Roman"/>
          </w:rPr>
          <w:t xml:space="preserve"> </w:t>
        </w:r>
      </w:ins>
      <w:r w:rsidR="00EE4B42" w:rsidRPr="00924AF9">
        <w:rPr>
          <w:rFonts w:ascii="Times New Roman" w:hAnsi="Times New Roman" w:cs="Times New Roman"/>
        </w:rPr>
        <w:t xml:space="preserve">communities associated with </w:t>
      </w:r>
      <w:r w:rsidR="00EE4B42" w:rsidRPr="00924AF9">
        <w:rPr>
          <w:rFonts w:ascii="Times New Roman" w:hAnsi="Times New Roman" w:cs="Times New Roman"/>
          <w:i/>
        </w:rPr>
        <w:t>Pinus ponderosa</w:t>
      </w:r>
      <w:r w:rsidR="00EE4B42" w:rsidRPr="00924AF9">
        <w:rPr>
          <w:rFonts w:ascii="Times New Roman" w:hAnsi="Times New Roman" w:cs="Times New Roman"/>
        </w:rPr>
        <w:t>.</w:t>
      </w:r>
    </w:p>
    <w:p w14:paraId="48F50357" w14:textId="0F8A8355" w:rsidR="00A208E2" w:rsidRPr="00924AF9" w:rsidRDefault="00A208E2" w:rsidP="00D7589D">
      <w:pPr>
        <w:spacing w:line="480" w:lineRule="auto"/>
        <w:rPr>
          <w:rFonts w:ascii="Times New Roman" w:hAnsi="Times New Roman" w:cs="Times New Roman"/>
        </w:rPr>
      </w:pPr>
    </w:p>
    <w:p w14:paraId="4FDD1CC9" w14:textId="4D593205" w:rsidR="004129C4" w:rsidRPr="00924AF9" w:rsidDel="00C446BD" w:rsidRDefault="00A76100" w:rsidP="00D7589D">
      <w:pPr>
        <w:spacing w:line="480" w:lineRule="auto"/>
        <w:rPr>
          <w:del w:id="163" w:author="Microsoft Office User" w:date="2019-08-14T11:26:00Z"/>
          <w:rFonts w:ascii="Times New Roman" w:hAnsi="Times New Roman" w:cs="Times New Roman"/>
          <w:b/>
        </w:rPr>
      </w:pPr>
      <w:ins w:id="164" w:author="Microsoft Office User" w:date="2019-08-14T11:29:00Z">
        <w:r>
          <w:rPr>
            <w:rFonts w:ascii="Times New Roman" w:hAnsi="Times New Roman" w:cs="Times New Roman"/>
          </w:rPr>
          <w:lastRenderedPageBreak/>
          <w:t>W</w:t>
        </w:r>
        <w:r w:rsidRPr="00924AF9">
          <w:rPr>
            <w:rFonts w:ascii="Times New Roman" w:hAnsi="Times New Roman" w:cs="Times New Roman"/>
          </w:rPr>
          <w:t xml:space="preserve">e selected sites that had experienced a low- to </w:t>
        </w:r>
      </w:ins>
      <w:ins w:id="165" w:author="Microsoft Office User" w:date="2019-08-20T10:31:00Z">
        <w:r w:rsidR="00675B6E">
          <w:rPr>
            <w:rFonts w:ascii="Times New Roman" w:hAnsi="Times New Roman" w:cs="Times New Roman"/>
          </w:rPr>
          <w:t>intermediate</w:t>
        </w:r>
      </w:ins>
      <w:ins w:id="166" w:author="Microsoft Office User" w:date="2019-08-14T11:29:00Z">
        <w:r w:rsidRPr="00924AF9">
          <w:rPr>
            <w:rFonts w:ascii="Times New Roman" w:hAnsi="Times New Roman" w:cs="Times New Roman"/>
          </w:rPr>
          <w:t xml:space="preserve">-intensity burn </w:t>
        </w:r>
      </w:ins>
      <w:ins w:id="167" w:author="Microsoft Office User" w:date="2019-08-26T10:27:00Z">
        <w:r w:rsidR="00B90C72">
          <w:rPr>
            <w:rFonts w:ascii="Times New Roman" w:hAnsi="Times New Roman" w:cs="Times New Roman"/>
          </w:rPr>
          <w:t>with</w:t>
        </w:r>
      </w:ins>
      <w:ins w:id="168" w:author="Microsoft Office User" w:date="2019-08-14T11:29:00Z">
        <w:r w:rsidRPr="00924AF9">
          <w:rPr>
            <w:rFonts w:ascii="Times New Roman" w:hAnsi="Times New Roman" w:cs="Times New Roman"/>
          </w:rPr>
          <w:t xml:space="preserve"> </w:t>
        </w:r>
        <w:r>
          <w:rPr>
            <w:rFonts w:ascii="Times New Roman" w:hAnsi="Times New Roman" w:cs="Times New Roman"/>
          </w:rPr>
          <w:t>Ponderosa pine trees</w:t>
        </w:r>
        <w:r w:rsidRPr="00924AF9">
          <w:rPr>
            <w:rFonts w:ascii="Times New Roman" w:hAnsi="Times New Roman" w:cs="Times New Roman"/>
          </w:rPr>
          <w:t xml:space="preserve"> still standing. FU and FA sites were assessed using a combination of visual cues (e.g. presence of burn scares on trees, charcoal layer within soil horizon) and burn maps from Monitoring Trends in Burn Severity (MTBS) (</w:t>
        </w:r>
        <w:r>
          <w:rPr>
            <w:rFonts w:ascii="Times New Roman" w:hAnsi="Times New Roman" w:cs="Times New Roman"/>
          </w:rPr>
          <w:t xml:space="preserve">accessed online , </w:t>
        </w:r>
        <w:r w:rsidRPr="00924AF9">
          <w:rPr>
            <w:rFonts w:ascii="Times New Roman" w:hAnsi="Times New Roman" w:cs="Times New Roman"/>
          </w:rPr>
          <w:t>2017).</w:t>
        </w:r>
        <w:r>
          <w:rPr>
            <w:rFonts w:ascii="Times New Roman" w:hAnsi="Times New Roman" w:cs="Times New Roman"/>
          </w:rPr>
          <w:t xml:space="preserve"> </w:t>
        </w:r>
      </w:ins>
      <w:del w:id="169" w:author="Microsoft Office User" w:date="2019-08-14T11:26:00Z">
        <w:r w:rsidR="004129C4" w:rsidRPr="00924AF9" w:rsidDel="00C446BD">
          <w:rPr>
            <w:rFonts w:ascii="Times New Roman" w:hAnsi="Times New Roman" w:cs="Times New Roman"/>
            <w:b/>
          </w:rPr>
          <w:delText>Sampling</w:delText>
        </w:r>
        <w:r w:rsidR="004B643B" w:rsidRPr="00924AF9" w:rsidDel="00C446BD">
          <w:rPr>
            <w:rFonts w:ascii="Times New Roman" w:hAnsi="Times New Roman" w:cs="Times New Roman"/>
            <w:b/>
          </w:rPr>
          <w:delText xml:space="preserve"> </w:delText>
        </w:r>
      </w:del>
    </w:p>
    <w:p w14:paraId="365C9376" w14:textId="454DD0DE" w:rsidR="0015726B" w:rsidRPr="00924AF9" w:rsidRDefault="00240268" w:rsidP="00D7589D">
      <w:pPr>
        <w:spacing w:line="480" w:lineRule="auto"/>
        <w:rPr>
          <w:rFonts w:ascii="Times New Roman" w:hAnsi="Times New Roman" w:cs="Times New Roman"/>
        </w:rPr>
      </w:pPr>
      <w:r>
        <w:rPr>
          <w:rFonts w:ascii="Times New Roman" w:hAnsi="Times New Roman" w:cs="Times New Roman"/>
        </w:rPr>
        <w:t>We identified</w:t>
      </w:r>
      <w:r w:rsidR="00A70D07" w:rsidRPr="00924AF9">
        <w:rPr>
          <w:rFonts w:ascii="Times New Roman" w:hAnsi="Times New Roman" w:cs="Times New Roman"/>
        </w:rPr>
        <w:t xml:space="preserve"> two </w:t>
      </w:r>
      <w:r w:rsidR="00184E14" w:rsidRPr="00924AF9">
        <w:rPr>
          <w:rFonts w:ascii="Times New Roman" w:hAnsi="Times New Roman" w:cs="Times New Roman"/>
        </w:rPr>
        <w:t>FA</w:t>
      </w:r>
      <w:r w:rsidR="00A70D07" w:rsidRPr="00924AF9">
        <w:rPr>
          <w:rFonts w:ascii="Times New Roman" w:hAnsi="Times New Roman" w:cs="Times New Roman"/>
        </w:rPr>
        <w:t xml:space="preserve"> and two </w:t>
      </w:r>
      <w:r w:rsidR="00184E14" w:rsidRPr="00924AF9">
        <w:rPr>
          <w:rFonts w:ascii="Times New Roman" w:hAnsi="Times New Roman" w:cs="Times New Roman"/>
        </w:rPr>
        <w:t>FU</w:t>
      </w:r>
      <w:r w:rsidR="00A70D07" w:rsidRPr="00924AF9">
        <w:rPr>
          <w:rFonts w:ascii="Times New Roman" w:hAnsi="Times New Roman" w:cs="Times New Roman"/>
        </w:rPr>
        <w:t xml:space="preserve"> sites in </w:t>
      </w:r>
      <w:r w:rsidR="00F504F7" w:rsidRPr="00924AF9">
        <w:rPr>
          <w:rFonts w:ascii="Times New Roman" w:hAnsi="Times New Roman" w:cs="Times New Roman"/>
        </w:rPr>
        <w:t>each</w:t>
      </w:r>
      <w:r w:rsidR="00A70D07" w:rsidRPr="00924AF9">
        <w:rPr>
          <w:rFonts w:ascii="Times New Roman" w:hAnsi="Times New Roman" w:cs="Times New Roman"/>
        </w:rPr>
        <w:t xml:space="preserve"> range</w:t>
      </w:r>
      <w:r w:rsidR="00F50F59" w:rsidRPr="00924AF9">
        <w:rPr>
          <w:rFonts w:ascii="Times New Roman" w:hAnsi="Times New Roman" w:cs="Times New Roman"/>
        </w:rPr>
        <w:t xml:space="preserve"> (total 8 sites)</w:t>
      </w:r>
      <w:r w:rsidR="00A70D07" w:rsidRPr="00924AF9">
        <w:rPr>
          <w:rFonts w:ascii="Times New Roman" w:hAnsi="Times New Roman" w:cs="Times New Roman"/>
        </w:rPr>
        <w:t>.</w:t>
      </w:r>
      <w:r w:rsidR="00BB5FFD" w:rsidRPr="00924AF9">
        <w:rPr>
          <w:rFonts w:ascii="Times New Roman" w:hAnsi="Times New Roman" w:cs="Times New Roman"/>
        </w:rPr>
        <w:t xml:space="preserve"> </w:t>
      </w:r>
      <w:r w:rsidR="00A70D07" w:rsidRPr="00924AF9">
        <w:rPr>
          <w:rFonts w:ascii="Times New Roman" w:hAnsi="Times New Roman" w:cs="Times New Roman"/>
        </w:rPr>
        <w:t xml:space="preserve">In </w:t>
      </w:r>
      <w:r w:rsidR="00F50F59" w:rsidRPr="00924AF9">
        <w:rPr>
          <w:rFonts w:ascii="Times New Roman" w:hAnsi="Times New Roman" w:cs="Times New Roman"/>
        </w:rPr>
        <w:t xml:space="preserve">the </w:t>
      </w:r>
      <w:r w:rsidR="003C7A74" w:rsidRPr="00924AF9">
        <w:rPr>
          <w:rFonts w:ascii="Times New Roman" w:hAnsi="Times New Roman" w:cs="Times New Roman"/>
        </w:rPr>
        <w:t>SCM</w:t>
      </w:r>
      <w:r w:rsidR="00A70D07" w:rsidRPr="00924AF9">
        <w:rPr>
          <w:rFonts w:ascii="Times New Roman" w:hAnsi="Times New Roman" w:cs="Times New Roman"/>
        </w:rPr>
        <w:t xml:space="preserve">, </w:t>
      </w:r>
      <w:r w:rsidR="002D5C6F" w:rsidRPr="00924AF9">
        <w:rPr>
          <w:rFonts w:ascii="Times New Roman" w:hAnsi="Times New Roman" w:cs="Times New Roman"/>
        </w:rPr>
        <w:t>we sampled two FU sites in 2014 (six trees per site; total 12 trees) and two FA sites in 2016 (five trees per site; total 10 trees)</w:t>
      </w:r>
      <w:r w:rsidR="007A228B" w:rsidRPr="00924AF9">
        <w:rPr>
          <w:rFonts w:ascii="Times New Roman" w:hAnsi="Times New Roman" w:cs="Times New Roman"/>
        </w:rPr>
        <w:t xml:space="preserve"> (Table 1)</w:t>
      </w:r>
      <w:r w:rsidR="00A70D07" w:rsidRPr="00924AF9">
        <w:rPr>
          <w:rFonts w:ascii="Times New Roman" w:hAnsi="Times New Roman" w:cs="Times New Roman"/>
        </w:rPr>
        <w:t xml:space="preserve">. </w:t>
      </w:r>
      <w:ins w:id="170" w:author="Microsoft Office User" w:date="2019-08-26T10:28:00Z">
        <w:r w:rsidR="00B90C72">
          <w:rPr>
            <w:rFonts w:ascii="Times New Roman" w:hAnsi="Times New Roman" w:cs="Times New Roman"/>
          </w:rPr>
          <w:t>B</w:t>
        </w:r>
        <w:r w:rsidR="00B90C72" w:rsidRPr="00924AF9">
          <w:rPr>
            <w:rFonts w:ascii="Times New Roman" w:hAnsi="Times New Roman" w:cs="Times New Roman"/>
          </w:rPr>
          <w:t>ased on species accumulation curves from previous sampling</w:t>
        </w:r>
        <w:r w:rsidR="00B90C72">
          <w:rPr>
            <w:rFonts w:ascii="Times New Roman" w:hAnsi="Times New Roman" w:cs="Times New Roman"/>
          </w:rPr>
          <w:t>, w</w:t>
        </w:r>
      </w:ins>
      <w:del w:id="171" w:author="Microsoft Office User" w:date="2019-08-26T10:28:00Z">
        <w:r w:rsidR="003B517E" w:rsidRPr="00924AF9" w:rsidDel="00B90C72">
          <w:rPr>
            <w:rFonts w:ascii="Times New Roman" w:hAnsi="Times New Roman" w:cs="Times New Roman"/>
          </w:rPr>
          <w:delText>W</w:delText>
        </w:r>
      </w:del>
      <w:r w:rsidR="002D5C6F" w:rsidRPr="00924AF9">
        <w:rPr>
          <w:rFonts w:ascii="Times New Roman" w:hAnsi="Times New Roman" w:cs="Times New Roman"/>
        </w:rPr>
        <w:t xml:space="preserve">e reduced sampling in the </w:t>
      </w:r>
      <w:r w:rsidR="00AF3520" w:rsidRPr="00924AF9">
        <w:rPr>
          <w:rFonts w:ascii="Times New Roman" w:hAnsi="Times New Roman" w:cs="Times New Roman"/>
        </w:rPr>
        <w:t>SCM FA</w:t>
      </w:r>
      <w:r w:rsidR="002D5C6F" w:rsidRPr="00924AF9">
        <w:rPr>
          <w:rFonts w:ascii="Times New Roman" w:hAnsi="Times New Roman" w:cs="Times New Roman"/>
        </w:rPr>
        <w:t xml:space="preserve"> sites</w:t>
      </w:r>
      <w:r w:rsidR="003B517E" w:rsidRPr="00924AF9">
        <w:rPr>
          <w:rFonts w:ascii="Times New Roman" w:hAnsi="Times New Roman" w:cs="Times New Roman"/>
        </w:rPr>
        <w:t xml:space="preserve"> </w:t>
      </w:r>
      <w:r w:rsidR="002D5C6F" w:rsidRPr="00924AF9">
        <w:rPr>
          <w:rFonts w:ascii="Times New Roman" w:hAnsi="Times New Roman" w:cs="Times New Roman"/>
        </w:rPr>
        <w:t xml:space="preserve">and </w:t>
      </w:r>
      <w:r w:rsidR="00AF3520" w:rsidRPr="00924AF9">
        <w:rPr>
          <w:rFonts w:ascii="Times New Roman" w:hAnsi="Times New Roman" w:cs="Times New Roman"/>
        </w:rPr>
        <w:t xml:space="preserve">both the FA and FU sites in </w:t>
      </w:r>
      <w:r w:rsidR="002D5C6F" w:rsidRPr="00924AF9">
        <w:rPr>
          <w:rFonts w:ascii="Times New Roman" w:hAnsi="Times New Roman" w:cs="Times New Roman"/>
        </w:rPr>
        <w:t xml:space="preserve">the PM to five trees per site </w:t>
      </w:r>
      <w:del w:id="172" w:author="Microsoft Office User" w:date="2019-08-26T10:28:00Z">
        <w:r w:rsidR="002D5C6F" w:rsidRPr="00924AF9" w:rsidDel="00B90C72">
          <w:rPr>
            <w:rFonts w:ascii="Times New Roman" w:hAnsi="Times New Roman" w:cs="Times New Roman"/>
          </w:rPr>
          <w:delText>b</w:delText>
        </w:r>
        <w:r w:rsidR="00A70D07" w:rsidRPr="00924AF9" w:rsidDel="00B90C72">
          <w:rPr>
            <w:rFonts w:ascii="Times New Roman" w:hAnsi="Times New Roman" w:cs="Times New Roman"/>
          </w:rPr>
          <w:delText>ased on species accumulation curves from previous</w:delText>
        </w:r>
        <w:r w:rsidR="007B280E" w:rsidRPr="00924AF9" w:rsidDel="00B90C72">
          <w:rPr>
            <w:rFonts w:ascii="Times New Roman" w:hAnsi="Times New Roman" w:cs="Times New Roman"/>
          </w:rPr>
          <w:delText xml:space="preserve"> </w:delText>
        </w:r>
        <w:r w:rsidR="00543572" w:rsidRPr="00924AF9" w:rsidDel="00B90C72">
          <w:rPr>
            <w:rFonts w:ascii="Times New Roman" w:hAnsi="Times New Roman" w:cs="Times New Roman"/>
          </w:rPr>
          <w:delText>sampling</w:delText>
        </w:r>
        <w:r w:rsidR="007B280E" w:rsidRPr="00924AF9" w:rsidDel="00B90C72">
          <w:rPr>
            <w:rFonts w:ascii="Times New Roman" w:hAnsi="Times New Roman" w:cs="Times New Roman"/>
          </w:rPr>
          <w:delText xml:space="preserve"> </w:delText>
        </w:r>
      </w:del>
      <w:r w:rsidR="007B280E" w:rsidRPr="00924AF9">
        <w:rPr>
          <w:rFonts w:ascii="Times New Roman" w:hAnsi="Times New Roman" w:cs="Times New Roman"/>
        </w:rPr>
        <w:t>(Bowman and Arnold, 2018</w:t>
      </w:r>
      <w:r w:rsidR="00A70D07" w:rsidRPr="00924AF9">
        <w:rPr>
          <w:rFonts w:ascii="Times New Roman" w:hAnsi="Times New Roman" w:cs="Times New Roman"/>
        </w:rPr>
        <w:t>).</w:t>
      </w:r>
      <w:r w:rsidR="00645FB7" w:rsidRPr="00924AF9">
        <w:rPr>
          <w:rFonts w:ascii="Times New Roman" w:hAnsi="Times New Roman" w:cs="Times New Roman"/>
        </w:rPr>
        <w:t xml:space="preserve"> </w:t>
      </w:r>
      <w:del w:id="173" w:author="Microsoft Office User" w:date="2019-08-14T11:28:00Z">
        <w:r w:rsidR="0068181D" w:rsidRPr="00924AF9" w:rsidDel="00A76100">
          <w:rPr>
            <w:rFonts w:ascii="Times New Roman" w:hAnsi="Times New Roman" w:cs="Times New Roman"/>
          </w:rPr>
          <w:delText>For this study, w</w:delText>
        </w:r>
      </w:del>
      <w:del w:id="174" w:author="Microsoft Office User" w:date="2019-08-14T11:29:00Z">
        <w:r w:rsidR="0068181D" w:rsidRPr="00924AF9" w:rsidDel="00A76100">
          <w:rPr>
            <w:rFonts w:ascii="Times New Roman" w:hAnsi="Times New Roman" w:cs="Times New Roman"/>
          </w:rPr>
          <w:delText xml:space="preserve">e selected sites that had experienced </w:delText>
        </w:r>
      </w:del>
      <w:del w:id="175" w:author="Microsoft Office User" w:date="2019-08-14T11:28:00Z">
        <w:r w:rsidR="0068181D" w:rsidRPr="00924AF9" w:rsidDel="00A76100">
          <w:rPr>
            <w:rFonts w:ascii="Times New Roman" w:hAnsi="Times New Roman" w:cs="Times New Roman"/>
          </w:rPr>
          <w:delText xml:space="preserve">only </w:delText>
        </w:r>
      </w:del>
      <w:del w:id="176" w:author="Microsoft Office User" w:date="2019-08-14T11:29:00Z">
        <w:r w:rsidR="0068181D" w:rsidRPr="00924AF9" w:rsidDel="00A76100">
          <w:rPr>
            <w:rFonts w:ascii="Times New Roman" w:hAnsi="Times New Roman" w:cs="Times New Roman"/>
          </w:rPr>
          <w:delText>a low-</w:delText>
        </w:r>
      </w:del>
      <w:del w:id="177" w:author="Microsoft Office User" w:date="2019-08-14T11:28:00Z">
        <w:r w:rsidR="0068181D" w:rsidRPr="00924AF9" w:rsidDel="00A76100">
          <w:rPr>
            <w:rFonts w:ascii="Times New Roman" w:hAnsi="Times New Roman" w:cs="Times New Roman"/>
          </w:rPr>
          <w:delText>intensity</w:delText>
        </w:r>
      </w:del>
      <w:del w:id="178" w:author="Microsoft Office User" w:date="2019-08-14T11:29:00Z">
        <w:r w:rsidR="0068181D" w:rsidRPr="00924AF9" w:rsidDel="00A76100">
          <w:rPr>
            <w:rFonts w:ascii="Times New Roman" w:hAnsi="Times New Roman" w:cs="Times New Roman"/>
          </w:rPr>
          <w:delText xml:space="preserve"> to medium-intensity burn from recent fires</w:delText>
        </w:r>
        <w:r w:rsidR="00520517" w:rsidRPr="00924AF9" w:rsidDel="00A76100">
          <w:rPr>
            <w:rFonts w:ascii="Times New Roman" w:hAnsi="Times New Roman" w:cs="Times New Roman"/>
          </w:rPr>
          <w:delText xml:space="preserve"> </w:delText>
        </w:r>
        <w:r w:rsidR="00654B26" w:rsidRPr="00924AF9" w:rsidDel="00A76100">
          <w:rPr>
            <w:rFonts w:ascii="Times New Roman" w:hAnsi="Times New Roman" w:cs="Times New Roman"/>
          </w:rPr>
          <w:delText xml:space="preserve">where </w:delText>
        </w:r>
      </w:del>
      <w:del w:id="179" w:author="Microsoft Office User" w:date="2019-08-14T11:28:00Z">
        <w:r w:rsidR="00520517" w:rsidRPr="00924AF9" w:rsidDel="00A76100">
          <w:rPr>
            <w:rFonts w:ascii="Times New Roman" w:hAnsi="Times New Roman" w:cs="Times New Roman"/>
          </w:rPr>
          <w:delText>the host forest</w:delText>
        </w:r>
      </w:del>
      <w:del w:id="180" w:author="Microsoft Office User" w:date="2019-08-14T11:29:00Z">
        <w:r w:rsidR="00520517" w:rsidRPr="00924AF9" w:rsidDel="00A76100">
          <w:rPr>
            <w:rFonts w:ascii="Times New Roman" w:hAnsi="Times New Roman" w:cs="Times New Roman"/>
          </w:rPr>
          <w:delText xml:space="preserve"> w</w:delText>
        </w:r>
      </w:del>
      <w:del w:id="181" w:author="Microsoft Office User" w:date="2019-08-14T11:28:00Z">
        <w:r w:rsidR="00520517" w:rsidRPr="00924AF9" w:rsidDel="00A76100">
          <w:rPr>
            <w:rFonts w:ascii="Times New Roman" w:hAnsi="Times New Roman" w:cs="Times New Roman"/>
          </w:rPr>
          <w:delText>as</w:delText>
        </w:r>
      </w:del>
      <w:del w:id="182" w:author="Microsoft Office User" w:date="2019-08-14T11:29:00Z">
        <w:r w:rsidR="00520517" w:rsidRPr="00924AF9" w:rsidDel="00A76100">
          <w:rPr>
            <w:rFonts w:ascii="Times New Roman" w:hAnsi="Times New Roman" w:cs="Times New Roman"/>
          </w:rPr>
          <w:delText xml:space="preserve"> still standing</w:delText>
        </w:r>
        <w:r w:rsidR="0068181D" w:rsidRPr="00924AF9" w:rsidDel="00A76100">
          <w:rPr>
            <w:rFonts w:ascii="Times New Roman" w:hAnsi="Times New Roman" w:cs="Times New Roman"/>
          </w:rPr>
          <w:delText>. FU and FA s</w:delText>
        </w:r>
        <w:r w:rsidR="0015726B" w:rsidRPr="00924AF9" w:rsidDel="00A76100">
          <w:rPr>
            <w:rFonts w:ascii="Times New Roman" w:hAnsi="Times New Roman" w:cs="Times New Roman"/>
          </w:rPr>
          <w:delText xml:space="preserve">ites </w:delText>
        </w:r>
        <w:r w:rsidR="0068181D" w:rsidRPr="00924AF9" w:rsidDel="00A76100">
          <w:rPr>
            <w:rFonts w:ascii="Times New Roman" w:hAnsi="Times New Roman" w:cs="Times New Roman"/>
          </w:rPr>
          <w:delText xml:space="preserve">were assessed </w:delText>
        </w:r>
        <w:r w:rsidR="0015726B" w:rsidRPr="00924AF9" w:rsidDel="00A76100">
          <w:rPr>
            <w:rFonts w:ascii="Times New Roman" w:hAnsi="Times New Roman" w:cs="Times New Roman"/>
          </w:rPr>
          <w:delText xml:space="preserve">using a combination of visual cues (e.g. presence of burn scares on trees, </w:delText>
        </w:r>
        <w:r w:rsidR="00F828F9" w:rsidRPr="00924AF9" w:rsidDel="00A76100">
          <w:rPr>
            <w:rFonts w:ascii="Times New Roman" w:hAnsi="Times New Roman" w:cs="Times New Roman"/>
          </w:rPr>
          <w:delText>charcoal</w:delText>
        </w:r>
        <w:r w:rsidR="0015726B" w:rsidRPr="00924AF9" w:rsidDel="00A76100">
          <w:rPr>
            <w:rFonts w:ascii="Times New Roman" w:hAnsi="Times New Roman" w:cs="Times New Roman"/>
          </w:rPr>
          <w:delText xml:space="preserve"> layer within soil horizon) and burn maps from the online tool Monitoring Trends in Burn Severity (MTBS) (2017).</w:delText>
        </w:r>
      </w:del>
    </w:p>
    <w:p w14:paraId="484F211E" w14:textId="478FBCC3" w:rsidR="0015726B" w:rsidRDefault="0015726B" w:rsidP="00D7589D">
      <w:pPr>
        <w:spacing w:line="480" w:lineRule="auto"/>
        <w:rPr>
          <w:ins w:id="183" w:author="Microsoft Office User" w:date="2019-08-14T11:30:00Z"/>
          <w:rFonts w:ascii="Times New Roman" w:hAnsi="Times New Roman" w:cs="Times New Roman"/>
        </w:rPr>
      </w:pPr>
    </w:p>
    <w:p w14:paraId="70495E74" w14:textId="4C3B770B" w:rsidR="00DF7B9D" w:rsidRPr="00DF7B9D" w:rsidRDefault="00DF7B9D" w:rsidP="00D7589D">
      <w:pPr>
        <w:spacing w:line="480" w:lineRule="auto"/>
        <w:rPr>
          <w:rFonts w:ascii="Times New Roman" w:hAnsi="Times New Roman" w:cs="Times New Roman"/>
          <w:b/>
          <w:rPrChange w:id="184" w:author="Microsoft Office User" w:date="2019-08-14T11:30:00Z">
            <w:rPr>
              <w:rFonts w:ascii="Times New Roman" w:hAnsi="Times New Roman" w:cs="Times New Roman"/>
            </w:rPr>
          </w:rPrChange>
        </w:rPr>
      </w:pPr>
      <w:ins w:id="185" w:author="Microsoft Office User" w:date="2019-08-14T11:30:00Z">
        <w:r>
          <w:rPr>
            <w:rFonts w:ascii="Times New Roman" w:hAnsi="Times New Roman" w:cs="Times New Roman"/>
            <w:b/>
          </w:rPr>
          <w:t>Sample collection</w:t>
        </w:r>
      </w:ins>
    </w:p>
    <w:p w14:paraId="3D7A9B21" w14:textId="6D031C50" w:rsidR="00A70D07" w:rsidRPr="00924AF9" w:rsidRDefault="00350933" w:rsidP="00D7589D">
      <w:pPr>
        <w:spacing w:line="480" w:lineRule="auto"/>
        <w:rPr>
          <w:rFonts w:ascii="Times New Roman" w:hAnsi="Times New Roman" w:cs="Times New Roman"/>
        </w:rPr>
      </w:pPr>
      <w:ins w:id="186" w:author="Microsoft Office User" w:date="2019-08-14T11:32:00Z">
        <w:r>
          <w:rPr>
            <w:rFonts w:ascii="Times New Roman" w:hAnsi="Times New Roman" w:cs="Times New Roman"/>
          </w:rPr>
          <w:t xml:space="preserve">We collected </w:t>
        </w:r>
      </w:ins>
      <w:del w:id="187" w:author="Microsoft Office User" w:date="2019-08-14T11:31:00Z">
        <w:r w:rsidR="00645FB7" w:rsidRPr="00924AF9" w:rsidDel="004B7260">
          <w:rPr>
            <w:rFonts w:ascii="Times New Roman" w:hAnsi="Times New Roman" w:cs="Times New Roman"/>
          </w:rPr>
          <w:delText>Roots were collected by soil coring.</w:delText>
        </w:r>
        <w:r w:rsidR="003C7A74" w:rsidRPr="00924AF9" w:rsidDel="004B7260">
          <w:rPr>
            <w:rFonts w:ascii="Times New Roman" w:hAnsi="Times New Roman" w:cs="Times New Roman"/>
          </w:rPr>
          <w:delText xml:space="preserve"> </w:delText>
        </w:r>
      </w:del>
      <w:ins w:id="188" w:author="Microsoft Office User" w:date="2019-08-14T11:32:00Z">
        <w:r>
          <w:rPr>
            <w:rFonts w:ascii="Times New Roman" w:hAnsi="Times New Roman" w:cs="Times New Roman"/>
          </w:rPr>
          <w:t>t</w:t>
        </w:r>
      </w:ins>
      <w:del w:id="189" w:author="Microsoft Office User" w:date="2019-08-14T11:32:00Z">
        <w:r w:rsidR="00FB7B74" w:rsidRPr="00924AF9" w:rsidDel="00350933">
          <w:rPr>
            <w:rFonts w:ascii="Times New Roman" w:hAnsi="Times New Roman" w:cs="Times New Roman"/>
          </w:rPr>
          <w:delText>T</w:delText>
        </w:r>
      </w:del>
      <w:r w:rsidR="00FB7B74" w:rsidRPr="00924AF9">
        <w:rPr>
          <w:rFonts w:ascii="Times New Roman" w:hAnsi="Times New Roman" w:cs="Times New Roman"/>
        </w:rPr>
        <w:t>hree root cores</w:t>
      </w:r>
      <w:r w:rsidR="00645FB7" w:rsidRPr="00924AF9">
        <w:rPr>
          <w:rFonts w:ascii="Times New Roman" w:hAnsi="Times New Roman" w:cs="Times New Roman"/>
        </w:rPr>
        <w:t xml:space="preserve"> (5 cm diameter; 15 cm depth) </w:t>
      </w:r>
      <w:del w:id="190" w:author="Microsoft Office User" w:date="2019-08-14T11:32:00Z">
        <w:r w:rsidR="00FB7B74" w:rsidRPr="00924AF9" w:rsidDel="00350933">
          <w:rPr>
            <w:rFonts w:ascii="Times New Roman" w:hAnsi="Times New Roman" w:cs="Times New Roman"/>
          </w:rPr>
          <w:delText>were collected</w:delText>
        </w:r>
        <w:r w:rsidR="000F392C" w:rsidRPr="00924AF9" w:rsidDel="00350933">
          <w:rPr>
            <w:rFonts w:ascii="Times New Roman" w:hAnsi="Times New Roman" w:cs="Times New Roman"/>
          </w:rPr>
          <w:delText xml:space="preserve"> </w:delText>
        </w:r>
      </w:del>
      <w:r w:rsidR="000F392C" w:rsidRPr="00924AF9">
        <w:rPr>
          <w:rFonts w:ascii="Times New Roman" w:hAnsi="Times New Roman" w:cs="Times New Roman"/>
        </w:rPr>
        <w:t>at the canopy dripline</w:t>
      </w:r>
      <w:r w:rsidR="00FB7B74" w:rsidRPr="00924AF9">
        <w:rPr>
          <w:rFonts w:ascii="Times New Roman" w:hAnsi="Times New Roman" w:cs="Times New Roman"/>
        </w:rPr>
        <w:t xml:space="preserve"> </w:t>
      </w:r>
      <w:r w:rsidR="003C085F" w:rsidRPr="00924AF9">
        <w:rPr>
          <w:rFonts w:ascii="Times New Roman" w:hAnsi="Times New Roman" w:cs="Times New Roman"/>
        </w:rPr>
        <w:t>of</w:t>
      </w:r>
      <w:r w:rsidR="00FB7B74" w:rsidRPr="00924AF9">
        <w:rPr>
          <w:rFonts w:ascii="Times New Roman" w:hAnsi="Times New Roman" w:cs="Times New Roman"/>
        </w:rPr>
        <w:t xml:space="preserve"> each sampled tree corresponding to uphill, parallel, and downhill of the tree (SCM: </w:t>
      </w:r>
      <w:r w:rsidR="00F3052E" w:rsidRPr="00924AF9">
        <w:rPr>
          <w:rFonts w:ascii="Times New Roman" w:hAnsi="Times New Roman" w:cs="Times New Roman"/>
        </w:rPr>
        <w:t>66</w:t>
      </w:r>
      <w:r w:rsidR="00FB7B74" w:rsidRPr="00924AF9">
        <w:rPr>
          <w:rFonts w:ascii="Times New Roman" w:hAnsi="Times New Roman" w:cs="Times New Roman"/>
        </w:rPr>
        <w:t xml:space="preserve"> root cores; PM: 60 root cores).</w:t>
      </w:r>
      <w:r w:rsidR="00095E27" w:rsidRPr="00924AF9">
        <w:rPr>
          <w:rFonts w:ascii="Times New Roman" w:hAnsi="Times New Roman" w:cs="Times New Roman"/>
        </w:rPr>
        <w:t xml:space="preserve"> </w:t>
      </w:r>
      <w:ins w:id="191" w:author="Microsoft Office User" w:date="2019-08-14T11:32:00Z">
        <w:r>
          <w:rPr>
            <w:rFonts w:ascii="Times New Roman" w:hAnsi="Times New Roman" w:cs="Times New Roman"/>
          </w:rPr>
          <w:t>Prior to coring, we remove</w:t>
        </w:r>
      </w:ins>
      <w:ins w:id="192" w:author="Microsoft Office User" w:date="2019-08-14T11:33:00Z">
        <w:r>
          <w:rPr>
            <w:rFonts w:ascii="Times New Roman" w:hAnsi="Times New Roman" w:cs="Times New Roman"/>
          </w:rPr>
          <w:t>d</w:t>
        </w:r>
      </w:ins>
      <w:ins w:id="193" w:author="Microsoft Office User" w:date="2019-08-14T11:32:00Z">
        <w:r>
          <w:rPr>
            <w:rFonts w:ascii="Times New Roman" w:hAnsi="Times New Roman" w:cs="Times New Roman"/>
          </w:rPr>
          <w:t xml:space="preserve"> t</w:t>
        </w:r>
      </w:ins>
      <w:del w:id="194" w:author="Microsoft Office User" w:date="2019-08-14T11:32:00Z">
        <w:r w:rsidR="00095E27" w:rsidRPr="00924AF9" w:rsidDel="00350933">
          <w:rPr>
            <w:rFonts w:ascii="Times New Roman" w:hAnsi="Times New Roman" w:cs="Times New Roman"/>
          </w:rPr>
          <w:delText>T</w:delText>
        </w:r>
      </w:del>
      <w:r w:rsidR="00095E27" w:rsidRPr="00924AF9">
        <w:rPr>
          <w:rFonts w:ascii="Times New Roman" w:hAnsi="Times New Roman" w:cs="Times New Roman"/>
        </w:rPr>
        <w:t xml:space="preserve">he litter layer </w:t>
      </w:r>
      <w:del w:id="195" w:author="Microsoft Office User" w:date="2019-08-14T11:32:00Z">
        <w:r w:rsidR="00095E27" w:rsidRPr="00924AF9" w:rsidDel="00350933">
          <w:rPr>
            <w:rFonts w:ascii="Times New Roman" w:hAnsi="Times New Roman" w:cs="Times New Roman"/>
          </w:rPr>
          <w:delText xml:space="preserve">was removed prior to coring </w:delText>
        </w:r>
      </w:del>
      <w:r w:rsidR="00095E27" w:rsidRPr="00924AF9">
        <w:rPr>
          <w:rFonts w:ascii="Times New Roman" w:hAnsi="Times New Roman" w:cs="Times New Roman"/>
        </w:rPr>
        <w:t>and</w:t>
      </w:r>
      <w:ins w:id="196" w:author="Microsoft Office User" w:date="2019-08-14T11:32:00Z">
        <w:r>
          <w:rPr>
            <w:rFonts w:ascii="Times New Roman" w:hAnsi="Times New Roman" w:cs="Times New Roman"/>
          </w:rPr>
          <w:t xml:space="preserve"> then transported</w:t>
        </w:r>
      </w:ins>
      <w:r w:rsidR="00095E27" w:rsidRPr="00924AF9">
        <w:rPr>
          <w:rFonts w:ascii="Times New Roman" w:hAnsi="Times New Roman" w:cs="Times New Roman"/>
        </w:rPr>
        <w:t xml:space="preserve"> roots </w:t>
      </w:r>
      <w:del w:id="197" w:author="Microsoft Office User" w:date="2019-08-14T11:32:00Z">
        <w:r w:rsidR="00095E27" w:rsidRPr="00924AF9" w:rsidDel="00350933">
          <w:rPr>
            <w:rFonts w:ascii="Times New Roman" w:hAnsi="Times New Roman" w:cs="Times New Roman"/>
          </w:rPr>
          <w:delText xml:space="preserve">were transported </w:delText>
        </w:r>
      </w:del>
      <w:r w:rsidR="00095E27" w:rsidRPr="00924AF9">
        <w:rPr>
          <w:rFonts w:ascii="Times New Roman" w:hAnsi="Times New Roman" w:cs="Times New Roman"/>
        </w:rPr>
        <w:t>in plastic bags in a cooler back to the lab. Roots were stored at -20°C before processing.</w:t>
      </w:r>
    </w:p>
    <w:p w14:paraId="6CCE09C9" w14:textId="7E2A7F0B" w:rsidR="004B643B" w:rsidRPr="00924AF9" w:rsidRDefault="004B643B" w:rsidP="00D7589D">
      <w:pPr>
        <w:spacing w:line="480" w:lineRule="auto"/>
        <w:rPr>
          <w:rFonts w:ascii="Times New Roman" w:hAnsi="Times New Roman" w:cs="Times New Roman"/>
          <w:b/>
        </w:rPr>
      </w:pPr>
    </w:p>
    <w:p w14:paraId="3F58BFAF" w14:textId="04B91225" w:rsidR="00ED03F5" w:rsidRPr="00924AF9" w:rsidRDefault="00F3052E" w:rsidP="00D7589D">
      <w:pPr>
        <w:spacing w:line="480" w:lineRule="auto"/>
        <w:rPr>
          <w:rFonts w:ascii="Times New Roman" w:hAnsi="Times New Roman" w:cs="Times New Roman"/>
        </w:rPr>
      </w:pPr>
      <w:del w:id="198" w:author="Microsoft Office User" w:date="2019-08-14T11:31:00Z">
        <w:r w:rsidRPr="00924AF9" w:rsidDel="00350933">
          <w:rPr>
            <w:rFonts w:ascii="Times New Roman" w:hAnsi="Times New Roman" w:cs="Times New Roman"/>
          </w:rPr>
          <w:delText xml:space="preserve">For all sites, </w:delText>
        </w:r>
      </w:del>
      <w:ins w:id="199" w:author="Microsoft Office User" w:date="2019-08-14T11:31:00Z">
        <w:r w:rsidR="00350933">
          <w:rPr>
            <w:rFonts w:ascii="Times New Roman" w:hAnsi="Times New Roman" w:cs="Times New Roman"/>
          </w:rPr>
          <w:t>We collected s</w:t>
        </w:r>
      </w:ins>
      <w:del w:id="200" w:author="Microsoft Office User" w:date="2019-08-14T11:31:00Z">
        <w:r w:rsidRPr="00924AF9" w:rsidDel="00350933">
          <w:rPr>
            <w:rFonts w:ascii="Times New Roman" w:hAnsi="Times New Roman" w:cs="Times New Roman"/>
          </w:rPr>
          <w:delText>s</w:delText>
        </w:r>
      </w:del>
      <w:r w:rsidR="00ED03F5" w:rsidRPr="00924AF9">
        <w:rPr>
          <w:rFonts w:ascii="Times New Roman" w:hAnsi="Times New Roman" w:cs="Times New Roman"/>
        </w:rPr>
        <w:t xml:space="preserve">oil cores </w:t>
      </w:r>
      <w:del w:id="201" w:author="Microsoft Office User" w:date="2019-08-14T11:31:00Z">
        <w:r w:rsidR="00ED03F5" w:rsidRPr="00924AF9" w:rsidDel="00350933">
          <w:rPr>
            <w:rFonts w:ascii="Times New Roman" w:hAnsi="Times New Roman" w:cs="Times New Roman"/>
          </w:rPr>
          <w:delText xml:space="preserve">were collected </w:delText>
        </w:r>
      </w:del>
      <w:r w:rsidR="00ED03F5" w:rsidRPr="00924AF9">
        <w:rPr>
          <w:rFonts w:ascii="Times New Roman" w:hAnsi="Times New Roman" w:cs="Times New Roman"/>
        </w:rPr>
        <w:t>from three trees per site (total 24 soil cores, 12 per range) and stored</w:t>
      </w:r>
      <w:ins w:id="202" w:author="Microsoft Office User" w:date="2019-08-14T11:33:00Z">
        <w:r w:rsidR="00350933">
          <w:rPr>
            <w:rFonts w:ascii="Times New Roman" w:hAnsi="Times New Roman" w:cs="Times New Roman"/>
          </w:rPr>
          <w:t xml:space="preserve"> samples</w:t>
        </w:r>
      </w:ins>
      <w:r w:rsidR="00ED03F5" w:rsidRPr="00924AF9">
        <w:rPr>
          <w:rFonts w:ascii="Times New Roman" w:hAnsi="Times New Roman" w:cs="Times New Roman"/>
        </w:rPr>
        <w:t xml:space="preserve"> at 4°C </w:t>
      </w:r>
      <w:del w:id="203" w:author="Microsoft Office User" w:date="2019-08-14T11:36:00Z">
        <w:r w:rsidR="002B29A7" w:rsidRPr="00924AF9" w:rsidDel="00CD6821">
          <w:rPr>
            <w:rFonts w:ascii="Times New Roman" w:hAnsi="Times New Roman" w:cs="Times New Roman"/>
          </w:rPr>
          <w:delText>and were</w:delText>
        </w:r>
      </w:del>
      <w:ins w:id="204" w:author="Microsoft Office User" w:date="2019-08-14T11:36:00Z">
        <w:r w:rsidR="00CD6821">
          <w:rPr>
            <w:rFonts w:ascii="Times New Roman" w:hAnsi="Times New Roman" w:cs="Times New Roman"/>
          </w:rPr>
          <w:t>for</w:t>
        </w:r>
      </w:ins>
      <w:r w:rsidR="00ED03F5" w:rsidRPr="00924AF9">
        <w:rPr>
          <w:rFonts w:ascii="Times New Roman" w:hAnsi="Times New Roman" w:cs="Times New Roman"/>
        </w:rPr>
        <w:t xml:space="preserve"> process</w:t>
      </w:r>
      <w:ins w:id="205" w:author="Microsoft Office User" w:date="2019-08-14T11:36:00Z">
        <w:r w:rsidR="00CD6821">
          <w:rPr>
            <w:rFonts w:ascii="Times New Roman" w:hAnsi="Times New Roman" w:cs="Times New Roman"/>
          </w:rPr>
          <w:t>ing</w:t>
        </w:r>
      </w:ins>
      <w:del w:id="206" w:author="Microsoft Office User" w:date="2019-08-14T11:36:00Z">
        <w:r w:rsidR="00ED03F5" w:rsidRPr="00924AF9" w:rsidDel="00CD6821">
          <w:rPr>
            <w:rFonts w:ascii="Times New Roman" w:hAnsi="Times New Roman" w:cs="Times New Roman"/>
          </w:rPr>
          <w:delText>ed</w:delText>
        </w:r>
      </w:del>
      <w:r w:rsidR="00ED03F5" w:rsidRPr="00924AF9">
        <w:rPr>
          <w:rFonts w:ascii="Times New Roman" w:hAnsi="Times New Roman" w:cs="Times New Roman"/>
        </w:rPr>
        <w:t xml:space="preserve"> within 72 </w:t>
      </w:r>
      <w:proofErr w:type="spellStart"/>
      <w:r w:rsidR="00ED03F5" w:rsidRPr="00924AF9">
        <w:rPr>
          <w:rFonts w:ascii="Times New Roman" w:hAnsi="Times New Roman" w:cs="Times New Roman"/>
        </w:rPr>
        <w:t>hrs</w:t>
      </w:r>
      <w:proofErr w:type="spellEnd"/>
      <w:r w:rsidR="002B29A7" w:rsidRPr="00924AF9">
        <w:rPr>
          <w:rFonts w:ascii="Times New Roman" w:hAnsi="Times New Roman" w:cs="Times New Roman"/>
        </w:rPr>
        <w:t xml:space="preserve"> after collect</w:t>
      </w:r>
      <w:r w:rsidR="00E42A3D" w:rsidRPr="00924AF9">
        <w:rPr>
          <w:rFonts w:ascii="Times New Roman" w:hAnsi="Times New Roman" w:cs="Times New Roman"/>
        </w:rPr>
        <w:t>ion</w:t>
      </w:r>
      <w:r w:rsidR="00ED03F5" w:rsidRPr="00924AF9">
        <w:rPr>
          <w:rFonts w:ascii="Times New Roman" w:hAnsi="Times New Roman" w:cs="Times New Roman"/>
        </w:rPr>
        <w:t xml:space="preserve">. </w:t>
      </w:r>
      <w:ins w:id="207" w:author="Microsoft Office User" w:date="2019-08-14T11:36:00Z">
        <w:r w:rsidR="00CD6821">
          <w:rPr>
            <w:rFonts w:ascii="Times New Roman" w:hAnsi="Times New Roman" w:cs="Times New Roman"/>
          </w:rPr>
          <w:t xml:space="preserve">Each </w:t>
        </w:r>
      </w:ins>
      <w:ins w:id="208" w:author="Microsoft Office User" w:date="2019-08-14T11:37:00Z">
        <w:r w:rsidR="00CD6821">
          <w:rPr>
            <w:rFonts w:ascii="Times New Roman" w:hAnsi="Times New Roman" w:cs="Times New Roman"/>
          </w:rPr>
          <w:t>sample was</w:t>
        </w:r>
      </w:ins>
      <w:ins w:id="209" w:author="Microsoft Office User" w:date="2019-08-14T11:33:00Z">
        <w:r w:rsidR="00350933">
          <w:rPr>
            <w:rFonts w:ascii="Times New Roman" w:hAnsi="Times New Roman" w:cs="Times New Roman"/>
          </w:rPr>
          <w:t xml:space="preserve"> sieved </w:t>
        </w:r>
      </w:ins>
      <w:del w:id="210" w:author="Microsoft Office User" w:date="2019-08-14T11:33:00Z">
        <w:r w:rsidR="00ED03F5" w:rsidRPr="00924AF9" w:rsidDel="00350933">
          <w:rPr>
            <w:rFonts w:ascii="Times New Roman" w:hAnsi="Times New Roman" w:cs="Times New Roman"/>
          </w:rPr>
          <w:delText>S</w:delText>
        </w:r>
      </w:del>
      <w:del w:id="211" w:author="Microsoft Office User" w:date="2019-08-14T11:37:00Z">
        <w:r w:rsidR="00ED03F5" w:rsidRPr="00924AF9" w:rsidDel="00CD6821">
          <w:rPr>
            <w:rFonts w:ascii="Times New Roman" w:hAnsi="Times New Roman" w:cs="Times New Roman"/>
          </w:rPr>
          <w:delText xml:space="preserve">oil samples </w:delText>
        </w:r>
      </w:del>
      <w:del w:id="212" w:author="Microsoft Office User" w:date="2019-08-14T11:33:00Z">
        <w:r w:rsidR="00ED03F5" w:rsidRPr="00924AF9" w:rsidDel="00350933">
          <w:rPr>
            <w:rFonts w:ascii="Times New Roman" w:hAnsi="Times New Roman" w:cs="Times New Roman"/>
          </w:rPr>
          <w:delText xml:space="preserve">were sieved </w:delText>
        </w:r>
      </w:del>
      <w:r w:rsidR="00ED03F5" w:rsidRPr="00924AF9">
        <w:rPr>
          <w:rFonts w:ascii="Times New Roman" w:hAnsi="Times New Roman" w:cs="Times New Roman"/>
        </w:rPr>
        <w:t xml:space="preserve">over a 2 mm mesh and dried at room temperature for 72 hrs. </w:t>
      </w:r>
      <w:del w:id="213" w:author="Microsoft Office User" w:date="2019-08-14T11:33:00Z">
        <w:r w:rsidR="00ED03F5" w:rsidRPr="00924AF9" w:rsidDel="00350933">
          <w:rPr>
            <w:rFonts w:ascii="Times New Roman" w:hAnsi="Times New Roman" w:cs="Times New Roman"/>
          </w:rPr>
          <w:delText xml:space="preserve">Chemical analyses were performed by </w:delText>
        </w:r>
      </w:del>
      <w:proofErr w:type="spellStart"/>
      <w:r w:rsidR="00ED03F5" w:rsidRPr="00924AF9">
        <w:rPr>
          <w:rFonts w:ascii="Times New Roman" w:hAnsi="Times New Roman" w:cs="Times New Roman"/>
        </w:rPr>
        <w:t>Motzz</w:t>
      </w:r>
      <w:proofErr w:type="spellEnd"/>
      <w:r w:rsidR="00ED03F5" w:rsidRPr="00924AF9">
        <w:rPr>
          <w:rFonts w:ascii="Times New Roman" w:hAnsi="Times New Roman" w:cs="Times New Roman"/>
        </w:rPr>
        <w:t xml:space="preserve"> Laboratories (Phoenix, AZ, USA: </w:t>
      </w:r>
      <w:del w:id="214" w:author="Microsoft Office User" w:date="2019-08-20T10:45:00Z">
        <w:r w:rsidR="003435E2" w:rsidRPr="002E0064" w:rsidDel="002E0064">
          <w:rPr>
            <w:rStyle w:val="Hyperlink"/>
            <w:rFonts w:ascii="Times New Roman" w:eastAsia="Times New Roman" w:hAnsi="Times New Roman" w:cs="Times New Roman"/>
            <w:color w:val="000000" w:themeColor="text1"/>
            <w:u w:val="none"/>
            <w:rPrChange w:id="215" w:author="Microsoft Office User" w:date="2019-08-20T10:45:00Z">
              <w:rPr>
                <w:rStyle w:val="Hyperlink"/>
                <w:rFonts w:ascii="Times New Roman" w:eastAsia="Times New Roman" w:hAnsi="Times New Roman" w:cs="Times New Roman"/>
              </w:rPr>
            </w:rPrChange>
          </w:rPr>
          <w:fldChar w:fldCharType="begin"/>
        </w:r>
        <w:r w:rsidR="003435E2" w:rsidRPr="002E0064" w:rsidDel="002E0064">
          <w:rPr>
            <w:rStyle w:val="Hyperlink"/>
            <w:rFonts w:ascii="Times New Roman" w:eastAsia="Times New Roman" w:hAnsi="Times New Roman" w:cs="Times New Roman"/>
            <w:color w:val="000000" w:themeColor="text1"/>
            <w:u w:val="none"/>
            <w:rPrChange w:id="216" w:author="Microsoft Office User" w:date="2019-08-20T10:45:00Z">
              <w:rPr>
                <w:rStyle w:val="Hyperlink"/>
                <w:rFonts w:ascii="Times New Roman" w:eastAsia="Times New Roman" w:hAnsi="Times New Roman" w:cs="Times New Roman"/>
              </w:rPr>
            </w:rPrChange>
          </w:rPr>
          <w:delInstrText xml:space="preserve"> HYPERLINK "http://www.motzzlaboratory.com/" </w:delInstrText>
        </w:r>
        <w:r w:rsidR="003435E2" w:rsidRPr="002E0064" w:rsidDel="002E0064">
          <w:rPr>
            <w:rStyle w:val="Hyperlink"/>
            <w:rFonts w:ascii="Times New Roman" w:eastAsia="Times New Roman" w:hAnsi="Times New Roman" w:cs="Times New Roman"/>
            <w:color w:val="000000" w:themeColor="text1"/>
            <w:u w:val="none"/>
            <w:rPrChange w:id="217" w:author="Microsoft Office User" w:date="2019-08-20T10:45:00Z">
              <w:rPr>
                <w:rStyle w:val="Hyperlink"/>
                <w:rFonts w:ascii="Times New Roman" w:eastAsia="Times New Roman" w:hAnsi="Times New Roman" w:cs="Times New Roman"/>
              </w:rPr>
            </w:rPrChange>
          </w:rPr>
          <w:fldChar w:fldCharType="separate"/>
        </w:r>
        <w:r w:rsidR="00ED03F5" w:rsidRPr="002E0064" w:rsidDel="002E0064">
          <w:rPr>
            <w:rStyle w:val="Hyperlink"/>
            <w:rFonts w:ascii="Times New Roman" w:eastAsia="Times New Roman" w:hAnsi="Times New Roman" w:cs="Times New Roman"/>
            <w:color w:val="000000" w:themeColor="text1"/>
            <w:u w:val="none"/>
            <w:rPrChange w:id="218" w:author="Microsoft Office User" w:date="2019-08-20T10:45:00Z">
              <w:rPr>
                <w:rStyle w:val="Hyperlink"/>
                <w:rFonts w:ascii="Times New Roman" w:eastAsia="Times New Roman" w:hAnsi="Times New Roman" w:cs="Times New Roman"/>
              </w:rPr>
            </w:rPrChange>
          </w:rPr>
          <w:delText>http://www.motzzlaboratory.com/</w:delText>
        </w:r>
        <w:r w:rsidR="003435E2" w:rsidRPr="002E0064" w:rsidDel="002E0064">
          <w:rPr>
            <w:rStyle w:val="Hyperlink"/>
            <w:rFonts w:ascii="Times New Roman" w:eastAsia="Times New Roman" w:hAnsi="Times New Roman" w:cs="Times New Roman"/>
            <w:color w:val="000000" w:themeColor="text1"/>
            <w:u w:val="none"/>
            <w:rPrChange w:id="219" w:author="Microsoft Office User" w:date="2019-08-20T10:45:00Z">
              <w:rPr>
                <w:rStyle w:val="Hyperlink"/>
                <w:rFonts w:ascii="Times New Roman" w:eastAsia="Times New Roman" w:hAnsi="Times New Roman" w:cs="Times New Roman"/>
              </w:rPr>
            </w:rPrChange>
          </w:rPr>
          <w:fldChar w:fldCharType="end"/>
        </w:r>
      </w:del>
      <w:ins w:id="220" w:author="Microsoft Office User" w:date="2019-08-20T10:45:00Z">
        <w:r w:rsidR="002E0064" w:rsidRPr="002E0064">
          <w:rPr>
            <w:rStyle w:val="Hyperlink"/>
            <w:rFonts w:ascii="Times New Roman" w:eastAsia="Times New Roman" w:hAnsi="Times New Roman" w:cs="Times New Roman"/>
            <w:color w:val="000000" w:themeColor="text1"/>
            <w:u w:val="none"/>
            <w:rPrChange w:id="221" w:author="Microsoft Office User" w:date="2019-08-20T10:45:00Z">
              <w:rPr>
                <w:rStyle w:val="Hyperlink"/>
                <w:rFonts w:ascii="Times New Roman" w:eastAsia="Times New Roman" w:hAnsi="Times New Roman" w:cs="Times New Roman"/>
              </w:rPr>
            </w:rPrChange>
          </w:rPr>
          <w:t>http://www.motzzlaboratory.com/</w:t>
        </w:r>
      </w:ins>
      <w:r w:rsidR="00ED03F5" w:rsidRPr="002E0064">
        <w:rPr>
          <w:rFonts w:ascii="Times New Roman" w:eastAsia="Times New Roman" w:hAnsi="Times New Roman" w:cs="Times New Roman"/>
          <w:color w:val="000000" w:themeColor="text1"/>
          <w:rPrChange w:id="222" w:author="Microsoft Office User" w:date="2019-08-20T10:45:00Z">
            <w:rPr>
              <w:rFonts w:ascii="Times New Roman" w:eastAsia="Times New Roman" w:hAnsi="Times New Roman" w:cs="Times New Roman"/>
              <w:color w:val="000000" w:themeColor="text1"/>
              <w:u w:val="single"/>
            </w:rPr>
          </w:rPrChange>
        </w:rPr>
        <w:t>)</w:t>
      </w:r>
      <w:ins w:id="223" w:author="Microsoft Office User" w:date="2019-08-14T11:33:00Z">
        <w:r w:rsidR="00350933" w:rsidRPr="002E0064">
          <w:rPr>
            <w:rFonts w:ascii="Times New Roman" w:eastAsia="Times New Roman" w:hAnsi="Times New Roman" w:cs="Times New Roman"/>
            <w:color w:val="000000" w:themeColor="text1"/>
            <w:rPrChange w:id="224" w:author="Microsoft Office User" w:date="2019-08-20T10:45:00Z">
              <w:rPr>
                <w:rFonts w:ascii="Times New Roman" w:eastAsia="Times New Roman" w:hAnsi="Times New Roman" w:cs="Times New Roman"/>
                <w:color w:val="000000" w:themeColor="text1"/>
                <w:u w:val="single"/>
              </w:rPr>
            </w:rPrChange>
          </w:rPr>
          <w:t xml:space="preserve"> performed chemical analyses.</w:t>
        </w:r>
      </w:ins>
      <w:del w:id="225" w:author="Microsoft Office User" w:date="2019-08-14T11:33:00Z">
        <w:r w:rsidR="00ED03F5" w:rsidRPr="00924AF9" w:rsidDel="00350933">
          <w:rPr>
            <w:rFonts w:ascii="Times New Roman" w:eastAsia="Times New Roman" w:hAnsi="Times New Roman" w:cs="Times New Roman"/>
            <w:color w:val="000000" w:themeColor="text1"/>
            <w:u w:val="single"/>
          </w:rPr>
          <w:delText xml:space="preserve">. </w:delText>
        </w:r>
      </w:del>
    </w:p>
    <w:p w14:paraId="01B39459" w14:textId="72D4C324" w:rsidR="004B643B" w:rsidRPr="00924AF9" w:rsidRDefault="004B643B" w:rsidP="00D7589D">
      <w:pPr>
        <w:spacing w:line="480" w:lineRule="auto"/>
        <w:rPr>
          <w:rFonts w:ascii="Times New Roman" w:hAnsi="Times New Roman" w:cs="Times New Roman"/>
          <w:b/>
        </w:rPr>
      </w:pPr>
    </w:p>
    <w:p w14:paraId="674F43EC" w14:textId="73A1A353" w:rsidR="00ED03F5" w:rsidRPr="00924AF9" w:rsidRDefault="00D2133C" w:rsidP="00D7589D">
      <w:pPr>
        <w:spacing w:line="480" w:lineRule="auto"/>
        <w:rPr>
          <w:rFonts w:ascii="Times New Roman" w:hAnsi="Times New Roman" w:cs="Times New Roman"/>
          <w:b/>
        </w:rPr>
      </w:pPr>
      <w:r w:rsidRPr="00924AF9">
        <w:rPr>
          <w:rFonts w:ascii="Times New Roman" w:hAnsi="Times New Roman" w:cs="Times New Roman"/>
          <w:b/>
        </w:rPr>
        <w:t>Sample</w:t>
      </w:r>
      <w:r w:rsidR="007C052A" w:rsidRPr="00924AF9">
        <w:rPr>
          <w:rFonts w:ascii="Times New Roman" w:hAnsi="Times New Roman" w:cs="Times New Roman"/>
          <w:b/>
        </w:rPr>
        <w:t xml:space="preserve"> processing</w:t>
      </w:r>
    </w:p>
    <w:p w14:paraId="337B35AB" w14:textId="6B17D980" w:rsidR="00D405B6" w:rsidRDefault="0064675E" w:rsidP="00565071">
      <w:pPr>
        <w:spacing w:line="480" w:lineRule="auto"/>
        <w:rPr>
          <w:ins w:id="226" w:author="Microsoft Office User" w:date="2019-08-14T11:37:00Z"/>
          <w:rFonts w:ascii="Times New Roman" w:hAnsi="Times New Roman" w:cs="Times New Roman"/>
        </w:rPr>
      </w:pPr>
      <w:ins w:id="227" w:author="Microsoft Office User" w:date="2019-08-14T11:34:00Z">
        <w:r>
          <w:rPr>
            <w:rFonts w:ascii="Times New Roman" w:hAnsi="Times New Roman" w:cs="Times New Roman"/>
          </w:rPr>
          <w:lastRenderedPageBreak/>
          <w:t xml:space="preserve">We gently cleaned roots </w:t>
        </w:r>
      </w:ins>
      <w:del w:id="228" w:author="Microsoft Office User" w:date="2019-08-14T11:34:00Z">
        <w:r w:rsidR="00565071" w:rsidRPr="00924AF9" w:rsidDel="0064675E">
          <w:rPr>
            <w:rFonts w:ascii="Times New Roman" w:hAnsi="Times New Roman" w:cs="Times New Roman"/>
          </w:rPr>
          <w:delText xml:space="preserve">Roots were gently cleaned </w:delText>
        </w:r>
      </w:del>
      <w:r w:rsidR="00565071" w:rsidRPr="00924AF9">
        <w:rPr>
          <w:rFonts w:ascii="Times New Roman" w:hAnsi="Times New Roman" w:cs="Times New Roman"/>
        </w:rPr>
        <w:t>with tap water over a 2 mm sieve</w:t>
      </w:r>
      <w:ins w:id="229" w:author="Microsoft Office User" w:date="2019-08-14T11:35:00Z">
        <w:r>
          <w:rPr>
            <w:rFonts w:ascii="Times New Roman" w:hAnsi="Times New Roman" w:cs="Times New Roman"/>
          </w:rPr>
          <w:t xml:space="preserve">. Examining roots under a dissecting microscope, we collected root tips with </w:t>
        </w:r>
      </w:ins>
      <w:del w:id="230" w:author="Microsoft Office User" w:date="2019-08-14T11:34:00Z">
        <w:r w:rsidR="00565071" w:rsidRPr="00924AF9" w:rsidDel="0064675E">
          <w:rPr>
            <w:rFonts w:ascii="Times New Roman" w:hAnsi="Times New Roman" w:cs="Times New Roman"/>
          </w:rPr>
          <w:delText>.</w:delText>
        </w:r>
      </w:del>
      <w:del w:id="231" w:author="Microsoft Office User" w:date="2019-08-14T11:35:00Z">
        <w:r w:rsidR="00565071" w:rsidRPr="00924AF9" w:rsidDel="0064675E">
          <w:rPr>
            <w:rFonts w:ascii="Times New Roman" w:hAnsi="Times New Roman" w:cs="Times New Roman"/>
          </w:rPr>
          <w:delText xml:space="preserve"> Root tips with </w:delText>
        </w:r>
      </w:del>
      <w:r w:rsidR="00565071" w:rsidRPr="00924AF9">
        <w:rPr>
          <w:rFonts w:ascii="Times New Roman" w:hAnsi="Times New Roman" w:cs="Times New Roman"/>
        </w:rPr>
        <w:t>evidence of EM fungal colonization</w:t>
      </w:r>
      <w:del w:id="232" w:author="Microsoft Office User" w:date="2019-08-20T10:45:00Z">
        <w:r w:rsidR="00565071" w:rsidRPr="00924AF9" w:rsidDel="002E0064">
          <w:rPr>
            <w:rFonts w:ascii="Times New Roman" w:hAnsi="Times New Roman" w:cs="Times New Roman"/>
          </w:rPr>
          <w:delText xml:space="preserve"> were </w:delText>
        </w:r>
        <w:r w:rsidR="00987535" w:rsidRPr="00924AF9" w:rsidDel="002E0064">
          <w:rPr>
            <w:rFonts w:ascii="Times New Roman" w:hAnsi="Times New Roman" w:cs="Times New Roman"/>
          </w:rPr>
          <w:delText>collected</w:delText>
        </w:r>
      </w:del>
      <w:ins w:id="233" w:author="Microsoft Office User" w:date="2019-08-14T11:35:00Z">
        <w:r>
          <w:rPr>
            <w:rFonts w:ascii="Times New Roman" w:hAnsi="Times New Roman" w:cs="Times New Roman"/>
          </w:rPr>
          <w:t xml:space="preserve">. </w:t>
        </w:r>
      </w:ins>
      <w:del w:id="234" w:author="Microsoft Office User" w:date="2019-08-14T11:35:00Z">
        <w:r w:rsidR="00987535" w:rsidRPr="00924AF9" w:rsidDel="0064675E">
          <w:rPr>
            <w:rFonts w:ascii="Times New Roman" w:hAnsi="Times New Roman" w:cs="Times New Roman"/>
          </w:rPr>
          <w:delText xml:space="preserve"> and </w:delText>
        </w:r>
        <w:r w:rsidR="00565071" w:rsidRPr="00924AF9" w:rsidDel="0064675E">
          <w:rPr>
            <w:rFonts w:ascii="Times New Roman" w:hAnsi="Times New Roman" w:cs="Times New Roman"/>
          </w:rPr>
          <w:delText xml:space="preserve">examined under a dissecting microscope. </w:delText>
        </w:r>
      </w:del>
      <w:r w:rsidR="00EF1FAA" w:rsidRPr="00924AF9">
        <w:rPr>
          <w:rFonts w:ascii="Times New Roman" w:hAnsi="Times New Roman" w:cs="Times New Roman"/>
        </w:rPr>
        <w:t>To verify host identification of roots</w:t>
      </w:r>
      <w:r w:rsidR="00EE05D8" w:rsidRPr="00924AF9">
        <w:rPr>
          <w:rFonts w:ascii="Times New Roman" w:hAnsi="Times New Roman" w:cs="Times New Roman"/>
        </w:rPr>
        <w:t xml:space="preserve"> collected in forests</w:t>
      </w:r>
      <w:r w:rsidR="00CA4728" w:rsidRPr="00924AF9">
        <w:rPr>
          <w:rFonts w:ascii="Times New Roman" w:hAnsi="Times New Roman" w:cs="Times New Roman"/>
        </w:rPr>
        <w:t xml:space="preserve"> with </w:t>
      </w:r>
      <w:del w:id="235" w:author="Microsoft Office User" w:date="2019-08-14T11:36:00Z">
        <w:r w:rsidR="00CA4728" w:rsidRPr="00924AF9" w:rsidDel="0064675E">
          <w:rPr>
            <w:rFonts w:ascii="Times New Roman" w:hAnsi="Times New Roman" w:cs="Times New Roman"/>
          </w:rPr>
          <w:delText xml:space="preserve">codominant </w:delText>
        </w:r>
      </w:del>
      <w:r w:rsidR="00CA4728" w:rsidRPr="00924AF9">
        <w:rPr>
          <w:rFonts w:ascii="Times New Roman" w:hAnsi="Times New Roman" w:cs="Times New Roman"/>
        </w:rPr>
        <w:t>Douglas Fir (</w:t>
      </w:r>
      <w:proofErr w:type="spellStart"/>
      <w:r w:rsidR="00CA4728" w:rsidRPr="00924AF9">
        <w:rPr>
          <w:rFonts w:ascii="Times New Roman" w:hAnsi="Times New Roman" w:cs="Times New Roman"/>
          <w:i/>
        </w:rPr>
        <w:t>Ps</w:t>
      </w:r>
      <w:r w:rsidR="006F4F78" w:rsidRPr="00924AF9">
        <w:rPr>
          <w:rFonts w:ascii="Times New Roman" w:hAnsi="Times New Roman" w:cs="Times New Roman"/>
          <w:i/>
        </w:rPr>
        <w:t>eu</w:t>
      </w:r>
      <w:r w:rsidR="00CA4728" w:rsidRPr="00924AF9">
        <w:rPr>
          <w:rFonts w:ascii="Times New Roman" w:hAnsi="Times New Roman" w:cs="Times New Roman"/>
          <w:i/>
        </w:rPr>
        <w:t>dotsuga</w:t>
      </w:r>
      <w:proofErr w:type="spellEnd"/>
      <w:r w:rsidR="00CA4728" w:rsidRPr="00924AF9">
        <w:rPr>
          <w:rFonts w:ascii="Times New Roman" w:hAnsi="Times New Roman" w:cs="Times New Roman"/>
          <w:i/>
        </w:rPr>
        <w:t xml:space="preserve"> </w:t>
      </w:r>
      <w:proofErr w:type="spellStart"/>
      <w:r w:rsidR="00CA4728" w:rsidRPr="00924AF9">
        <w:rPr>
          <w:rFonts w:ascii="Times New Roman" w:hAnsi="Times New Roman" w:cs="Times New Roman"/>
          <w:i/>
        </w:rPr>
        <w:t>menziesii</w:t>
      </w:r>
      <w:proofErr w:type="spellEnd"/>
      <w:r w:rsidR="00CA4728" w:rsidRPr="00924AF9">
        <w:rPr>
          <w:rFonts w:ascii="Times New Roman" w:hAnsi="Times New Roman" w:cs="Times New Roman"/>
        </w:rPr>
        <w:t xml:space="preserve">) </w:t>
      </w:r>
      <w:r w:rsidR="006F4F78" w:rsidRPr="00924AF9">
        <w:rPr>
          <w:rFonts w:ascii="Times New Roman" w:hAnsi="Times New Roman" w:cs="Times New Roman"/>
        </w:rPr>
        <w:t xml:space="preserve">and/or </w:t>
      </w:r>
      <w:ins w:id="236" w:author="Microsoft Office User" w:date="2019-08-14T11:36:00Z">
        <w:r>
          <w:rPr>
            <w:rFonts w:ascii="Times New Roman" w:hAnsi="Times New Roman" w:cs="Times New Roman"/>
          </w:rPr>
          <w:t>o</w:t>
        </w:r>
      </w:ins>
      <w:del w:id="237" w:author="Microsoft Office User" w:date="2019-08-14T11:36:00Z">
        <w:r w:rsidR="006F4F78" w:rsidRPr="00924AF9" w:rsidDel="0064675E">
          <w:rPr>
            <w:rFonts w:ascii="Times New Roman" w:hAnsi="Times New Roman" w:cs="Times New Roman"/>
          </w:rPr>
          <w:delText>O</w:delText>
        </w:r>
      </w:del>
      <w:r w:rsidR="006F4F78" w:rsidRPr="00924AF9">
        <w:rPr>
          <w:rFonts w:ascii="Times New Roman" w:hAnsi="Times New Roman" w:cs="Times New Roman"/>
        </w:rPr>
        <w:t>ak (</w:t>
      </w:r>
      <w:r w:rsidR="006F4F78" w:rsidRPr="00924AF9">
        <w:rPr>
          <w:rFonts w:ascii="Times New Roman" w:hAnsi="Times New Roman" w:cs="Times New Roman"/>
          <w:i/>
        </w:rPr>
        <w:t>Quercus</w:t>
      </w:r>
      <w:r w:rsidR="006F4F78" w:rsidRPr="00924AF9">
        <w:rPr>
          <w:rFonts w:ascii="Times New Roman" w:hAnsi="Times New Roman" w:cs="Times New Roman"/>
        </w:rPr>
        <w:t xml:space="preserve"> sp.) </w:t>
      </w:r>
      <w:r w:rsidR="00487182" w:rsidRPr="00924AF9">
        <w:rPr>
          <w:rFonts w:ascii="Times New Roman" w:hAnsi="Times New Roman" w:cs="Times New Roman"/>
        </w:rPr>
        <w:t>(T</w:t>
      </w:r>
      <w:r w:rsidR="001A7A30" w:rsidRPr="00924AF9">
        <w:rPr>
          <w:rFonts w:ascii="Times New Roman" w:hAnsi="Times New Roman" w:cs="Times New Roman"/>
        </w:rPr>
        <w:t>able 1</w:t>
      </w:r>
      <w:r w:rsidR="00454C7C" w:rsidRPr="00924AF9">
        <w:rPr>
          <w:rFonts w:ascii="Times New Roman" w:hAnsi="Times New Roman" w:cs="Times New Roman"/>
        </w:rPr>
        <w:t>)</w:t>
      </w:r>
      <w:r w:rsidR="00EE05D8" w:rsidRPr="00924AF9">
        <w:rPr>
          <w:rFonts w:ascii="Times New Roman" w:hAnsi="Times New Roman" w:cs="Times New Roman"/>
        </w:rPr>
        <w:t>,</w:t>
      </w:r>
      <w:r w:rsidR="00EF1FAA" w:rsidRPr="00924AF9">
        <w:rPr>
          <w:rFonts w:ascii="Times New Roman" w:hAnsi="Times New Roman" w:cs="Times New Roman"/>
        </w:rPr>
        <w:t xml:space="preserve"> we evaluated roots </w:t>
      </w:r>
      <w:del w:id="238" w:author="Microsoft Office User" w:date="2019-08-14T11:37:00Z">
        <w:r w:rsidR="00EF1FAA" w:rsidRPr="00924AF9" w:rsidDel="00D931D0">
          <w:rPr>
            <w:rFonts w:ascii="Times New Roman" w:hAnsi="Times New Roman" w:cs="Times New Roman"/>
          </w:rPr>
          <w:delText xml:space="preserve">morphologically and molecularly </w:delText>
        </w:r>
      </w:del>
      <w:r w:rsidR="00EF1FAA" w:rsidRPr="00924AF9">
        <w:rPr>
          <w:rFonts w:ascii="Times New Roman" w:hAnsi="Times New Roman" w:cs="Times New Roman"/>
        </w:rPr>
        <w:t xml:space="preserve">as described in Bowman and Arnold </w:t>
      </w:r>
      <w:ins w:id="239" w:author="Microsoft Office User" w:date="2019-08-14T11:37:00Z">
        <w:r w:rsidR="00D931D0">
          <w:rPr>
            <w:rFonts w:ascii="Times New Roman" w:hAnsi="Times New Roman" w:cs="Times New Roman"/>
          </w:rPr>
          <w:t>(</w:t>
        </w:r>
      </w:ins>
      <w:r w:rsidR="00EF1FAA" w:rsidRPr="00924AF9">
        <w:rPr>
          <w:rFonts w:ascii="Times New Roman" w:hAnsi="Times New Roman" w:cs="Times New Roman"/>
        </w:rPr>
        <w:t>2018</w:t>
      </w:r>
      <w:ins w:id="240" w:author="Microsoft Office User" w:date="2019-08-14T11:37:00Z">
        <w:r w:rsidR="00D931D0">
          <w:rPr>
            <w:rFonts w:ascii="Times New Roman" w:hAnsi="Times New Roman" w:cs="Times New Roman"/>
          </w:rPr>
          <w:t>)</w:t>
        </w:r>
      </w:ins>
      <w:r w:rsidR="00EF1FAA" w:rsidRPr="00924AF9">
        <w:rPr>
          <w:rFonts w:ascii="Times New Roman" w:hAnsi="Times New Roman" w:cs="Times New Roman"/>
        </w:rPr>
        <w:t xml:space="preserve">. </w:t>
      </w:r>
    </w:p>
    <w:p w14:paraId="00A153E2" w14:textId="77777777" w:rsidR="00D405B6" w:rsidRDefault="00D405B6" w:rsidP="00565071">
      <w:pPr>
        <w:spacing w:line="480" w:lineRule="auto"/>
        <w:rPr>
          <w:ins w:id="241" w:author="Microsoft Office User" w:date="2019-08-14T11:37:00Z"/>
          <w:rFonts w:ascii="Times New Roman" w:hAnsi="Times New Roman" w:cs="Times New Roman"/>
        </w:rPr>
      </w:pPr>
    </w:p>
    <w:p w14:paraId="298006B6" w14:textId="78667475" w:rsidR="00565071" w:rsidRPr="00924AF9" w:rsidRDefault="00D405B6" w:rsidP="00565071">
      <w:pPr>
        <w:spacing w:line="480" w:lineRule="auto"/>
        <w:rPr>
          <w:rFonts w:ascii="Times New Roman" w:hAnsi="Times New Roman" w:cs="Times New Roman"/>
        </w:rPr>
      </w:pPr>
      <w:ins w:id="242" w:author="Microsoft Office User" w:date="2019-08-14T11:37:00Z">
        <w:r>
          <w:rPr>
            <w:rFonts w:ascii="Times New Roman" w:hAnsi="Times New Roman" w:cs="Times New Roman"/>
          </w:rPr>
          <w:t xml:space="preserve">Briefly, </w:t>
        </w:r>
      </w:ins>
      <w:ins w:id="243" w:author="Microsoft Office User" w:date="2019-08-14T11:38:00Z">
        <w:r>
          <w:rPr>
            <w:rFonts w:ascii="Times New Roman" w:hAnsi="Times New Roman" w:cs="Times New Roman"/>
          </w:rPr>
          <w:t>w</w:t>
        </w:r>
      </w:ins>
      <w:del w:id="244" w:author="Microsoft Office User" w:date="2019-08-14T11:37:00Z">
        <w:r w:rsidR="006F4F78" w:rsidRPr="00924AF9" w:rsidDel="00D405B6">
          <w:rPr>
            <w:rFonts w:ascii="Times New Roman" w:hAnsi="Times New Roman" w:cs="Times New Roman"/>
          </w:rPr>
          <w:delText>W</w:delText>
        </w:r>
      </w:del>
      <w:r w:rsidR="00565071" w:rsidRPr="00924AF9">
        <w:rPr>
          <w:rFonts w:ascii="Times New Roman" w:hAnsi="Times New Roman" w:cs="Times New Roman"/>
        </w:rPr>
        <w:t xml:space="preserve">e sorted EM root tips from </w:t>
      </w:r>
      <w:r w:rsidR="00565071" w:rsidRPr="00924AF9">
        <w:rPr>
          <w:rFonts w:ascii="Times New Roman" w:hAnsi="Times New Roman" w:cs="Times New Roman"/>
          <w:i/>
        </w:rPr>
        <w:t>P. ponderosa</w:t>
      </w:r>
      <w:r w:rsidR="00565071" w:rsidRPr="00924AF9">
        <w:rPr>
          <w:rFonts w:ascii="Times New Roman" w:hAnsi="Times New Roman" w:cs="Times New Roman"/>
        </w:rPr>
        <w:t xml:space="preserve"> to morphotypes based on physical characteristics of the EM mantle</w:t>
      </w:r>
      <w:ins w:id="245" w:author="Microsoft Office User" w:date="2019-08-20T10:46:00Z">
        <w:r w:rsidR="002E0064">
          <w:rPr>
            <w:rFonts w:ascii="Times New Roman" w:hAnsi="Times New Roman" w:cs="Times New Roman"/>
          </w:rPr>
          <w:t xml:space="preserve"> </w:t>
        </w:r>
      </w:ins>
      <w:ins w:id="246" w:author="Microsoft Office User" w:date="2019-08-20T10:53:00Z">
        <w:r w:rsidR="00917237">
          <w:rPr>
            <w:rFonts w:ascii="Times New Roman" w:hAnsi="Times New Roman" w:cs="Times New Roman"/>
          </w:rPr>
          <w:t>(</w:t>
        </w:r>
        <w:proofErr w:type="spellStart"/>
        <w:r w:rsidR="00917237">
          <w:rPr>
            <w:rFonts w:ascii="Times New Roman" w:hAnsi="Times New Roman" w:cs="Times New Roman"/>
          </w:rPr>
          <w:t>Agerer</w:t>
        </w:r>
        <w:proofErr w:type="spellEnd"/>
        <w:r w:rsidR="00917237">
          <w:rPr>
            <w:rFonts w:ascii="Times New Roman" w:hAnsi="Times New Roman" w:cs="Times New Roman"/>
          </w:rPr>
          <w:t>, 1995)</w:t>
        </w:r>
      </w:ins>
      <w:r w:rsidR="00565071" w:rsidRPr="00924AF9">
        <w:rPr>
          <w:rFonts w:ascii="Times New Roman" w:hAnsi="Times New Roman" w:cs="Times New Roman"/>
        </w:rPr>
        <w:t>. The number of live root tips per morphotype was recorded for each soil core. One or two representative</w:t>
      </w:r>
      <w:ins w:id="247" w:author="Microsoft Office User" w:date="2019-08-14T11:38:00Z">
        <w:r>
          <w:rPr>
            <w:rFonts w:ascii="Times New Roman" w:hAnsi="Times New Roman" w:cs="Times New Roman"/>
          </w:rPr>
          <w:t>s</w:t>
        </w:r>
      </w:ins>
      <w:del w:id="248" w:author="Microsoft Office User" w:date="2019-08-14T11:38:00Z">
        <w:r w:rsidR="00565071" w:rsidRPr="00924AF9" w:rsidDel="00D405B6">
          <w:rPr>
            <w:rFonts w:ascii="Times New Roman" w:hAnsi="Times New Roman" w:cs="Times New Roman"/>
          </w:rPr>
          <w:delText xml:space="preserve"> tips</w:delText>
        </w:r>
      </w:del>
      <w:r w:rsidR="00565071" w:rsidRPr="00924AF9">
        <w:rPr>
          <w:rFonts w:ascii="Times New Roman" w:hAnsi="Times New Roman" w:cs="Times New Roman"/>
        </w:rPr>
        <w:t xml:space="preserve"> of each morphotype per core were chosen haphazardly for DNA extraction. All other root tips were stored in </w:t>
      </w:r>
      <w:proofErr w:type="spellStart"/>
      <w:r w:rsidR="00565071" w:rsidRPr="00924AF9">
        <w:rPr>
          <w:rFonts w:ascii="Times New Roman" w:hAnsi="Times New Roman" w:cs="Times New Roman"/>
        </w:rPr>
        <w:t>cetyltrimethyl</w:t>
      </w:r>
      <w:proofErr w:type="spellEnd"/>
      <w:r w:rsidR="00565071" w:rsidRPr="00924AF9">
        <w:rPr>
          <w:rFonts w:ascii="Times New Roman" w:hAnsi="Times New Roman" w:cs="Times New Roman"/>
        </w:rPr>
        <w:t xml:space="preserve"> ammonium bromide (CTAB) at -80 °C. The remaining root samples were then air dried for 5-7 days, and their dry weight was recorded.</w:t>
      </w:r>
    </w:p>
    <w:p w14:paraId="2F8E4531" w14:textId="77777777" w:rsidR="00565071" w:rsidRPr="00924AF9" w:rsidRDefault="00565071" w:rsidP="00565071">
      <w:pPr>
        <w:spacing w:line="480" w:lineRule="auto"/>
        <w:rPr>
          <w:rFonts w:ascii="Times New Roman" w:hAnsi="Times New Roman" w:cs="Times New Roman"/>
        </w:rPr>
      </w:pPr>
    </w:p>
    <w:p w14:paraId="7BBB6E58" w14:textId="7D7FFDE9" w:rsidR="00565071" w:rsidRPr="00924AF9" w:rsidRDefault="002B29A7" w:rsidP="00D7589D">
      <w:pPr>
        <w:spacing w:line="480" w:lineRule="auto"/>
        <w:rPr>
          <w:rFonts w:ascii="Times New Roman" w:hAnsi="Times New Roman" w:cs="Times New Roman"/>
        </w:rPr>
      </w:pPr>
      <w:r w:rsidRPr="00924AF9">
        <w:rPr>
          <w:rFonts w:ascii="Times New Roman" w:hAnsi="Times New Roman" w:cs="Times New Roman"/>
        </w:rPr>
        <w:t>We</w:t>
      </w:r>
      <w:r w:rsidR="00565071" w:rsidRPr="00924AF9">
        <w:rPr>
          <w:rFonts w:ascii="Times New Roman" w:hAnsi="Times New Roman" w:cs="Times New Roman"/>
        </w:rPr>
        <w:t xml:space="preserve"> extracted </w:t>
      </w:r>
      <w:r w:rsidRPr="00924AF9">
        <w:rPr>
          <w:rFonts w:ascii="Times New Roman" w:hAnsi="Times New Roman" w:cs="Times New Roman"/>
        </w:rPr>
        <w:t xml:space="preserve">total genomic DNA </w:t>
      </w:r>
      <w:r w:rsidR="00565071" w:rsidRPr="00924AF9">
        <w:rPr>
          <w:rFonts w:ascii="Times New Roman" w:hAnsi="Times New Roman" w:cs="Times New Roman"/>
        </w:rPr>
        <w:t xml:space="preserve">from root tips immediately after sorting using the </w:t>
      </w:r>
      <w:proofErr w:type="spellStart"/>
      <w:r w:rsidR="00565071" w:rsidRPr="00924AF9">
        <w:rPr>
          <w:rFonts w:ascii="Times New Roman" w:hAnsi="Times New Roman" w:cs="Times New Roman"/>
        </w:rPr>
        <w:t>RedExtract</w:t>
      </w:r>
      <w:proofErr w:type="spellEnd"/>
      <w:r w:rsidR="00565071" w:rsidRPr="00924AF9">
        <w:rPr>
          <w:rFonts w:ascii="Times New Roman" w:hAnsi="Times New Roman" w:cs="Times New Roman"/>
        </w:rPr>
        <w:t>-N-Amp plant PCR kit (Sigma-Aldrich, St. Louis, Missouri, USA) following the manufacturer’s instructions. The internal transcribed spacer region (</w:t>
      </w:r>
      <w:proofErr w:type="spellStart"/>
      <w:r w:rsidR="00565071" w:rsidRPr="00924AF9">
        <w:rPr>
          <w:rFonts w:ascii="Times New Roman" w:hAnsi="Times New Roman" w:cs="Times New Roman"/>
        </w:rPr>
        <w:t>ITSrDNA</w:t>
      </w:r>
      <w:proofErr w:type="spellEnd"/>
      <w:r w:rsidR="00565071" w:rsidRPr="00924AF9">
        <w:rPr>
          <w:rFonts w:ascii="Times New Roman" w:hAnsi="Times New Roman" w:cs="Times New Roman"/>
        </w:rPr>
        <w:t xml:space="preserve">, including ITS1, ITS2, and 5.8S rDNA) was PCR-amplified using primers ITS1F and </w:t>
      </w:r>
      <w:r w:rsidR="005335C3" w:rsidRPr="00924AF9">
        <w:rPr>
          <w:rFonts w:ascii="Times New Roman" w:hAnsi="Times New Roman" w:cs="Times New Roman"/>
        </w:rPr>
        <w:t xml:space="preserve">LR3. </w:t>
      </w:r>
      <w:r w:rsidR="00565071" w:rsidRPr="00924AF9">
        <w:rPr>
          <w:rFonts w:ascii="Times New Roman" w:hAnsi="Times New Roman" w:cs="Times New Roman"/>
        </w:rPr>
        <w:t xml:space="preserve">We did not use primer ITS4B because of the prevalence of </w:t>
      </w:r>
      <w:del w:id="249" w:author="Microsoft Office User" w:date="2019-08-26T10:26:00Z">
        <w:r w:rsidR="00565071" w:rsidRPr="00924AF9" w:rsidDel="00FD12EB">
          <w:rPr>
            <w:rFonts w:ascii="Times New Roman" w:hAnsi="Times New Roman" w:cs="Times New Roman"/>
          </w:rPr>
          <w:delText xml:space="preserve">ectomycorrhizal </w:delText>
        </w:r>
      </w:del>
      <w:ins w:id="250" w:author="Microsoft Office User" w:date="2019-08-26T10:26:00Z">
        <w:r w:rsidR="00FD12EB">
          <w:rPr>
            <w:rFonts w:ascii="Times New Roman" w:hAnsi="Times New Roman" w:cs="Times New Roman"/>
          </w:rPr>
          <w:t>EM belong to</w:t>
        </w:r>
        <w:r w:rsidR="00FD12EB" w:rsidRPr="00924AF9">
          <w:rPr>
            <w:rFonts w:ascii="Times New Roman" w:hAnsi="Times New Roman" w:cs="Times New Roman"/>
          </w:rPr>
          <w:t xml:space="preserve"> </w:t>
        </w:r>
      </w:ins>
      <w:r w:rsidR="00565071" w:rsidRPr="00924AF9">
        <w:rPr>
          <w:rFonts w:ascii="Times New Roman" w:hAnsi="Times New Roman" w:cs="Times New Roman"/>
        </w:rPr>
        <w:t>Ascomycota in preliminary surveys</w:t>
      </w:r>
      <w:ins w:id="251" w:author="Microsoft Office User" w:date="2019-08-14T11:38:00Z">
        <w:r w:rsidR="00D405B6">
          <w:rPr>
            <w:rFonts w:ascii="Times New Roman" w:hAnsi="Times New Roman" w:cs="Times New Roman"/>
          </w:rPr>
          <w:t xml:space="preserve"> (Bowman &amp; Arnold, 2018)</w:t>
        </w:r>
      </w:ins>
      <w:r w:rsidR="00565071" w:rsidRPr="00924AF9">
        <w:rPr>
          <w:rFonts w:ascii="Times New Roman" w:hAnsi="Times New Roman" w:cs="Times New Roman"/>
        </w:rPr>
        <w:t xml:space="preserve">. </w:t>
      </w:r>
      <w:del w:id="252" w:author="Microsoft Office User" w:date="2019-08-14T11:42:00Z">
        <w:r w:rsidR="00B12777" w:rsidRPr="00924AF9" w:rsidDel="00674C37">
          <w:rPr>
            <w:rFonts w:ascii="Times New Roman" w:hAnsi="Times New Roman" w:cs="Times New Roman"/>
          </w:rPr>
          <w:delText xml:space="preserve">Sequences were </w:delText>
        </w:r>
      </w:del>
      <w:del w:id="253" w:author="Microsoft Office User" w:date="2019-08-14T11:39:00Z">
        <w:r w:rsidR="00B12777" w:rsidRPr="00924AF9" w:rsidDel="00B7220E">
          <w:rPr>
            <w:rFonts w:ascii="Times New Roman" w:hAnsi="Times New Roman" w:cs="Times New Roman"/>
          </w:rPr>
          <w:delText>also run through</w:delText>
        </w:r>
      </w:del>
      <w:del w:id="254" w:author="Microsoft Office User" w:date="2019-08-14T11:42:00Z">
        <w:r w:rsidR="00B12777" w:rsidRPr="00924AF9" w:rsidDel="00674C37">
          <w:rPr>
            <w:rFonts w:ascii="Times New Roman" w:hAnsi="Times New Roman" w:cs="Times New Roman"/>
          </w:rPr>
          <w:delText xml:space="preserve"> UNITE and NCBI to ensure that </w:delText>
        </w:r>
        <w:r w:rsidR="005E6038" w:rsidRPr="00924AF9" w:rsidDel="00674C37">
          <w:rPr>
            <w:rFonts w:ascii="Times New Roman" w:hAnsi="Times New Roman" w:cs="Times New Roman"/>
          </w:rPr>
          <w:delText xml:space="preserve">amplified DNA was from </w:delText>
        </w:r>
      </w:del>
      <w:del w:id="255" w:author="Microsoft Office User" w:date="2019-08-14T11:40:00Z">
        <w:r w:rsidR="005E6038" w:rsidRPr="00924AF9" w:rsidDel="00484CCA">
          <w:rPr>
            <w:rFonts w:ascii="Times New Roman" w:hAnsi="Times New Roman" w:cs="Times New Roman"/>
          </w:rPr>
          <w:delText>target</w:delText>
        </w:r>
        <w:r w:rsidR="00B12777" w:rsidRPr="00924AF9" w:rsidDel="00484CCA">
          <w:rPr>
            <w:rFonts w:ascii="Times New Roman" w:hAnsi="Times New Roman" w:cs="Times New Roman"/>
          </w:rPr>
          <w:delText xml:space="preserve"> ectomycorrhizal</w:delText>
        </w:r>
      </w:del>
      <w:del w:id="256" w:author="Microsoft Office User" w:date="2019-08-14T11:42:00Z">
        <w:r w:rsidR="00B12777" w:rsidRPr="00924AF9" w:rsidDel="00674C37">
          <w:rPr>
            <w:rFonts w:ascii="Times New Roman" w:hAnsi="Times New Roman" w:cs="Times New Roman"/>
          </w:rPr>
          <w:delText xml:space="preserve"> species rather than soil fungi or root endophytes. </w:delText>
        </w:r>
      </w:del>
    </w:p>
    <w:p w14:paraId="731A6708" w14:textId="7EBE2217" w:rsidR="00487182" w:rsidRPr="00924AF9" w:rsidRDefault="00487182" w:rsidP="00D7589D">
      <w:pPr>
        <w:spacing w:line="480" w:lineRule="auto"/>
        <w:rPr>
          <w:rFonts w:ascii="Times New Roman" w:hAnsi="Times New Roman" w:cs="Times New Roman"/>
        </w:rPr>
      </w:pPr>
    </w:p>
    <w:p w14:paraId="2A441DCB" w14:textId="30ED16A3" w:rsidR="003B0A30" w:rsidRPr="00924AF9" w:rsidRDefault="00487182" w:rsidP="00D7589D">
      <w:pPr>
        <w:spacing w:line="480" w:lineRule="auto"/>
        <w:rPr>
          <w:rFonts w:ascii="Times New Roman" w:hAnsi="Times New Roman" w:cs="Times New Roman"/>
        </w:rPr>
      </w:pPr>
      <w:del w:id="257" w:author="Microsoft Office User" w:date="2019-08-14T11:40:00Z">
        <w:r w:rsidRPr="00924AF9" w:rsidDel="00484CCA">
          <w:rPr>
            <w:rFonts w:ascii="Times New Roman" w:hAnsi="Times New Roman" w:cs="Times New Roman"/>
          </w:rPr>
          <w:delText>PCR products were</w:delText>
        </w:r>
      </w:del>
      <w:ins w:id="258" w:author="Microsoft Office User" w:date="2019-08-14T11:40:00Z">
        <w:r w:rsidR="00484CCA">
          <w:rPr>
            <w:rFonts w:ascii="Times New Roman" w:hAnsi="Times New Roman" w:cs="Times New Roman"/>
          </w:rPr>
          <w:t>We</w:t>
        </w:r>
      </w:ins>
      <w:r w:rsidRPr="00924AF9">
        <w:rPr>
          <w:rFonts w:ascii="Times New Roman" w:hAnsi="Times New Roman" w:cs="Times New Roman"/>
        </w:rPr>
        <w:t xml:space="preserve"> visualized </w:t>
      </w:r>
      <w:ins w:id="259" w:author="Microsoft Office User" w:date="2019-08-14T11:40:00Z">
        <w:r w:rsidR="00484CCA">
          <w:rPr>
            <w:rFonts w:ascii="Times New Roman" w:hAnsi="Times New Roman" w:cs="Times New Roman"/>
          </w:rPr>
          <w:t xml:space="preserve">PCR products </w:t>
        </w:r>
      </w:ins>
      <w:r w:rsidRPr="00924AF9">
        <w:rPr>
          <w:rFonts w:ascii="Times New Roman" w:hAnsi="Times New Roman" w:cs="Times New Roman"/>
        </w:rPr>
        <w:t xml:space="preserve">with SYBR green following electrophoresis on a 1% agarose gel in 1% TAE buffer. </w:t>
      </w:r>
      <w:ins w:id="260" w:author="Microsoft Office User" w:date="2019-08-14T11:40:00Z">
        <w:r w:rsidR="00484CCA">
          <w:rPr>
            <w:rFonts w:ascii="Times New Roman" w:hAnsi="Times New Roman" w:cs="Times New Roman"/>
          </w:rPr>
          <w:t xml:space="preserve">We cleaned </w:t>
        </w:r>
      </w:ins>
      <w:del w:id="261" w:author="Microsoft Office User" w:date="2019-08-14T11:40:00Z">
        <w:r w:rsidRPr="00924AF9" w:rsidDel="00484CCA">
          <w:rPr>
            <w:rFonts w:ascii="Times New Roman" w:hAnsi="Times New Roman" w:cs="Times New Roman"/>
          </w:rPr>
          <w:delText>A</w:delText>
        </w:r>
      </w:del>
      <w:del w:id="262" w:author="Microsoft Office User" w:date="2019-08-14T11:41:00Z">
        <w:r w:rsidRPr="00924AF9" w:rsidDel="00674C37">
          <w:rPr>
            <w:rFonts w:ascii="Times New Roman" w:hAnsi="Times New Roman" w:cs="Times New Roman"/>
          </w:rPr>
          <w:delText xml:space="preserve">ll </w:delText>
        </w:r>
      </w:del>
      <w:r w:rsidRPr="00924AF9">
        <w:rPr>
          <w:rFonts w:ascii="Times New Roman" w:hAnsi="Times New Roman" w:cs="Times New Roman"/>
        </w:rPr>
        <w:t xml:space="preserve">samples that </w:t>
      </w:r>
      <w:del w:id="263" w:author="Microsoft Office User" w:date="2019-08-14T11:41:00Z">
        <w:r w:rsidRPr="00924AF9" w:rsidDel="00674C37">
          <w:rPr>
            <w:rFonts w:ascii="Times New Roman" w:hAnsi="Times New Roman" w:cs="Times New Roman"/>
          </w:rPr>
          <w:delText xml:space="preserve">successfully </w:delText>
        </w:r>
      </w:del>
      <w:r w:rsidRPr="00924AF9">
        <w:rPr>
          <w:rFonts w:ascii="Times New Roman" w:hAnsi="Times New Roman" w:cs="Times New Roman"/>
        </w:rPr>
        <w:t xml:space="preserve">amplified </w:t>
      </w:r>
      <w:del w:id="264" w:author="Microsoft Office User" w:date="2019-08-14T11:40:00Z">
        <w:r w:rsidRPr="00924AF9" w:rsidDel="00484CCA">
          <w:rPr>
            <w:rFonts w:ascii="Times New Roman" w:hAnsi="Times New Roman" w:cs="Times New Roman"/>
          </w:rPr>
          <w:delText xml:space="preserve">were cleaned </w:delText>
        </w:r>
      </w:del>
      <w:del w:id="265" w:author="Microsoft Office User" w:date="2019-08-14T11:41:00Z">
        <w:r w:rsidRPr="00924AF9" w:rsidDel="00484CCA">
          <w:rPr>
            <w:rFonts w:ascii="Times New Roman" w:hAnsi="Times New Roman" w:cs="Times New Roman"/>
          </w:rPr>
          <w:delText>with</w:delText>
        </w:r>
      </w:del>
      <w:ins w:id="266" w:author="Microsoft Office User" w:date="2019-08-14T11:41:00Z">
        <w:r w:rsidR="00484CCA">
          <w:rPr>
            <w:rFonts w:ascii="Times New Roman" w:hAnsi="Times New Roman" w:cs="Times New Roman"/>
          </w:rPr>
          <w:t>using</w:t>
        </w:r>
      </w:ins>
      <w:r w:rsidRPr="00924AF9">
        <w:rPr>
          <w:rFonts w:ascii="Times New Roman" w:hAnsi="Times New Roman" w:cs="Times New Roman"/>
        </w:rPr>
        <w:t xml:space="preserve"> </w:t>
      </w:r>
      <w:proofErr w:type="spellStart"/>
      <w:r w:rsidRPr="00924AF9">
        <w:rPr>
          <w:rFonts w:ascii="Times New Roman" w:hAnsi="Times New Roman" w:cs="Times New Roman"/>
        </w:rPr>
        <w:t>ExoSAP</w:t>
      </w:r>
      <w:proofErr w:type="spellEnd"/>
      <w:r w:rsidRPr="00924AF9">
        <w:rPr>
          <w:rFonts w:ascii="Times New Roman" w:hAnsi="Times New Roman" w:cs="Times New Roman"/>
        </w:rPr>
        <w:t xml:space="preserve">-IT (Affymetrix, Santa Clara, California, USA). Bidirectional Sanger sequencing was performed by the University of Arizona Genetics Core using the Applied Biosystems Big Dye Chemistry Terminator v. 3.1 cycle </w:t>
      </w:r>
      <w:r w:rsidRPr="00924AF9">
        <w:rPr>
          <w:rFonts w:ascii="Times New Roman" w:hAnsi="Times New Roman" w:cs="Times New Roman"/>
        </w:rPr>
        <w:lastRenderedPageBreak/>
        <w:t>sequencing kit.</w:t>
      </w:r>
      <w:del w:id="267" w:author="Microsoft Office User" w:date="2019-08-14T11:41:00Z">
        <w:r w:rsidRPr="00924AF9" w:rsidDel="00484CCA">
          <w:rPr>
            <w:rFonts w:ascii="Times New Roman" w:hAnsi="Times New Roman" w:cs="Times New Roman"/>
          </w:rPr>
          <w:delText xml:space="preserve"> Once data were returned,</w:delText>
        </w:r>
      </w:del>
      <w:r w:rsidRPr="00924AF9">
        <w:rPr>
          <w:rFonts w:ascii="Times New Roman" w:hAnsi="Times New Roman" w:cs="Times New Roman"/>
        </w:rPr>
        <w:t xml:space="preserve"> </w:t>
      </w:r>
      <w:ins w:id="268" w:author="Microsoft Office User" w:date="2019-08-14T11:41:00Z">
        <w:r w:rsidR="00484CCA">
          <w:rPr>
            <w:rFonts w:ascii="Times New Roman" w:hAnsi="Times New Roman" w:cs="Times New Roman"/>
          </w:rPr>
          <w:t>W</w:t>
        </w:r>
      </w:ins>
      <w:del w:id="269" w:author="Microsoft Office User" w:date="2019-08-14T11:41:00Z">
        <w:r w:rsidRPr="00924AF9" w:rsidDel="00484CCA">
          <w:rPr>
            <w:rFonts w:ascii="Times New Roman" w:hAnsi="Times New Roman" w:cs="Times New Roman"/>
          </w:rPr>
          <w:delText>w</w:delText>
        </w:r>
      </w:del>
      <w:r w:rsidRPr="00924AF9">
        <w:rPr>
          <w:rFonts w:ascii="Times New Roman" w:hAnsi="Times New Roman" w:cs="Times New Roman"/>
        </w:rPr>
        <w:t xml:space="preserve">e </w:t>
      </w:r>
      <w:del w:id="270" w:author="Microsoft Office User" w:date="2019-08-14T11:41:00Z">
        <w:r w:rsidRPr="00924AF9" w:rsidDel="00484CCA">
          <w:rPr>
            <w:rFonts w:ascii="Times New Roman" w:hAnsi="Times New Roman" w:cs="Times New Roman"/>
          </w:rPr>
          <w:delText xml:space="preserve">automatically </w:delText>
        </w:r>
      </w:del>
      <w:r w:rsidRPr="00924AF9">
        <w:rPr>
          <w:rFonts w:ascii="Times New Roman" w:hAnsi="Times New Roman" w:cs="Times New Roman"/>
        </w:rPr>
        <w:t xml:space="preserve">assembled sequences, scored bases, and assigned quality scores </w:t>
      </w:r>
      <w:ins w:id="271" w:author="Microsoft Office User" w:date="2019-08-14T11:41:00Z">
        <w:r w:rsidR="00484CCA">
          <w:rPr>
            <w:rFonts w:ascii="Times New Roman" w:hAnsi="Times New Roman" w:cs="Times New Roman"/>
          </w:rPr>
          <w:t>with</w:t>
        </w:r>
      </w:ins>
      <w:del w:id="272" w:author="Microsoft Office User" w:date="2019-08-14T11:41:00Z">
        <w:r w:rsidRPr="00924AF9" w:rsidDel="00484CCA">
          <w:rPr>
            <w:rFonts w:ascii="Times New Roman" w:hAnsi="Times New Roman" w:cs="Times New Roman"/>
          </w:rPr>
          <w:delText>via</w:delText>
        </w:r>
      </w:del>
      <w:r w:rsidRPr="00924AF9">
        <w:rPr>
          <w:rFonts w:ascii="Times New Roman" w:hAnsi="Times New Roman" w:cs="Times New Roman"/>
        </w:rPr>
        <w:t xml:space="preserve"> </w:t>
      </w:r>
      <w:proofErr w:type="spellStart"/>
      <w:r w:rsidRPr="00924AF9">
        <w:rPr>
          <w:rFonts w:ascii="Times New Roman" w:hAnsi="Times New Roman" w:cs="Times New Roman"/>
          <w:i/>
        </w:rPr>
        <w:t>phred</w:t>
      </w:r>
      <w:proofErr w:type="spellEnd"/>
      <w:r w:rsidRPr="00924AF9">
        <w:rPr>
          <w:rFonts w:ascii="Times New Roman" w:hAnsi="Times New Roman" w:cs="Times New Roman"/>
        </w:rPr>
        <w:t xml:space="preserve"> and </w:t>
      </w:r>
      <w:proofErr w:type="spellStart"/>
      <w:r w:rsidRPr="00924AF9">
        <w:rPr>
          <w:rFonts w:ascii="Times New Roman" w:hAnsi="Times New Roman" w:cs="Times New Roman"/>
          <w:i/>
        </w:rPr>
        <w:t>phrap</w:t>
      </w:r>
      <w:proofErr w:type="spellEnd"/>
      <w:ins w:id="273" w:author="Microsoft Office User" w:date="2019-08-14T11:41:00Z">
        <w:r w:rsidR="00484CCA">
          <w:rPr>
            <w:rFonts w:ascii="Times New Roman" w:hAnsi="Times New Roman" w:cs="Times New Roman"/>
          </w:rPr>
          <w:t xml:space="preserve"> in </w:t>
        </w:r>
      </w:ins>
      <w:del w:id="274" w:author="Microsoft Office User" w:date="2019-08-14T11:41:00Z">
        <w:r w:rsidRPr="00924AF9" w:rsidDel="00484CCA">
          <w:rPr>
            <w:rFonts w:ascii="Times New Roman" w:hAnsi="Times New Roman" w:cs="Times New Roman"/>
          </w:rPr>
          <w:delText xml:space="preserve">, coordinated by </w:delText>
        </w:r>
      </w:del>
      <w:r w:rsidRPr="00924AF9">
        <w:rPr>
          <w:rFonts w:ascii="Times New Roman" w:hAnsi="Times New Roman" w:cs="Times New Roman"/>
        </w:rPr>
        <w:t>Mesquite v. 2.01+ (Maddison and Maddison, 2011; Ewing and Green, 1998; Ewing et al., 1998).</w:t>
      </w:r>
      <w:ins w:id="275" w:author="Microsoft Office User" w:date="2019-08-14T11:42:00Z">
        <w:r w:rsidR="00674C37">
          <w:rPr>
            <w:rFonts w:ascii="Times New Roman" w:hAnsi="Times New Roman" w:cs="Times New Roman"/>
          </w:rPr>
          <w:t xml:space="preserve"> We manually edited</w:t>
        </w:r>
      </w:ins>
      <w:r w:rsidRPr="00924AF9">
        <w:rPr>
          <w:rFonts w:ascii="Times New Roman" w:hAnsi="Times New Roman" w:cs="Times New Roman"/>
        </w:rPr>
        <w:t xml:space="preserve"> </w:t>
      </w:r>
      <w:ins w:id="276" w:author="Microsoft Office User" w:date="2019-08-14T11:42:00Z">
        <w:r w:rsidR="00674C37">
          <w:rPr>
            <w:rFonts w:ascii="Times New Roman" w:hAnsi="Times New Roman" w:cs="Times New Roman"/>
          </w:rPr>
          <w:t>a</w:t>
        </w:r>
      </w:ins>
      <w:del w:id="277" w:author="Microsoft Office User" w:date="2019-08-14T11:42:00Z">
        <w:r w:rsidRPr="00924AF9" w:rsidDel="00674C37">
          <w:rPr>
            <w:rFonts w:ascii="Times New Roman" w:hAnsi="Times New Roman" w:cs="Times New Roman"/>
          </w:rPr>
          <w:delText>A</w:delText>
        </w:r>
      </w:del>
      <w:r w:rsidRPr="00924AF9">
        <w:rPr>
          <w:rFonts w:ascii="Times New Roman" w:hAnsi="Times New Roman" w:cs="Times New Roman"/>
        </w:rPr>
        <w:t xml:space="preserve">ssembled sequences </w:t>
      </w:r>
      <w:del w:id="278" w:author="Microsoft Office User" w:date="2019-08-14T11:42:00Z">
        <w:r w:rsidRPr="00924AF9" w:rsidDel="00674C37">
          <w:rPr>
            <w:rFonts w:ascii="Times New Roman" w:hAnsi="Times New Roman" w:cs="Times New Roman"/>
          </w:rPr>
          <w:delText xml:space="preserve">were manually edited </w:delText>
        </w:r>
      </w:del>
      <w:r w:rsidRPr="00924AF9">
        <w:rPr>
          <w:rFonts w:ascii="Times New Roman" w:hAnsi="Times New Roman" w:cs="Times New Roman"/>
        </w:rPr>
        <w:t xml:space="preserve">in </w:t>
      </w:r>
      <w:proofErr w:type="spellStart"/>
      <w:r w:rsidRPr="00924AF9">
        <w:rPr>
          <w:rFonts w:ascii="Times New Roman" w:hAnsi="Times New Roman" w:cs="Times New Roman"/>
        </w:rPr>
        <w:t>Sequencher</w:t>
      </w:r>
      <w:proofErr w:type="spellEnd"/>
      <w:r w:rsidRPr="00924AF9">
        <w:rPr>
          <w:rFonts w:ascii="Times New Roman" w:hAnsi="Times New Roman" w:cs="Times New Roman"/>
        </w:rPr>
        <w:t xml:space="preserve"> v. 4.10.1 (</w:t>
      </w:r>
      <w:proofErr w:type="spellStart"/>
      <w:r w:rsidRPr="00924AF9">
        <w:rPr>
          <w:rFonts w:ascii="Times New Roman" w:hAnsi="Times New Roman" w:cs="Times New Roman"/>
        </w:rPr>
        <w:t>GeneCodes</w:t>
      </w:r>
      <w:proofErr w:type="spellEnd"/>
      <w:r w:rsidRPr="00924AF9">
        <w:rPr>
          <w:rFonts w:ascii="Times New Roman" w:hAnsi="Times New Roman" w:cs="Times New Roman"/>
        </w:rPr>
        <w:t xml:space="preserve"> Corporation). </w:t>
      </w:r>
      <w:moveFromRangeStart w:id="279" w:author="Microsoft Office User" w:date="2019-08-14T11:42:00Z" w:name="move16675385"/>
      <w:moveFrom w:id="280" w:author="Microsoft Office User" w:date="2019-08-14T11:42:00Z">
        <w:r w:rsidRPr="00924AF9" w:rsidDel="00674C37">
          <w:rPr>
            <w:rFonts w:ascii="Times New Roman" w:hAnsi="Times New Roman" w:cs="Times New Roman"/>
          </w:rPr>
          <w:t xml:space="preserve">All sequences have been deposited to GenBank (Appendix #). </w:t>
        </w:r>
      </w:moveFrom>
      <w:moveFromRangeEnd w:id="279"/>
      <w:ins w:id="281" w:author="Microsoft Office User" w:date="2019-08-14T11:42:00Z">
        <w:r w:rsidR="00674C37" w:rsidRPr="00924AF9">
          <w:rPr>
            <w:rFonts w:ascii="Times New Roman" w:hAnsi="Times New Roman" w:cs="Times New Roman"/>
          </w:rPr>
          <w:t xml:space="preserve">Sequences were </w:t>
        </w:r>
        <w:r w:rsidR="00674C37">
          <w:rPr>
            <w:rFonts w:ascii="Times New Roman" w:hAnsi="Times New Roman" w:cs="Times New Roman"/>
          </w:rPr>
          <w:t>classified to family/genus using</w:t>
        </w:r>
        <w:r w:rsidR="00674C37" w:rsidRPr="00924AF9">
          <w:rPr>
            <w:rFonts w:ascii="Times New Roman" w:hAnsi="Times New Roman" w:cs="Times New Roman"/>
          </w:rPr>
          <w:t xml:space="preserve"> UNITE and NCBI to ensure that amplified DNA was from </w:t>
        </w:r>
        <w:r w:rsidR="00674C37">
          <w:rPr>
            <w:rFonts w:ascii="Times New Roman" w:hAnsi="Times New Roman" w:cs="Times New Roman"/>
          </w:rPr>
          <w:t>EM</w:t>
        </w:r>
        <w:r w:rsidR="00674C37" w:rsidRPr="00924AF9">
          <w:rPr>
            <w:rFonts w:ascii="Times New Roman" w:hAnsi="Times New Roman" w:cs="Times New Roman"/>
          </w:rPr>
          <w:t xml:space="preserve"> species rather than soil fungi or root endophytes. </w:t>
        </w:r>
      </w:ins>
      <w:moveToRangeStart w:id="282" w:author="Microsoft Office User" w:date="2019-08-14T11:42:00Z" w:name="move16675385"/>
      <w:moveTo w:id="283" w:author="Microsoft Office User" w:date="2019-08-14T11:42:00Z">
        <w:r w:rsidR="00674C37" w:rsidRPr="00924AF9">
          <w:rPr>
            <w:rFonts w:ascii="Times New Roman" w:hAnsi="Times New Roman" w:cs="Times New Roman"/>
          </w:rPr>
          <w:t>All sequences have been deposited to GenBank (Appendix #).</w:t>
        </w:r>
      </w:moveTo>
      <w:moveToRangeEnd w:id="282"/>
    </w:p>
    <w:p w14:paraId="39682EF0" w14:textId="77777777" w:rsidR="003B0A30" w:rsidRPr="00924AF9" w:rsidRDefault="003B0A30" w:rsidP="00D7589D">
      <w:pPr>
        <w:spacing w:line="480" w:lineRule="auto"/>
        <w:rPr>
          <w:rFonts w:ascii="Times New Roman" w:hAnsi="Times New Roman" w:cs="Times New Roman"/>
        </w:rPr>
      </w:pPr>
    </w:p>
    <w:p w14:paraId="572AC8F0" w14:textId="7F00A0D8" w:rsidR="004129C4" w:rsidRPr="00924AF9" w:rsidRDefault="009958BC" w:rsidP="00D7589D">
      <w:pPr>
        <w:spacing w:line="480" w:lineRule="auto"/>
        <w:rPr>
          <w:rFonts w:ascii="Times New Roman" w:hAnsi="Times New Roman" w:cs="Times New Roman"/>
        </w:rPr>
      </w:pPr>
      <w:del w:id="284" w:author="Microsoft Office User" w:date="2019-08-14T11:42:00Z">
        <w:r w:rsidRPr="00924AF9" w:rsidDel="007B7D93">
          <w:rPr>
            <w:rFonts w:ascii="Times New Roman" w:hAnsi="Times New Roman" w:cs="Times New Roman"/>
          </w:rPr>
          <w:delText xml:space="preserve">In total, </w:delText>
        </w:r>
        <w:r w:rsidR="00176DD2" w:rsidRPr="00924AF9" w:rsidDel="007B7D93">
          <w:rPr>
            <w:rFonts w:ascii="Times New Roman" w:hAnsi="Times New Roman" w:cs="Times New Roman"/>
          </w:rPr>
          <w:delText>we</w:delText>
        </w:r>
      </w:del>
      <w:ins w:id="285" w:author="Microsoft Office User" w:date="2019-08-14T11:42:00Z">
        <w:r w:rsidR="007B7D93">
          <w:rPr>
            <w:rFonts w:ascii="Times New Roman" w:hAnsi="Times New Roman" w:cs="Times New Roman"/>
          </w:rPr>
          <w:t>We</w:t>
        </w:r>
      </w:ins>
      <w:r w:rsidR="00176DD2" w:rsidRPr="00924AF9">
        <w:rPr>
          <w:rFonts w:ascii="Times New Roman" w:hAnsi="Times New Roman" w:cs="Times New Roman"/>
        </w:rPr>
        <w:t xml:space="preserve"> isolated </w:t>
      </w:r>
      <w:del w:id="286" w:author="Microsoft Office User" w:date="2019-08-14T11:43:00Z">
        <w:r w:rsidR="00137987" w:rsidRPr="00924AF9" w:rsidDel="007B7D93">
          <w:rPr>
            <w:rFonts w:ascii="Times New Roman" w:hAnsi="Times New Roman" w:cs="Times New Roman"/>
          </w:rPr>
          <w:delText xml:space="preserve">a total of </w:delText>
        </w:r>
      </w:del>
      <w:r w:rsidR="00176DD2" w:rsidRPr="00924AF9">
        <w:rPr>
          <w:rFonts w:ascii="Times New Roman" w:hAnsi="Times New Roman" w:cs="Times New Roman"/>
        </w:rPr>
        <w:t xml:space="preserve">9,844 root </w:t>
      </w:r>
      <w:r w:rsidR="00C739B5" w:rsidRPr="00924AF9">
        <w:rPr>
          <w:rFonts w:ascii="Times New Roman" w:hAnsi="Times New Roman" w:cs="Times New Roman"/>
        </w:rPr>
        <w:t xml:space="preserve">tips from 132 root cores. Of these, 514 </w:t>
      </w:r>
      <w:del w:id="287" w:author="Microsoft Office User" w:date="2019-08-14T11:43:00Z">
        <w:r w:rsidR="00C739B5" w:rsidRPr="00924AF9" w:rsidDel="007B7D93">
          <w:rPr>
            <w:rFonts w:ascii="Times New Roman" w:hAnsi="Times New Roman" w:cs="Times New Roman"/>
          </w:rPr>
          <w:delText xml:space="preserve">root tips </w:delText>
        </w:r>
      </w:del>
      <w:r w:rsidR="00C739B5" w:rsidRPr="00924AF9">
        <w:rPr>
          <w:rFonts w:ascii="Times New Roman" w:hAnsi="Times New Roman" w:cs="Times New Roman"/>
        </w:rPr>
        <w:t xml:space="preserve">were selected from </w:t>
      </w:r>
      <w:r w:rsidR="003B0A30" w:rsidRPr="00924AF9">
        <w:rPr>
          <w:rFonts w:ascii="Times New Roman" w:hAnsi="Times New Roman" w:cs="Times New Roman"/>
        </w:rPr>
        <w:t xml:space="preserve">individual </w:t>
      </w:r>
      <w:r w:rsidR="00C739B5" w:rsidRPr="00924AF9">
        <w:rPr>
          <w:rFonts w:ascii="Times New Roman" w:hAnsi="Times New Roman" w:cs="Times New Roman"/>
        </w:rPr>
        <w:t xml:space="preserve">morphotype groups for sequencing </w:t>
      </w:r>
      <w:ins w:id="288" w:author="Microsoft Office User" w:date="2019-08-14T11:43:00Z">
        <w:r w:rsidR="007B7D93">
          <w:rPr>
            <w:rFonts w:ascii="Times New Roman" w:hAnsi="Times New Roman" w:cs="Times New Roman"/>
          </w:rPr>
          <w:t>of</w:t>
        </w:r>
      </w:ins>
      <w:del w:id="289" w:author="Microsoft Office User" w:date="2019-08-14T11:43:00Z">
        <w:r w:rsidR="00C739B5" w:rsidRPr="00924AF9" w:rsidDel="007B7D93">
          <w:rPr>
            <w:rFonts w:ascii="Times New Roman" w:hAnsi="Times New Roman" w:cs="Times New Roman"/>
          </w:rPr>
          <w:delText>in</w:delText>
        </w:r>
      </w:del>
      <w:r w:rsidR="00C739B5" w:rsidRPr="00924AF9">
        <w:rPr>
          <w:rFonts w:ascii="Times New Roman" w:hAnsi="Times New Roman" w:cs="Times New Roman"/>
        </w:rPr>
        <w:t xml:space="preserve"> which 442 (86%) were </w:t>
      </w:r>
      <w:del w:id="290" w:author="Microsoft Office User" w:date="2019-08-14T11:44:00Z">
        <w:r w:rsidR="00C739B5" w:rsidRPr="00924AF9" w:rsidDel="007B7D93">
          <w:rPr>
            <w:rFonts w:ascii="Times New Roman" w:hAnsi="Times New Roman" w:cs="Times New Roman"/>
          </w:rPr>
          <w:delText xml:space="preserve">successfully </w:delText>
        </w:r>
      </w:del>
      <w:r w:rsidR="00C739B5" w:rsidRPr="00924AF9">
        <w:rPr>
          <w:rFonts w:ascii="Times New Roman" w:hAnsi="Times New Roman" w:cs="Times New Roman"/>
        </w:rPr>
        <w:t>sequenced</w:t>
      </w:r>
      <w:ins w:id="291" w:author="Microsoft Office User" w:date="2019-08-14T11:44:00Z">
        <w:r w:rsidR="007B7D93">
          <w:rPr>
            <w:rFonts w:ascii="Times New Roman" w:hAnsi="Times New Roman" w:cs="Times New Roman"/>
          </w:rPr>
          <w:t xml:space="preserve"> </w:t>
        </w:r>
        <w:r w:rsidR="007B7D93" w:rsidRPr="00924AF9">
          <w:rPr>
            <w:rFonts w:ascii="Times New Roman" w:hAnsi="Times New Roman" w:cs="Times New Roman"/>
          </w:rPr>
          <w:t>successfully</w:t>
        </w:r>
      </w:ins>
      <w:r w:rsidR="00C739B5" w:rsidRPr="00924AF9">
        <w:rPr>
          <w:rFonts w:ascii="Times New Roman" w:hAnsi="Times New Roman" w:cs="Times New Roman"/>
        </w:rPr>
        <w:t xml:space="preserve">. </w:t>
      </w:r>
      <w:ins w:id="292" w:author="Microsoft Office User" w:date="2019-08-20T10:54:00Z">
        <w:r w:rsidR="003435E2">
          <w:rPr>
            <w:rFonts w:ascii="Times New Roman" w:hAnsi="Times New Roman" w:cs="Times New Roman"/>
          </w:rPr>
          <w:t>We assembled o</w:t>
        </w:r>
      </w:ins>
      <w:del w:id="293" w:author="Microsoft Office User" w:date="2019-08-20T10:54:00Z">
        <w:r w:rsidR="006A3176" w:rsidRPr="00924AF9" w:rsidDel="003435E2">
          <w:rPr>
            <w:rFonts w:ascii="Times New Roman" w:hAnsi="Times New Roman" w:cs="Times New Roman"/>
          </w:rPr>
          <w:delText>O</w:delText>
        </w:r>
      </w:del>
      <w:r w:rsidR="006A3176" w:rsidRPr="00924AF9">
        <w:rPr>
          <w:rFonts w:ascii="Times New Roman" w:hAnsi="Times New Roman" w:cs="Times New Roman"/>
        </w:rPr>
        <w:t xml:space="preserve">perational taxonomic units (OTUs) </w:t>
      </w:r>
      <w:del w:id="294" w:author="Microsoft Office User" w:date="2019-08-20T10:54:00Z">
        <w:r w:rsidR="006A3176" w:rsidRPr="00924AF9" w:rsidDel="003435E2">
          <w:rPr>
            <w:rFonts w:ascii="Times New Roman" w:hAnsi="Times New Roman" w:cs="Times New Roman"/>
          </w:rPr>
          <w:delText xml:space="preserve">were assembled </w:delText>
        </w:r>
      </w:del>
      <w:r w:rsidR="006A3176" w:rsidRPr="00924AF9">
        <w:rPr>
          <w:rFonts w:ascii="Times New Roman" w:hAnsi="Times New Roman" w:cs="Times New Roman"/>
        </w:rPr>
        <w:t xml:space="preserve">in the web-based </w:t>
      </w:r>
      <w:proofErr w:type="spellStart"/>
      <w:r w:rsidR="006A3176" w:rsidRPr="00924AF9">
        <w:rPr>
          <w:rFonts w:ascii="Times New Roman" w:hAnsi="Times New Roman" w:cs="Times New Roman"/>
        </w:rPr>
        <w:t>Mobyle</w:t>
      </w:r>
      <w:proofErr w:type="spellEnd"/>
      <w:r w:rsidR="006A3176" w:rsidRPr="00924AF9">
        <w:rPr>
          <w:rFonts w:ascii="Times New Roman" w:hAnsi="Times New Roman" w:cs="Times New Roman"/>
        </w:rPr>
        <w:t xml:space="preserve"> SNAP Workbench using the </w:t>
      </w:r>
      <w:proofErr w:type="spellStart"/>
      <w:r w:rsidR="006A3176" w:rsidRPr="00924AF9">
        <w:rPr>
          <w:rFonts w:ascii="Times New Roman" w:hAnsi="Times New Roman" w:cs="Times New Roman"/>
        </w:rPr>
        <w:t>sanger_otu_clustering_workflow</w:t>
      </w:r>
      <w:proofErr w:type="spellEnd"/>
      <w:r w:rsidR="006A3176" w:rsidRPr="00924AF9">
        <w:rPr>
          <w:rFonts w:ascii="Times New Roman" w:hAnsi="Times New Roman" w:cs="Times New Roman"/>
        </w:rPr>
        <w:t xml:space="preserve"> (</w:t>
      </w:r>
      <w:proofErr w:type="spellStart"/>
      <w:r w:rsidR="006A3176" w:rsidRPr="00924AF9">
        <w:rPr>
          <w:rFonts w:ascii="Times New Roman" w:hAnsi="Times New Roman" w:cs="Times New Roman"/>
        </w:rPr>
        <w:t>Monacell</w:t>
      </w:r>
      <w:proofErr w:type="spellEnd"/>
      <w:r w:rsidR="006A3176" w:rsidRPr="00924AF9">
        <w:rPr>
          <w:rFonts w:ascii="Times New Roman" w:hAnsi="Times New Roman" w:cs="Times New Roman"/>
        </w:rPr>
        <w:t xml:space="preserve"> and Carbone, 2014; </w:t>
      </w:r>
      <w:proofErr w:type="spellStart"/>
      <w:r w:rsidR="006A3176" w:rsidRPr="00924AF9">
        <w:rPr>
          <w:rFonts w:ascii="Times New Roman" w:hAnsi="Times New Roman" w:cs="Times New Roman"/>
        </w:rPr>
        <w:t>U’Ren</w:t>
      </w:r>
      <w:proofErr w:type="spellEnd"/>
      <w:r w:rsidR="006A3176" w:rsidRPr="00924AF9">
        <w:rPr>
          <w:rFonts w:ascii="Times New Roman" w:hAnsi="Times New Roman" w:cs="Times New Roman"/>
        </w:rPr>
        <w:t xml:space="preserve"> et al., 2014). The assembly pipeline used removed chimeric sequences </w:t>
      </w:r>
      <w:r w:rsidR="002E6F69" w:rsidRPr="00924AF9">
        <w:rPr>
          <w:rFonts w:ascii="Times New Roman" w:hAnsi="Times New Roman" w:cs="Times New Roman"/>
        </w:rPr>
        <w:t>(Edgar et al., 2011);</w:t>
      </w:r>
      <w:r w:rsidR="006A3176" w:rsidRPr="00924AF9">
        <w:rPr>
          <w:rFonts w:ascii="Times New Roman" w:hAnsi="Times New Roman" w:cs="Times New Roman"/>
        </w:rPr>
        <w:t xml:space="preserve"> automatically trimmed </w:t>
      </w:r>
      <w:r w:rsidR="00E5064C" w:rsidRPr="00924AF9">
        <w:rPr>
          <w:rFonts w:ascii="Times New Roman" w:hAnsi="Times New Roman" w:cs="Times New Roman"/>
        </w:rPr>
        <w:t xml:space="preserve">the </w:t>
      </w:r>
      <w:r w:rsidR="006A3176" w:rsidRPr="00924AF9">
        <w:rPr>
          <w:rFonts w:ascii="Times New Roman" w:hAnsi="Times New Roman" w:cs="Times New Roman"/>
        </w:rPr>
        <w:t>small</w:t>
      </w:r>
      <w:r w:rsidR="00E5064C" w:rsidRPr="00924AF9">
        <w:rPr>
          <w:rFonts w:ascii="Times New Roman" w:hAnsi="Times New Roman" w:cs="Times New Roman"/>
        </w:rPr>
        <w:t xml:space="preserve"> </w:t>
      </w:r>
      <w:r w:rsidR="006A3176" w:rsidRPr="00924AF9">
        <w:rPr>
          <w:rFonts w:ascii="Times New Roman" w:hAnsi="Times New Roman" w:cs="Times New Roman"/>
        </w:rPr>
        <w:t>subunit ribosomal DNA (</w:t>
      </w:r>
      <w:proofErr w:type="spellStart"/>
      <w:r w:rsidR="006A3176" w:rsidRPr="00924AF9">
        <w:rPr>
          <w:rFonts w:ascii="Times New Roman" w:hAnsi="Times New Roman" w:cs="Times New Roman"/>
        </w:rPr>
        <w:t>SSUrDNA</w:t>
      </w:r>
      <w:proofErr w:type="spellEnd"/>
      <w:r w:rsidR="006A3176" w:rsidRPr="00924AF9">
        <w:rPr>
          <w:rFonts w:ascii="Times New Roman" w:hAnsi="Times New Roman" w:cs="Times New Roman"/>
        </w:rPr>
        <w:t>)</w:t>
      </w:r>
      <w:r w:rsidR="002E6F69" w:rsidRPr="00924AF9">
        <w:rPr>
          <w:rFonts w:ascii="Times New Roman" w:hAnsi="Times New Roman" w:cs="Times New Roman"/>
        </w:rPr>
        <w:t>, large subunit DNA (</w:t>
      </w:r>
      <w:proofErr w:type="spellStart"/>
      <w:r w:rsidR="002E6F69" w:rsidRPr="00924AF9">
        <w:rPr>
          <w:rFonts w:ascii="Times New Roman" w:hAnsi="Times New Roman" w:cs="Times New Roman"/>
        </w:rPr>
        <w:t>LSUrDNA</w:t>
      </w:r>
      <w:proofErr w:type="spellEnd"/>
      <w:r w:rsidR="002E6F69" w:rsidRPr="00924AF9">
        <w:rPr>
          <w:rFonts w:ascii="Times New Roman" w:hAnsi="Times New Roman" w:cs="Times New Roman"/>
        </w:rPr>
        <w:t>), and 5.8S sequences;</w:t>
      </w:r>
      <w:r w:rsidR="006A3176" w:rsidRPr="00924AF9">
        <w:rPr>
          <w:rFonts w:ascii="Times New Roman" w:hAnsi="Times New Roman" w:cs="Times New Roman"/>
        </w:rPr>
        <w:t xml:space="preserve"> </w:t>
      </w:r>
      <w:r w:rsidR="002E6F69" w:rsidRPr="00924AF9">
        <w:rPr>
          <w:rFonts w:ascii="Times New Roman" w:hAnsi="Times New Roman" w:cs="Times New Roman"/>
        </w:rPr>
        <w:t>and</w:t>
      </w:r>
      <w:r w:rsidR="006A3176" w:rsidRPr="00924AF9">
        <w:rPr>
          <w:rFonts w:ascii="Times New Roman" w:hAnsi="Times New Roman" w:cs="Times New Roman"/>
        </w:rPr>
        <w:t xml:space="preserve"> removed sequences lacking either the ITS1 or ITS2 region.</w:t>
      </w:r>
      <w:r w:rsidR="00137987" w:rsidRPr="00924AF9">
        <w:rPr>
          <w:rFonts w:ascii="Times New Roman" w:hAnsi="Times New Roman" w:cs="Times New Roman"/>
        </w:rPr>
        <w:t xml:space="preserve"> Sequences were clustered </w:t>
      </w:r>
      <w:r w:rsidR="00B528AD" w:rsidRPr="00924AF9">
        <w:rPr>
          <w:rFonts w:ascii="Times New Roman" w:hAnsi="Times New Roman" w:cs="Times New Roman"/>
        </w:rPr>
        <w:t xml:space="preserve">into OTUs </w:t>
      </w:r>
      <w:r w:rsidR="00137987" w:rsidRPr="00924AF9">
        <w:rPr>
          <w:rFonts w:ascii="Times New Roman" w:hAnsi="Times New Roman" w:cs="Times New Roman"/>
        </w:rPr>
        <w:t>at 97% sequence similarity</w:t>
      </w:r>
      <w:r w:rsidR="00292301" w:rsidRPr="00924AF9">
        <w:rPr>
          <w:rFonts w:ascii="Times New Roman" w:hAnsi="Times New Roman" w:cs="Times New Roman"/>
        </w:rPr>
        <w:t xml:space="preserve"> resulting in a total of 116 OTUs</w:t>
      </w:r>
      <w:r w:rsidR="00B528AD" w:rsidRPr="00924AF9">
        <w:rPr>
          <w:rFonts w:ascii="Times New Roman" w:hAnsi="Times New Roman" w:cs="Times New Roman"/>
        </w:rPr>
        <w:t xml:space="preserve"> (Izzo et al., 2005; Smith et al., 2007).</w:t>
      </w:r>
      <w:r w:rsidR="00D34567" w:rsidRPr="00924AF9">
        <w:rPr>
          <w:rFonts w:ascii="Times New Roman" w:hAnsi="Times New Roman" w:cs="Times New Roman"/>
        </w:rPr>
        <w:t xml:space="preserve"> Of the 116 OTUs, 54 (47%) were singletons and 20 (17%) were doubletons. </w:t>
      </w:r>
    </w:p>
    <w:p w14:paraId="7388D88D" w14:textId="2917A771" w:rsidR="007C052A" w:rsidRPr="00924AF9" w:rsidRDefault="007C052A" w:rsidP="00D7589D">
      <w:pPr>
        <w:spacing w:line="480" w:lineRule="auto"/>
        <w:rPr>
          <w:rFonts w:ascii="Times New Roman" w:hAnsi="Times New Roman" w:cs="Times New Roman"/>
        </w:rPr>
      </w:pPr>
    </w:p>
    <w:p w14:paraId="0B7F5E3D" w14:textId="6A232E89" w:rsidR="007C052A" w:rsidRPr="00924AF9" w:rsidRDefault="007C052A" w:rsidP="00D7589D">
      <w:pPr>
        <w:spacing w:line="480" w:lineRule="auto"/>
        <w:rPr>
          <w:rFonts w:ascii="Times New Roman" w:hAnsi="Times New Roman" w:cs="Times New Roman"/>
        </w:rPr>
      </w:pPr>
      <w:r w:rsidRPr="00924AF9">
        <w:rPr>
          <w:rFonts w:ascii="Times New Roman" w:hAnsi="Times New Roman" w:cs="Times New Roman"/>
          <w:b/>
        </w:rPr>
        <w:t>Analysis</w:t>
      </w:r>
    </w:p>
    <w:p w14:paraId="63446409" w14:textId="6AD940A4" w:rsidR="0064525E" w:rsidRPr="00924AF9" w:rsidDel="002D6BA6" w:rsidRDefault="0064525E" w:rsidP="00D7589D">
      <w:pPr>
        <w:spacing w:line="480" w:lineRule="auto"/>
        <w:rPr>
          <w:del w:id="295" w:author="Microsoft Office User" w:date="2019-08-14T11:45:00Z"/>
          <w:rFonts w:ascii="Times New Roman" w:hAnsi="Times New Roman" w:cs="Times New Roman"/>
        </w:rPr>
      </w:pPr>
      <w:del w:id="296" w:author="Microsoft Office User" w:date="2019-08-14T11:45:00Z">
        <w:r w:rsidRPr="00924AF9" w:rsidDel="002D6BA6">
          <w:rPr>
            <w:rFonts w:ascii="Times New Roman" w:hAnsi="Times New Roman" w:cs="Times New Roman"/>
            <w:i/>
          </w:rPr>
          <w:delText>Environmental analyses</w:delText>
        </w:r>
      </w:del>
    </w:p>
    <w:p w14:paraId="72B22D32" w14:textId="0BE033E1" w:rsidR="00996055" w:rsidRPr="00924AF9" w:rsidRDefault="007877F5" w:rsidP="00D7589D">
      <w:pPr>
        <w:spacing w:line="480" w:lineRule="auto"/>
        <w:rPr>
          <w:rFonts w:ascii="Times New Roman" w:hAnsi="Times New Roman" w:cs="Times New Roman"/>
        </w:rPr>
      </w:pPr>
      <w:del w:id="297" w:author="Microsoft Office User" w:date="2019-08-14T11:45:00Z">
        <w:r w:rsidRPr="00924AF9" w:rsidDel="002D6BA6">
          <w:rPr>
            <w:rFonts w:ascii="Times New Roman" w:hAnsi="Times New Roman" w:cs="Times New Roman"/>
          </w:rPr>
          <w:delText>To determine whether environmental factors needed to be included in analyses, w</w:delText>
        </w:r>
        <w:r w:rsidR="00E354D1" w:rsidRPr="00924AF9" w:rsidDel="002D6BA6">
          <w:rPr>
            <w:rFonts w:ascii="Times New Roman" w:hAnsi="Times New Roman" w:cs="Times New Roman"/>
          </w:rPr>
          <w:delText>e analyzed climate</w:delText>
        </w:r>
        <w:r w:rsidR="00433E20" w:rsidRPr="00924AF9" w:rsidDel="002D6BA6">
          <w:rPr>
            <w:rFonts w:ascii="Times New Roman" w:hAnsi="Times New Roman" w:cs="Times New Roman"/>
          </w:rPr>
          <w:delText xml:space="preserve"> and soil characteristics</w:delText>
        </w:r>
        <w:r w:rsidR="00E354D1" w:rsidRPr="00924AF9" w:rsidDel="002D6BA6">
          <w:rPr>
            <w:rFonts w:ascii="Times New Roman" w:hAnsi="Times New Roman" w:cs="Times New Roman"/>
          </w:rPr>
          <w:delText xml:space="preserve"> to assess </w:delText>
        </w:r>
        <w:r w:rsidRPr="00924AF9" w:rsidDel="002D6BA6">
          <w:rPr>
            <w:rFonts w:ascii="Times New Roman" w:hAnsi="Times New Roman" w:cs="Times New Roman"/>
          </w:rPr>
          <w:delText>for</w:delText>
        </w:r>
        <w:r w:rsidR="00E354D1" w:rsidRPr="00924AF9" w:rsidDel="002D6BA6">
          <w:rPr>
            <w:rFonts w:ascii="Times New Roman" w:hAnsi="Times New Roman" w:cs="Times New Roman"/>
          </w:rPr>
          <w:delText xml:space="preserve"> significant differences between the two ranges and between FA and FU sites</w:delText>
        </w:r>
        <w:r w:rsidR="007D5EA6" w:rsidRPr="00924AF9" w:rsidDel="002D6BA6">
          <w:rPr>
            <w:rFonts w:ascii="Times New Roman" w:hAnsi="Times New Roman" w:cs="Times New Roman"/>
          </w:rPr>
          <w:delText xml:space="preserve"> within each range</w:delText>
        </w:r>
        <w:r w:rsidR="003E5E60" w:rsidRPr="00924AF9" w:rsidDel="002D6BA6">
          <w:rPr>
            <w:rFonts w:ascii="Times New Roman" w:hAnsi="Times New Roman" w:cs="Times New Roman"/>
          </w:rPr>
          <w:delText>.</w:delText>
        </w:r>
        <w:r w:rsidR="00446527" w:rsidRPr="00924AF9" w:rsidDel="002D6BA6">
          <w:rPr>
            <w:rFonts w:ascii="Times New Roman" w:hAnsi="Times New Roman" w:cs="Times New Roman"/>
          </w:rPr>
          <w:delText xml:space="preserve"> </w:delText>
        </w:r>
      </w:del>
      <w:del w:id="298" w:author="Microsoft Office User" w:date="2019-08-14T11:46:00Z">
        <w:r w:rsidR="005C7F0A" w:rsidRPr="00924AF9" w:rsidDel="002D6BA6">
          <w:rPr>
            <w:rFonts w:ascii="Times New Roman" w:hAnsi="Times New Roman" w:cs="Times New Roman"/>
          </w:rPr>
          <w:delText>As a</w:delText>
        </w:r>
        <w:r w:rsidR="00206154" w:rsidRPr="00924AF9" w:rsidDel="002D6BA6">
          <w:rPr>
            <w:rFonts w:ascii="Times New Roman" w:hAnsi="Times New Roman" w:cs="Times New Roman"/>
          </w:rPr>
          <w:delText>nnual average</w:delText>
        </w:r>
      </w:del>
      <w:ins w:id="299" w:author="Microsoft Office User" w:date="2019-08-14T11:46:00Z">
        <w:r w:rsidR="002D6BA6">
          <w:rPr>
            <w:rFonts w:ascii="Times New Roman" w:hAnsi="Times New Roman" w:cs="Times New Roman"/>
          </w:rPr>
          <w:t>Mean annual</w:t>
        </w:r>
      </w:ins>
      <w:r w:rsidR="00206154" w:rsidRPr="00924AF9">
        <w:rPr>
          <w:rFonts w:ascii="Times New Roman" w:hAnsi="Times New Roman" w:cs="Times New Roman"/>
        </w:rPr>
        <w:t xml:space="preserve"> precipitation (mm) and max</w:t>
      </w:r>
      <w:ins w:id="300" w:author="Microsoft Office User" w:date="2019-08-14T11:46:00Z">
        <w:r w:rsidR="002D6BA6">
          <w:rPr>
            <w:rFonts w:ascii="Times New Roman" w:hAnsi="Times New Roman" w:cs="Times New Roman"/>
          </w:rPr>
          <w:t>imum</w:t>
        </w:r>
      </w:ins>
      <w:r w:rsidR="00206154" w:rsidRPr="00924AF9">
        <w:rPr>
          <w:rFonts w:ascii="Times New Roman" w:hAnsi="Times New Roman" w:cs="Times New Roman"/>
        </w:rPr>
        <w:t xml:space="preserve"> annual temperature (°C) (Table 1) were</w:t>
      </w:r>
      <w:r w:rsidR="003956E6" w:rsidRPr="00924AF9">
        <w:rPr>
          <w:rFonts w:ascii="Times New Roman" w:hAnsi="Times New Roman" w:cs="Times New Roman"/>
        </w:rPr>
        <w:t xml:space="preserve"> </w:t>
      </w:r>
      <w:del w:id="301" w:author="Microsoft Office User" w:date="2019-08-14T11:46:00Z">
        <w:r w:rsidR="003956E6" w:rsidRPr="00924AF9" w:rsidDel="002D6BA6">
          <w:rPr>
            <w:rFonts w:ascii="Times New Roman" w:hAnsi="Times New Roman" w:cs="Times New Roman"/>
          </w:rPr>
          <w:delText>co-</w:delText>
        </w:r>
      </w:del>
      <w:r w:rsidR="003956E6" w:rsidRPr="00924AF9">
        <w:rPr>
          <w:rFonts w:ascii="Times New Roman" w:hAnsi="Times New Roman" w:cs="Times New Roman"/>
        </w:rPr>
        <w:t>correlated (linear regression; F</w:t>
      </w:r>
      <w:r w:rsidR="003956E6" w:rsidRPr="00924AF9">
        <w:rPr>
          <w:rFonts w:ascii="Times New Roman" w:hAnsi="Times New Roman" w:cs="Times New Roman"/>
          <w:vertAlign w:val="subscript"/>
        </w:rPr>
        <w:t>1,39</w:t>
      </w:r>
      <w:r w:rsidR="003956E6" w:rsidRPr="00924AF9">
        <w:rPr>
          <w:rFonts w:ascii="Times New Roman" w:hAnsi="Times New Roman" w:cs="Times New Roman"/>
        </w:rPr>
        <w:t xml:space="preserve"> = 117.1</w:t>
      </w:r>
      <w:r w:rsidR="00090B45" w:rsidRPr="00924AF9">
        <w:rPr>
          <w:rFonts w:ascii="Times New Roman" w:hAnsi="Times New Roman" w:cs="Times New Roman"/>
        </w:rPr>
        <w:t>0</w:t>
      </w:r>
      <w:r w:rsidR="003956E6" w:rsidRPr="00924AF9">
        <w:rPr>
          <w:rFonts w:ascii="Times New Roman" w:hAnsi="Times New Roman" w:cs="Times New Roman"/>
        </w:rPr>
        <w:t>, p-value &lt; 0.001, R</w:t>
      </w:r>
      <w:r w:rsidR="003956E6" w:rsidRPr="00924AF9">
        <w:rPr>
          <w:rFonts w:ascii="Times New Roman" w:hAnsi="Times New Roman" w:cs="Times New Roman"/>
          <w:vertAlign w:val="superscript"/>
        </w:rPr>
        <w:t>2</w:t>
      </w:r>
      <w:r w:rsidR="003956E6" w:rsidRPr="00924AF9">
        <w:rPr>
          <w:rFonts w:ascii="Times New Roman" w:hAnsi="Times New Roman" w:cs="Times New Roman"/>
        </w:rPr>
        <w:t xml:space="preserve"> = </w:t>
      </w:r>
      <w:r w:rsidR="00090B45" w:rsidRPr="00924AF9">
        <w:rPr>
          <w:rFonts w:ascii="Times New Roman" w:hAnsi="Times New Roman" w:cs="Times New Roman"/>
        </w:rPr>
        <w:t xml:space="preserve">0.74), </w:t>
      </w:r>
      <w:del w:id="302" w:author="Microsoft Office User" w:date="2019-08-14T11:46:00Z">
        <w:r w:rsidR="00090B45" w:rsidRPr="00924AF9" w:rsidDel="002D6BA6">
          <w:rPr>
            <w:rFonts w:ascii="Times New Roman" w:hAnsi="Times New Roman" w:cs="Times New Roman"/>
          </w:rPr>
          <w:delText>we chose to use annual average</w:delText>
        </w:r>
      </w:del>
      <w:ins w:id="303" w:author="Microsoft Office User" w:date="2019-08-14T11:47:00Z">
        <w:r w:rsidR="002D6BA6">
          <w:rPr>
            <w:rFonts w:ascii="Times New Roman" w:hAnsi="Times New Roman" w:cs="Times New Roman"/>
          </w:rPr>
          <w:t>T</w:t>
        </w:r>
      </w:ins>
      <w:ins w:id="304" w:author="Microsoft Office User" w:date="2019-08-14T11:46:00Z">
        <w:r w:rsidR="002D6BA6">
          <w:rPr>
            <w:rFonts w:ascii="Times New Roman" w:hAnsi="Times New Roman" w:cs="Times New Roman"/>
          </w:rPr>
          <w:t>herefore we use</w:t>
        </w:r>
      </w:ins>
      <w:ins w:id="305" w:author="Microsoft Office User" w:date="2019-08-14T11:47:00Z">
        <w:r w:rsidR="002D6BA6">
          <w:rPr>
            <w:rFonts w:ascii="Times New Roman" w:hAnsi="Times New Roman" w:cs="Times New Roman"/>
          </w:rPr>
          <w:t>d</w:t>
        </w:r>
      </w:ins>
      <w:r w:rsidR="00090B45" w:rsidRPr="00924AF9">
        <w:rPr>
          <w:rFonts w:ascii="Times New Roman" w:hAnsi="Times New Roman" w:cs="Times New Roman"/>
        </w:rPr>
        <w:t xml:space="preserve"> </w:t>
      </w:r>
      <w:ins w:id="306" w:author="Microsoft Office User" w:date="2019-08-14T11:47:00Z">
        <w:r w:rsidR="002D6BA6">
          <w:rPr>
            <w:rFonts w:ascii="Times New Roman" w:hAnsi="Times New Roman" w:cs="Times New Roman"/>
          </w:rPr>
          <w:t xml:space="preserve">mean annual </w:t>
        </w:r>
      </w:ins>
      <w:r w:rsidR="00090B45" w:rsidRPr="00924AF9">
        <w:rPr>
          <w:rFonts w:ascii="Times New Roman" w:hAnsi="Times New Roman" w:cs="Times New Roman"/>
        </w:rPr>
        <w:t>precipitatio</w:t>
      </w:r>
      <w:r w:rsidR="00681B23" w:rsidRPr="00924AF9">
        <w:rPr>
          <w:rFonts w:ascii="Times New Roman" w:hAnsi="Times New Roman" w:cs="Times New Roman"/>
        </w:rPr>
        <w:t>n</w:t>
      </w:r>
      <w:r w:rsidR="00090B45" w:rsidRPr="00924AF9">
        <w:rPr>
          <w:rFonts w:ascii="Times New Roman" w:hAnsi="Times New Roman" w:cs="Times New Roman"/>
        </w:rPr>
        <w:t xml:space="preserve"> to represent climate in our analyses as it showed a significant difference between </w:t>
      </w:r>
      <w:r w:rsidR="00681B23" w:rsidRPr="00924AF9">
        <w:rPr>
          <w:rFonts w:ascii="Times New Roman" w:hAnsi="Times New Roman" w:cs="Times New Roman"/>
        </w:rPr>
        <w:t>ranges, while max annual temperature did not</w:t>
      </w:r>
      <w:r w:rsidR="00201EC2" w:rsidRPr="00924AF9">
        <w:rPr>
          <w:rFonts w:ascii="Times New Roman" w:hAnsi="Times New Roman" w:cs="Times New Roman"/>
        </w:rPr>
        <w:t xml:space="preserve"> (Fig. S1)</w:t>
      </w:r>
      <w:r w:rsidR="00605A1E" w:rsidRPr="00924AF9">
        <w:rPr>
          <w:rFonts w:ascii="Times New Roman" w:hAnsi="Times New Roman" w:cs="Times New Roman"/>
        </w:rPr>
        <w:t>.</w:t>
      </w:r>
      <w:r w:rsidR="00206154" w:rsidRPr="00924AF9">
        <w:rPr>
          <w:rFonts w:ascii="Times New Roman" w:hAnsi="Times New Roman" w:cs="Times New Roman"/>
        </w:rPr>
        <w:t xml:space="preserve"> </w:t>
      </w:r>
      <w:ins w:id="307" w:author="Microsoft Office User" w:date="2019-08-14T11:47:00Z">
        <w:r w:rsidR="002D6BA6">
          <w:rPr>
            <w:rFonts w:ascii="Times New Roman" w:hAnsi="Times New Roman" w:cs="Times New Roman"/>
          </w:rPr>
          <w:t xml:space="preserve">We analyzed </w:t>
        </w:r>
      </w:ins>
      <w:del w:id="308" w:author="Microsoft Office User" w:date="2019-08-14T11:47:00Z">
        <w:r w:rsidR="005C7F0A" w:rsidRPr="00924AF9" w:rsidDel="002D6BA6">
          <w:rPr>
            <w:rFonts w:ascii="Times New Roman" w:hAnsi="Times New Roman" w:cs="Times New Roman"/>
          </w:rPr>
          <w:delText xml:space="preserve">This </w:delText>
        </w:r>
      </w:del>
      <w:ins w:id="309" w:author="Microsoft Office User" w:date="2019-08-14T11:47:00Z">
        <w:r w:rsidR="002D6BA6">
          <w:rPr>
            <w:rFonts w:ascii="Times New Roman" w:hAnsi="Times New Roman" w:cs="Times New Roman"/>
          </w:rPr>
          <w:t xml:space="preserve">climate </w:t>
        </w:r>
        <w:r w:rsidR="002D6BA6">
          <w:rPr>
            <w:rFonts w:ascii="Times New Roman" w:hAnsi="Times New Roman" w:cs="Times New Roman"/>
          </w:rPr>
          <w:lastRenderedPageBreak/>
          <w:t>variables</w:t>
        </w:r>
        <w:r w:rsidR="002D6BA6" w:rsidRPr="00924AF9">
          <w:rPr>
            <w:rFonts w:ascii="Times New Roman" w:hAnsi="Times New Roman" w:cs="Times New Roman"/>
          </w:rPr>
          <w:t xml:space="preserve"> </w:t>
        </w:r>
      </w:ins>
      <w:del w:id="310" w:author="Microsoft Office User" w:date="2019-08-14T11:48:00Z">
        <w:r w:rsidR="005C7F0A" w:rsidRPr="00924AF9" w:rsidDel="002D6BA6">
          <w:rPr>
            <w:rFonts w:ascii="Times New Roman" w:hAnsi="Times New Roman" w:cs="Times New Roman"/>
          </w:rPr>
          <w:delText>w</w:delText>
        </w:r>
      </w:del>
      <w:del w:id="311" w:author="Microsoft Office User" w:date="2019-08-14T11:47:00Z">
        <w:r w:rsidR="005C7F0A" w:rsidRPr="00924AF9" w:rsidDel="002D6BA6">
          <w:rPr>
            <w:rFonts w:ascii="Times New Roman" w:hAnsi="Times New Roman" w:cs="Times New Roman"/>
          </w:rPr>
          <w:delText>as</w:delText>
        </w:r>
      </w:del>
      <w:del w:id="312" w:author="Microsoft Office User" w:date="2019-08-14T11:48:00Z">
        <w:r w:rsidR="005C7F0A" w:rsidRPr="00924AF9" w:rsidDel="002D6BA6">
          <w:rPr>
            <w:rFonts w:ascii="Times New Roman" w:hAnsi="Times New Roman" w:cs="Times New Roman"/>
          </w:rPr>
          <w:delText xml:space="preserve"> analyzed </w:delText>
        </w:r>
      </w:del>
      <w:r w:rsidR="005C7F0A" w:rsidRPr="00924AF9">
        <w:rPr>
          <w:rFonts w:ascii="Times New Roman" w:hAnsi="Times New Roman" w:cs="Times New Roman"/>
        </w:rPr>
        <w:t xml:space="preserve">using </w:t>
      </w:r>
      <w:r w:rsidR="001857A0" w:rsidRPr="00924AF9">
        <w:rPr>
          <w:rFonts w:ascii="Times New Roman" w:hAnsi="Times New Roman" w:cs="Times New Roman"/>
        </w:rPr>
        <w:t xml:space="preserve">a mixed effects model </w:t>
      </w:r>
      <w:r w:rsidR="00A81A5F" w:rsidRPr="00924AF9">
        <w:rPr>
          <w:rFonts w:ascii="Times New Roman" w:hAnsi="Times New Roman" w:cs="Times New Roman"/>
        </w:rPr>
        <w:t>as part of an analysis of variance (</w:t>
      </w:r>
      <w:r w:rsidR="001857A0" w:rsidRPr="00924AF9">
        <w:rPr>
          <w:rFonts w:ascii="Times New Roman" w:hAnsi="Times New Roman" w:cs="Times New Roman"/>
        </w:rPr>
        <w:t>ANOVA</w:t>
      </w:r>
      <w:r w:rsidR="00A81A5F" w:rsidRPr="00924AF9">
        <w:rPr>
          <w:rFonts w:ascii="Times New Roman" w:hAnsi="Times New Roman" w:cs="Times New Roman"/>
        </w:rPr>
        <w:t>)</w:t>
      </w:r>
      <w:r w:rsidR="001857A0" w:rsidRPr="00924AF9">
        <w:rPr>
          <w:rFonts w:ascii="Times New Roman" w:hAnsi="Times New Roman" w:cs="Times New Roman"/>
        </w:rPr>
        <w:t xml:space="preserve"> in which range and fire history were fixed factors and site was treated as a random factor</w:t>
      </w:r>
      <w:r w:rsidR="00DF4204" w:rsidRPr="00924AF9">
        <w:rPr>
          <w:rFonts w:ascii="Times New Roman" w:hAnsi="Times New Roman" w:cs="Times New Roman"/>
        </w:rPr>
        <w:t xml:space="preserve">. </w:t>
      </w:r>
      <w:del w:id="313" w:author="Microsoft Office User" w:date="2019-08-14T11:48:00Z">
        <w:r w:rsidR="00702410" w:rsidRPr="00924AF9" w:rsidDel="00D33C94">
          <w:rPr>
            <w:rFonts w:ascii="Times New Roman" w:hAnsi="Times New Roman" w:cs="Times New Roman"/>
          </w:rPr>
          <w:delText xml:space="preserve">As the purpose of this study is to compare diversity and community composition of EM within FA and FU sites between the ranges. </w:delText>
        </w:r>
      </w:del>
    </w:p>
    <w:p w14:paraId="2AE0DB2E" w14:textId="77777777" w:rsidR="00996055" w:rsidRPr="00924AF9" w:rsidRDefault="00996055" w:rsidP="00D7589D">
      <w:pPr>
        <w:spacing w:line="480" w:lineRule="auto"/>
        <w:rPr>
          <w:rFonts w:ascii="Times New Roman" w:hAnsi="Times New Roman" w:cs="Times New Roman"/>
        </w:rPr>
      </w:pPr>
    </w:p>
    <w:p w14:paraId="43F81F38" w14:textId="6DBCBCC0" w:rsidR="0064525E" w:rsidRPr="00924AF9" w:rsidRDefault="00446527" w:rsidP="00D7589D">
      <w:pPr>
        <w:spacing w:line="480" w:lineRule="auto"/>
        <w:rPr>
          <w:rFonts w:ascii="Times New Roman" w:hAnsi="Times New Roman" w:cs="Times New Roman"/>
        </w:rPr>
      </w:pPr>
      <w:r w:rsidRPr="00924AF9">
        <w:rPr>
          <w:rFonts w:ascii="Times New Roman" w:hAnsi="Times New Roman" w:cs="Times New Roman"/>
        </w:rPr>
        <w:t xml:space="preserve">We conducted a PCA of </w:t>
      </w:r>
      <w:r w:rsidR="00DD4D93" w:rsidRPr="00924AF9">
        <w:rPr>
          <w:rFonts w:ascii="Times New Roman" w:hAnsi="Times New Roman" w:cs="Times New Roman"/>
        </w:rPr>
        <w:t>the soil characteristics</w:t>
      </w:r>
      <w:ins w:id="314" w:author="Microsoft Office User" w:date="2019-08-14T11:51:00Z">
        <w:r w:rsidR="004045E7">
          <w:rPr>
            <w:rFonts w:ascii="Times New Roman" w:hAnsi="Times New Roman" w:cs="Times New Roman"/>
          </w:rPr>
          <w:t>,</w:t>
        </w:r>
      </w:ins>
      <w:r w:rsidR="00DD4D93" w:rsidRPr="00924AF9">
        <w:rPr>
          <w:rFonts w:ascii="Times New Roman" w:hAnsi="Times New Roman" w:cs="Times New Roman"/>
        </w:rPr>
        <w:t xml:space="preserve"> which </w:t>
      </w:r>
      <w:del w:id="315" w:author="Microsoft Office User" w:date="2019-08-14T11:51:00Z">
        <w:r w:rsidR="006F7832" w:rsidRPr="00924AF9" w:rsidDel="004045E7">
          <w:rPr>
            <w:rFonts w:ascii="Times New Roman" w:hAnsi="Times New Roman" w:cs="Times New Roman"/>
          </w:rPr>
          <w:delText>showed significant differences</w:delText>
        </w:r>
      </w:del>
      <w:ins w:id="316" w:author="Microsoft Office User" w:date="2019-08-14T11:51:00Z">
        <w:r w:rsidR="004045E7">
          <w:rPr>
            <w:rFonts w:ascii="Times New Roman" w:hAnsi="Times New Roman" w:cs="Times New Roman"/>
          </w:rPr>
          <w:t>differed</w:t>
        </w:r>
      </w:ins>
      <w:r w:rsidR="00DD4D93" w:rsidRPr="00924AF9">
        <w:rPr>
          <w:rFonts w:ascii="Times New Roman" w:hAnsi="Times New Roman" w:cs="Times New Roman"/>
        </w:rPr>
        <w:t xml:space="preserve"> between ranges </w:t>
      </w:r>
      <w:del w:id="317" w:author="Microsoft Office User" w:date="2019-08-14T11:52:00Z">
        <w:r w:rsidR="00DD4D93" w:rsidRPr="00924AF9" w:rsidDel="009233EB">
          <w:rPr>
            <w:rFonts w:ascii="Times New Roman" w:hAnsi="Times New Roman" w:cs="Times New Roman"/>
          </w:rPr>
          <w:delText>or between sites with different</w:delText>
        </w:r>
      </w:del>
      <w:ins w:id="318" w:author="Microsoft Office User" w:date="2019-08-14T11:52:00Z">
        <w:r w:rsidR="009233EB">
          <w:rPr>
            <w:rFonts w:ascii="Times New Roman" w:hAnsi="Times New Roman" w:cs="Times New Roman"/>
          </w:rPr>
          <w:t>and as a function of</w:t>
        </w:r>
      </w:ins>
      <w:r w:rsidR="00DD4D93" w:rsidRPr="00924AF9">
        <w:rPr>
          <w:rFonts w:ascii="Times New Roman" w:hAnsi="Times New Roman" w:cs="Times New Roman"/>
        </w:rPr>
        <w:t xml:space="preserve"> fire histories</w:t>
      </w:r>
      <w:r w:rsidR="00BD5D0D" w:rsidRPr="00924AF9">
        <w:rPr>
          <w:rFonts w:ascii="Times New Roman" w:hAnsi="Times New Roman" w:cs="Times New Roman"/>
        </w:rPr>
        <w:t xml:space="preserve"> (Table 2).</w:t>
      </w:r>
      <w:r w:rsidR="006F7832" w:rsidRPr="00924AF9">
        <w:rPr>
          <w:rFonts w:ascii="Times New Roman" w:hAnsi="Times New Roman" w:cs="Times New Roman"/>
        </w:rPr>
        <w:t xml:space="preserve"> PCA axis 1</w:t>
      </w:r>
      <w:ins w:id="319" w:author="Microsoft Office User" w:date="2019-08-14T11:53:00Z">
        <w:r w:rsidR="006D05DA">
          <w:rPr>
            <w:rFonts w:ascii="Times New Roman" w:hAnsi="Times New Roman" w:cs="Times New Roman"/>
          </w:rPr>
          <w:t>,</w:t>
        </w:r>
      </w:ins>
      <w:r w:rsidR="00806586" w:rsidRPr="00924AF9">
        <w:rPr>
          <w:rFonts w:ascii="Times New Roman" w:hAnsi="Times New Roman" w:cs="Times New Roman"/>
        </w:rPr>
        <w:t xml:space="preserve"> which explained 50.22% of the variation,</w:t>
      </w:r>
      <w:r w:rsidR="006F7832" w:rsidRPr="00924AF9">
        <w:rPr>
          <w:rFonts w:ascii="Times New Roman" w:hAnsi="Times New Roman" w:cs="Times New Roman"/>
        </w:rPr>
        <w:t xml:space="preserve"> was used</w:t>
      </w:r>
      <w:r w:rsidR="00806586" w:rsidRPr="00924AF9">
        <w:rPr>
          <w:rFonts w:ascii="Times New Roman" w:hAnsi="Times New Roman" w:cs="Times New Roman"/>
        </w:rPr>
        <w:t xml:space="preserve"> as the response variable in a mixed effects model ANOVA in which range and fire history were fixed factors and both site and tree were treated as random factors.</w:t>
      </w:r>
      <w:r w:rsidR="00F51653" w:rsidRPr="00924AF9">
        <w:rPr>
          <w:rFonts w:ascii="Times New Roman" w:hAnsi="Times New Roman" w:cs="Times New Roman"/>
        </w:rPr>
        <w:t xml:space="preserve"> Our analysis showed that soil did not vary significantly between ranges nor between sites with differing fire histories</w:t>
      </w:r>
      <w:r w:rsidR="00A8603A" w:rsidRPr="00924AF9">
        <w:rPr>
          <w:rFonts w:ascii="Times New Roman" w:hAnsi="Times New Roman" w:cs="Times New Roman"/>
        </w:rPr>
        <w:t xml:space="preserve"> (Fig. S2)</w:t>
      </w:r>
      <w:r w:rsidR="00F51653" w:rsidRPr="00924AF9">
        <w:rPr>
          <w:rFonts w:ascii="Times New Roman" w:hAnsi="Times New Roman" w:cs="Times New Roman"/>
        </w:rPr>
        <w:t xml:space="preserve">. We, therefore, did not include soil in future analyses. </w:t>
      </w:r>
      <w:del w:id="320" w:author="Microsoft Office User" w:date="2019-08-14T11:52:00Z">
        <w:r w:rsidR="00806586" w:rsidRPr="00924AF9" w:rsidDel="006D05DA">
          <w:rPr>
            <w:rFonts w:ascii="Times New Roman" w:hAnsi="Times New Roman" w:cs="Times New Roman"/>
          </w:rPr>
          <w:delText xml:space="preserve"> </w:delText>
        </w:r>
      </w:del>
    </w:p>
    <w:p w14:paraId="57C0C0F0" w14:textId="77777777" w:rsidR="003E5E60" w:rsidRPr="00924AF9" w:rsidRDefault="003E5E60" w:rsidP="00D7589D">
      <w:pPr>
        <w:spacing w:line="480" w:lineRule="auto"/>
        <w:rPr>
          <w:rFonts w:ascii="Times New Roman" w:hAnsi="Times New Roman" w:cs="Times New Roman"/>
        </w:rPr>
      </w:pPr>
    </w:p>
    <w:p w14:paraId="5B0A75CF" w14:textId="27542CB8" w:rsidR="00905164" w:rsidRPr="00924AF9" w:rsidRDefault="00905164" w:rsidP="00D7589D">
      <w:pPr>
        <w:spacing w:line="480" w:lineRule="auto"/>
        <w:rPr>
          <w:rFonts w:ascii="Times New Roman" w:hAnsi="Times New Roman" w:cs="Times New Roman"/>
          <w:i/>
        </w:rPr>
      </w:pPr>
      <w:r w:rsidRPr="00924AF9">
        <w:rPr>
          <w:rFonts w:ascii="Times New Roman" w:hAnsi="Times New Roman" w:cs="Times New Roman"/>
          <w:i/>
        </w:rPr>
        <w:t>Species richness and d</w:t>
      </w:r>
      <w:r w:rsidR="00CF03C0" w:rsidRPr="00924AF9">
        <w:rPr>
          <w:rFonts w:ascii="Times New Roman" w:hAnsi="Times New Roman" w:cs="Times New Roman"/>
          <w:i/>
        </w:rPr>
        <w:t>iversity</w:t>
      </w:r>
    </w:p>
    <w:p w14:paraId="62BD1E33" w14:textId="22AE6645" w:rsidR="007C052A" w:rsidRPr="00924AF9" w:rsidRDefault="00905164" w:rsidP="00D7589D">
      <w:pPr>
        <w:spacing w:line="480" w:lineRule="auto"/>
        <w:rPr>
          <w:rFonts w:ascii="Times New Roman" w:hAnsi="Times New Roman" w:cs="Times New Roman"/>
        </w:rPr>
      </w:pPr>
      <w:r w:rsidRPr="00924AF9">
        <w:rPr>
          <w:rFonts w:ascii="Times New Roman" w:hAnsi="Times New Roman" w:cs="Times New Roman"/>
        </w:rPr>
        <w:t>Diversity</w:t>
      </w:r>
      <w:r w:rsidR="00347C6B" w:rsidRPr="00924AF9">
        <w:rPr>
          <w:rFonts w:ascii="Times New Roman" w:hAnsi="Times New Roman" w:cs="Times New Roman"/>
        </w:rPr>
        <w:t xml:space="preserve"> was analyzed </w:t>
      </w:r>
      <w:del w:id="321" w:author="Microsoft Office User" w:date="2019-08-15T12:47:00Z">
        <w:r w:rsidR="00347C6B" w:rsidRPr="00924AF9" w:rsidDel="0039090D">
          <w:rPr>
            <w:rFonts w:ascii="Times New Roman" w:hAnsi="Times New Roman" w:cs="Times New Roman"/>
          </w:rPr>
          <w:delText>using both</w:delText>
        </w:r>
      </w:del>
      <w:ins w:id="322" w:author="Microsoft Office User" w:date="2019-08-15T12:47:00Z">
        <w:r w:rsidR="0039090D">
          <w:rPr>
            <w:rFonts w:ascii="Times New Roman" w:hAnsi="Times New Roman" w:cs="Times New Roman"/>
          </w:rPr>
          <w:t>as</w:t>
        </w:r>
      </w:ins>
      <w:r w:rsidR="00347C6B" w:rsidRPr="00924AF9">
        <w:rPr>
          <w:rFonts w:ascii="Times New Roman" w:hAnsi="Times New Roman" w:cs="Times New Roman"/>
        </w:rPr>
        <w:t xml:space="preserve"> Fisher’s alpha and Shannon’s </w:t>
      </w:r>
      <w:r w:rsidR="001647FC" w:rsidRPr="00924AF9">
        <w:rPr>
          <w:rFonts w:ascii="Times New Roman" w:hAnsi="Times New Roman" w:cs="Times New Roman"/>
        </w:rPr>
        <w:t>diversity</w:t>
      </w:r>
      <w:ins w:id="323" w:author="Microsoft Office User" w:date="2019-08-15T12:47:00Z">
        <w:r w:rsidR="0039090D">
          <w:rPr>
            <w:rFonts w:ascii="Times New Roman" w:hAnsi="Times New Roman" w:cs="Times New Roman"/>
          </w:rPr>
          <w:t xml:space="preserve"> </w:t>
        </w:r>
        <w:r w:rsidR="0039090D" w:rsidRPr="00924AF9">
          <w:rPr>
            <w:rFonts w:ascii="Times New Roman" w:hAnsi="Times New Roman" w:cs="Times New Roman"/>
          </w:rPr>
          <w:t xml:space="preserve">(Fisher et al., 1943). </w:t>
        </w:r>
      </w:ins>
      <w:del w:id="324" w:author="Microsoft Office User" w:date="2019-08-15T12:47:00Z">
        <w:r w:rsidR="001647FC" w:rsidRPr="00924AF9" w:rsidDel="0039090D">
          <w:rPr>
            <w:rFonts w:ascii="Times New Roman" w:hAnsi="Times New Roman" w:cs="Times New Roman"/>
          </w:rPr>
          <w:delText xml:space="preserve"> </w:delText>
        </w:r>
        <w:r w:rsidR="00347C6B" w:rsidRPr="00924AF9" w:rsidDel="0039090D">
          <w:rPr>
            <w:rFonts w:ascii="Times New Roman" w:hAnsi="Times New Roman" w:cs="Times New Roman"/>
          </w:rPr>
          <w:delText>index</w:delText>
        </w:r>
        <w:r w:rsidR="00446527" w:rsidRPr="00924AF9" w:rsidDel="0039090D">
          <w:rPr>
            <w:rFonts w:ascii="Times New Roman" w:hAnsi="Times New Roman" w:cs="Times New Roman"/>
          </w:rPr>
          <w:delText>.</w:delText>
        </w:r>
      </w:del>
      <w:r w:rsidR="00446527" w:rsidRPr="00924AF9">
        <w:rPr>
          <w:rFonts w:ascii="Times New Roman" w:hAnsi="Times New Roman" w:cs="Times New Roman"/>
        </w:rPr>
        <w:t xml:space="preserve"> </w:t>
      </w:r>
      <w:r w:rsidR="00347C6B" w:rsidRPr="00924AF9">
        <w:rPr>
          <w:rFonts w:ascii="Times New Roman" w:hAnsi="Times New Roman" w:cs="Times New Roman"/>
        </w:rPr>
        <w:t xml:space="preserve">Fisher’s alpha is robust to variable sample sizes and </w:t>
      </w:r>
      <w:r w:rsidR="00F81FA1" w:rsidRPr="00924AF9">
        <w:rPr>
          <w:rFonts w:ascii="Times New Roman" w:hAnsi="Times New Roman" w:cs="Times New Roman"/>
        </w:rPr>
        <w:t xml:space="preserve">is used for communities </w:t>
      </w:r>
      <w:r w:rsidR="00D42D01" w:rsidRPr="00924AF9">
        <w:rPr>
          <w:rFonts w:ascii="Times New Roman" w:hAnsi="Times New Roman" w:cs="Times New Roman"/>
        </w:rPr>
        <w:t xml:space="preserve">that generally follow a logarithmic </w:t>
      </w:r>
      <w:r w:rsidR="00F81FA1" w:rsidRPr="00924AF9">
        <w:rPr>
          <w:rFonts w:ascii="Times New Roman" w:hAnsi="Times New Roman" w:cs="Times New Roman"/>
        </w:rPr>
        <w:t>series distribution</w:t>
      </w:r>
      <w:ins w:id="325" w:author="Microsoft Office User" w:date="2019-08-15T12:48:00Z">
        <w:r w:rsidR="0039090D">
          <w:rPr>
            <w:rFonts w:ascii="Times New Roman" w:hAnsi="Times New Roman" w:cs="Times New Roman"/>
          </w:rPr>
          <w:t>,</w:t>
        </w:r>
      </w:ins>
      <w:r w:rsidR="00F81FA1" w:rsidRPr="00924AF9">
        <w:rPr>
          <w:rFonts w:ascii="Times New Roman" w:hAnsi="Times New Roman" w:cs="Times New Roman"/>
        </w:rPr>
        <w:t xml:space="preserve"> as is common microbial communities</w:t>
      </w:r>
      <w:ins w:id="326" w:author="Microsoft Office User" w:date="2019-08-15T12:47:00Z">
        <w:r w:rsidR="0039090D">
          <w:rPr>
            <w:rFonts w:ascii="Times New Roman" w:hAnsi="Times New Roman" w:cs="Times New Roman"/>
          </w:rPr>
          <w:t xml:space="preserve">. </w:t>
        </w:r>
      </w:ins>
      <w:commentRangeStart w:id="327"/>
      <w:del w:id="328" w:author="Microsoft Office User" w:date="2019-08-15T12:47:00Z">
        <w:r w:rsidR="00F81FA1" w:rsidRPr="00924AF9" w:rsidDel="0039090D">
          <w:rPr>
            <w:rFonts w:ascii="Times New Roman" w:hAnsi="Times New Roman" w:cs="Times New Roman"/>
          </w:rPr>
          <w:delText xml:space="preserve"> (</w:delText>
        </w:r>
        <w:r w:rsidR="00D42D01" w:rsidRPr="00924AF9" w:rsidDel="0039090D">
          <w:rPr>
            <w:rFonts w:ascii="Times New Roman" w:hAnsi="Times New Roman" w:cs="Times New Roman"/>
          </w:rPr>
          <w:delText xml:space="preserve">Fisher et al., 1943). </w:delText>
        </w:r>
      </w:del>
      <w:r w:rsidR="001647FC" w:rsidRPr="00924AF9">
        <w:rPr>
          <w:rFonts w:ascii="Times New Roman" w:hAnsi="Times New Roman" w:cs="Times New Roman"/>
        </w:rPr>
        <w:t xml:space="preserve">To complement Fisher’s alpha diversity index, diversity was also calculated using </w:t>
      </w:r>
      <w:r w:rsidR="00D42D01" w:rsidRPr="00924AF9">
        <w:rPr>
          <w:rFonts w:ascii="Times New Roman" w:hAnsi="Times New Roman" w:cs="Times New Roman"/>
        </w:rPr>
        <w:t>Shannon’s</w:t>
      </w:r>
      <w:r w:rsidR="001647FC" w:rsidRPr="00924AF9">
        <w:rPr>
          <w:rFonts w:ascii="Times New Roman" w:hAnsi="Times New Roman" w:cs="Times New Roman"/>
        </w:rPr>
        <w:t xml:space="preserve"> diversity</w:t>
      </w:r>
      <w:r w:rsidR="00D42D01" w:rsidRPr="00924AF9">
        <w:rPr>
          <w:rFonts w:ascii="Times New Roman" w:hAnsi="Times New Roman" w:cs="Times New Roman"/>
        </w:rPr>
        <w:t xml:space="preserve"> index</w:t>
      </w:r>
      <w:r w:rsidR="001647FC" w:rsidRPr="00924AF9">
        <w:rPr>
          <w:rFonts w:ascii="Times New Roman" w:hAnsi="Times New Roman" w:cs="Times New Roman"/>
        </w:rPr>
        <w:t xml:space="preserve"> as it is a non-parametric diversity measure (</w:t>
      </w:r>
      <w:r w:rsidR="006E20A0" w:rsidRPr="00924AF9">
        <w:rPr>
          <w:rFonts w:ascii="Times New Roman" w:hAnsi="Times New Roman" w:cs="Times New Roman"/>
        </w:rPr>
        <w:t>Shannon, 1948).</w:t>
      </w:r>
      <w:commentRangeEnd w:id="327"/>
      <w:r w:rsidR="00770398">
        <w:rPr>
          <w:rStyle w:val="CommentReference"/>
        </w:rPr>
        <w:commentReference w:id="327"/>
      </w:r>
      <w:r w:rsidR="00624E6A" w:rsidRPr="00924AF9">
        <w:rPr>
          <w:rFonts w:ascii="Times New Roman" w:hAnsi="Times New Roman" w:cs="Times New Roman"/>
        </w:rPr>
        <w:t xml:space="preserve"> </w:t>
      </w:r>
      <w:r w:rsidR="00990A4C" w:rsidRPr="00924AF9">
        <w:rPr>
          <w:rFonts w:ascii="Times New Roman" w:hAnsi="Times New Roman" w:cs="Times New Roman"/>
        </w:rPr>
        <w:t>D</w:t>
      </w:r>
      <w:r w:rsidR="000B10EF" w:rsidRPr="00924AF9">
        <w:rPr>
          <w:rFonts w:ascii="Times New Roman" w:hAnsi="Times New Roman" w:cs="Times New Roman"/>
        </w:rPr>
        <w:t>iversity</w:t>
      </w:r>
      <w:r w:rsidR="0017439C" w:rsidRPr="00924AF9">
        <w:rPr>
          <w:rFonts w:ascii="Times New Roman" w:hAnsi="Times New Roman" w:cs="Times New Roman"/>
        </w:rPr>
        <w:t xml:space="preserve"> and species richness</w:t>
      </w:r>
      <w:r w:rsidR="000B10EF" w:rsidRPr="00924AF9">
        <w:rPr>
          <w:rFonts w:ascii="Times New Roman" w:hAnsi="Times New Roman" w:cs="Times New Roman"/>
        </w:rPr>
        <w:t xml:space="preserve"> </w:t>
      </w:r>
      <w:r w:rsidR="00990A4C" w:rsidRPr="00924AF9">
        <w:rPr>
          <w:rFonts w:ascii="Times New Roman" w:hAnsi="Times New Roman" w:cs="Times New Roman"/>
        </w:rPr>
        <w:t xml:space="preserve">were calculated </w:t>
      </w:r>
      <w:r w:rsidR="00D9372A" w:rsidRPr="00924AF9">
        <w:rPr>
          <w:rFonts w:ascii="Times New Roman" w:hAnsi="Times New Roman" w:cs="Times New Roman"/>
        </w:rPr>
        <w:t xml:space="preserve">per tree </w:t>
      </w:r>
      <w:del w:id="329" w:author="Microsoft Office User" w:date="2019-08-15T12:48:00Z">
        <w:r w:rsidR="00D9372A" w:rsidRPr="00924AF9" w:rsidDel="0039090D">
          <w:rPr>
            <w:rFonts w:ascii="Times New Roman" w:hAnsi="Times New Roman" w:cs="Times New Roman"/>
          </w:rPr>
          <w:delText xml:space="preserve">using </w:delText>
        </w:r>
      </w:del>
      <w:ins w:id="330" w:author="Microsoft Office User" w:date="2019-08-15T12:48:00Z">
        <w:r w:rsidR="0039090D">
          <w:rPr>
            <w:rFonts w:ascii="Times New Roman" w:hAnsi="Times New Roman" w:cs="Times New Roman"/>
          </w:rPr>
          <w:t>with</w:t>
        </w:r>
        <w:r w:rsidR="0039090D" w:rsidRPr="00924AF9">
          <w:rPr>
            <w:rFonts w:ascii="Times New Roman" w:hAnsi="Times New Roman" w:cs="Times New Roman"/>
          </w:rPr>
          <w:t xml:space="preserve"> </w:t>
        </w:r>
      </w:ins>
      <w:r w:rsidR="00D9372A" w:rsidRPr="00924AF9">
        <w:rPr>
          <w:rFonts w:ascii="Times New Roman" w:hAnsi="Times New Roman" w:cs="Times New Roman"/>
        </w:rPr>
        <w:t xml:space="preserve">the ‘vegan’ package in R </w:t>
      </w:r>
      <w:r w:rsidR="000B10EF" w:rsidRPr="00924AF9">
        <w:rPr>
          <w:rFonts w:ascii="Times New Roman" w:hAnsi="Times New Roman" w:cs="Times New Roman"/>
        </w:rPr>
        <w:t>(</w:t>
      </w:r>
      <w:r w:rsidR="006415C4" w:rsidRPr="00924AF9">
        <w:rPr>
          <w:rFonts w:ascii="Times New Roman" w:hAnsi="Times New Roman" w:cs="Times New Roman"/>
        </w:rPr>
        <w:t>Supplementary t</w:t>
      </w:r>
      <w:r w:rsidR="000B10EF" w:rsidRPr="00924AF9">
        <w:rPr>
          <w:rFonts w:ascii="Times New Roman" w:hAnsi="Times New Roman" w:cs="Times New Roman"/>
        </w:rPr>
        <w:t xml:space="preserve">able </w:t>
      </w:r>
      <w:r w:rsidR="006415C4" w:rsidRPr="00924AF9">
        <w:rPr>
          <w:rFonts w:ascii="Times New Roman" w:hAnsi="Times New Roman" w:cs="Times New Roman"/>
        </w:rPr>
        <w:t>S1</w:t>
      </w:r>
      <w:r w:rsidR="00446527" w:rsidRPr="00924AF9">
        <w:rPr>
          <w:rFonts w:ascii="Times New Roman" w:hAnsi="Times New Roman" w:cs="Times New Roman"/>
        </w:rPr>
        <w:t>)</w:t>
      </w:r>
      <w:r w:rsidR="00D9372A" w:rsidRPr="00924AF9">
        <w:rPr>
          <w:rFonts w:ascii="Times New Roman" w:hAnsi="Times New Roman" w:cs="Times New Roman"/>
        </w:rPr>
        <w:t xml:space="preserve"> (</w:t>
      </w:r>
      <w:proofErr w:type="spellStart"/>
      <w:r w:rsidR="00D9372A" w:rsidRPr="00924AF9">
        <w:rPr>
          <w:rFonts w:ascii="Times New Roman" w:hAnsi="Times New Roman" w:cs="Times New Roman"/>
        </w:rPr>
        <w:t>Oksanen</w:t>
      </w:r>
      <w:proofErr w:type="spellEnd"/>
      <w:r w:rsidR="00D9372A" w:rsidRPr="00924AF9">
        <w:rPr>
          <w:rFonts w:ascii="Times New Roman" w:hAnsi="Times New Roman" w:cs="Times New Roman"/>
        </w:rPr>
        <w:t>, 2018)</w:t>
      </w:r>
      <w:r w:rsidR="000B10EF" w:rsidRPr="00924AF9">
        <w:rPr>
          <w:rFonts w:ascii="Times New Roman" w:hAnsi="Times New Roman" w:cs="Times New Roman"/>
        </w:rPr>
        <w:t xml:space="preserve">. </w:t>
      </w:r>
      <w:del w:id="331" w:author="Microsoft Office User" w:date="2019-08-15T12:48:00Z">
        <w:r w:rsidR="007D1DC0" w:rsidRPr="00924AF9" w:rsidDel="0039090D">
          <w:rPr>
            <w:rFonts w:ascii="Times New Roman" w:hAnsi="Times New Roman" w:cs="Times New Roman"/>
          </w:rPr>
          <w:delText>Diversity</w:delText>
        </w:r>
        <w:r w:rsidR="008A60E0" w:rsidRPr="00924AF9" w:rsidDel="0039090D">
          <w:rPr>
            <w:rFonts w:ascii="Times New Roman" w:hAnsi="Times New Roman" w:cs="Times New Roman"/>
          </w:rPr>
          <w:delText xml:space="preserve"> and species richness</w:delText>
        </w:r>
        <w:r w:rsidR="007D1DC0" w:rsidRPr="00924AF9" w:rsidDel="0039090D">
          <w:rPr>
            <w:rFonts w:ascii="Times New Roman" w:hAnsi="Times New Roman" w:cs="Times New Roman"/>
          </w:rPr>
          <w:delText xml:space="preserve"> </w:delText>
        </w:r>
      </w:del>
      <w:ins w:id="332" w:author="Microsoft Office User" w:date="2019-08-15T12:48:00Z">
        <w:r w:rsidR="0039090D">
          <w:rPr>
            <w:rFonts w:ascii="Times New Roman" w:hAnsi="Times New Roman" w:cs="Times New Roman"/>
          </w:rPr>
          <w:t>D</w:t>
        </w:r>
      </w:ins>
      <w:del w:id="333" w:author="Microsoft Office User" w:date="2019-08-15T12:48:00Z">
        <w:r w:rsidR="007D1DC0" w:rsidRPr="00924AF9" w:rsidDel="0039090D">
          <w:rPr>
            <w:rFonts w:ascii="Times New Roman" w:hAnsi="Times New Roman" w:cs="Times New Roman"/>
          </w:rPr>
          <w:delText>d</w:delText>
        </w:r>
      </w:del>
      <w:r w:rsidR="007D1DC0" w:rsidRPr="00924AF9">
        <w:rPr>
          <w:rFonts w:ascii="Times New Roman" w:hAnsi="Times New Roman" w:cs="Times New Roman"/>
        </w:rPr>
        <w:t>ata w</w:t>
      </w:r>
      <w:del w:id="334" w:author="Microsoft Office User" w:date="2019-08-15T12:48:00Z">
        <w:r w:rsidR="007D1DC0" w:rsidRPr="00924AF9" w:rsidDel="0039090D">
          <w:rPr>
            <w:rFonts w:ascii="Times New Roman" w:hAnsi="Times New Roman" w:cs="Times New Roman"/>
          </w:rPr>
          <w:delText>a</w:delText>
        </w:r>
      </w:del>
      <w:ins w:id="335" w:author="Microsoft Office User" w:date="2019-08-15T12:48:00Z">
        <w:r w:rsidR="0039090D">
          <w:rPr>
            <w:rFonts w:ascii="Times New Roman" w:hAnsi="Times New Roman" w:cs="Times New Roman"/>
          </w:rPr>
          <w:t>ere</w:t>
        </w:r>
      </w:ins>
      <w:del w:id="336" w:author="Microsoft Office User" w:date="2019-08-15T12:48:00Z">
        <w:r w:rsidR="007D1DC0" w:rsidRPr="00924AF9" w:rsidDel="0039090D">
          <w:rPr>
            <w:rFonts w:ascii="Times New Roman" w:hAnsi="Times New Roman" w:cs="Times New Roman"/>
          </w:rPr>
          <w:delText>s</w:delText>
        </w:r>
      </w:del>
      <w:r w:rsidR="007D1DC0" w:rsidRPr="00924AF9">
        <w:rPr>
          <w:rFonts w:ascii="Times New Roman" w:hAnsi="Times New Roman" w:cs="Times New Roman"/>
        </w:rPr>
        <w:t xml:space="preserve"> assessed for normality and heterogeneity of variance</w:t>
      </w:r>
      <w:r w:rsidR="00A667EC" w:rsidRPr="00924AF9">
        <w:rPr>
          <w:rFonts w:ascii="Times New Roman" w:hAnsi="Times New Roman" w:cs="Times New Roman"/>
        </w:rPr>
        <w:t xml:space="preserve"> prior to </w:t>
      </w:r>
      <w:r w:rsidR="00825FA3" w:rsidRPr="00924AF9">
        <w:rPr>
          <w:rFonts w:ascii="Times New Roman" w:hAnsi="Times New Roman" w:cs="Times New Roman"/>
        </w:rPr>
        <w:t>analysis</w:t>
      </w:r>
      <w:r w:rsidR="00DA7573" w:rsidRPr="00924AF9">
        <w:rPr>
          <w:rFonts w:ascii="Times New Roman" w:hAnsi="Times New Roman" w:cs="Times New Roman"/>
        </w:rPr>
        <w:t xml:space="preserve"> (data not shown)</w:t>
      </w:r>
      <w:r w:rsidR="00A667EC" w:rsidRPr="00924AF9">
        <w:rPr>
          <w:rFonts w:ascii="Times New Roman" w:hAnsi="Times New Roman" w:cs="Times New Roman"/>
        </w:rPr>
        <w:t>.</w:t>
      </w:r>
      <w:r w:rsidR="008A60E0" w:rsidRPr="00924AF9">
        <w:rPr>
          <w:rFonts w:ascii="Times New Roman" w:hAnsi="Times New Roman" w:cs="Times New Roman"/>
        </w:rPr>
        <w:t xml:space="preserve"> Species richness</w:t>
      </w:r>
      <w:r w:rsidR="0050188F" w:rsidRPr="00924AF9">
        <w:rPr>
          <w:rFonts w:ascii="Times New Roman" w:hAnsi="Times New Roman" w:cs="Times New Roman"/>
        </w:rPr>
        <w:t xml:space="preserve"> and </w:t>
      </w:r>
      <w:del w:id="337" w:author="Microsoft Office User" w:date="2019-08-19T11:49:00Z">
        <w:r w:rsidR="0050188F" w:rsidRPr="00924AF9" w:rsidDel="002F2EFF">
          <w:rPr>
            <w:rFonts w:ascii="Times New Roman" w:hAnsi="Times New Roman" w:cs="Times New Roman"/>
          </w:rPr>
          <w:delText xml:space="preserve">Shannon’s </w:delText>
        </w:r>
      </w:del>
      <w:r w:rsidR="0050188F" w:rsidRPr="00924AF9">
        <w:rPr>
          <w:rFonts w:ascii="Times New Roman" w:hAnsi="Times New Roman" w:cs="Times New Roman"/>
        </w:rPr>
        <w:t>diversity</w:t>
      </w:r>
      <w:r w:rsidR="008A60E0" w:rsidRPr="00924AF9">
        <w:rPr>
          <w:rFonts w:ascii="Times New Roman" w:hAnsi="Times New Roman" w:cs="Times New Roman"/>
        </w:rPr>
        <w:t xml:space="preserve"> </w:t>
      </w:r>
      <w:r w:rsidR="0017439C" w:rsidRPr="00924AF9">
        <w:rPr>
          <w:rFonts w:ascii="Times New Roman" w:hAnsi="Times New Roman" w:cs="Times New Roman"/>
        </w:rPr>
        <w:t>w</w:t>
      </w:r>
      <w:r w:rsidR="0050188F" w:rsidRPr="00924AF9">
        <w:rPr>
          <w:rFonts w:ascii="Times New Roman" w:hAnsi="Times New Roman" w:cs="Times New Roman"/>
        </w:rPr>
        <w:t>ere</w:t>
      </w:r>
      <w:r w:rsidR="008A60E0" w:rsidRPr="00924AF9">
        <w:rPr>
          <w:rFonts w:ascii="Times New Roman" w:hAnsi="Times New Roman" w:cs="Times New Roman"/>
        </w:rPr>
        <w:t xml:space="preserve"> normal</w:t>
      </w:r>
      <w:ins w:id="338" w:author="Microsoft Office User" w:date="2019-08-15T12:48:00Z">
        <w:r w:rsidR="0039090D">
          <w:rPr>
            <w:rFonts w:ascii="Times New Roman" w:hAnsi="Times New Roman" w:cs="Times New Roman"/>
          </w:rPr>
          <w:t>ly distribu</w:t>
        </w:r>
      </w:ins>
      <w:ins w:id="339" w:author="Microsoft Office User" w:date="2019-08-15T12:49:00Z">
        <w:r w:rsidR="0039090D">
          <w:rPr>
            <w:rFonts w:ascii="Times New Roman" w:hAnsi="Times New Roman" w:cs="Times New Roman"/>
          </w:rPr>
          <w:t>ted</w:t>
        </w:r>
      </w:ins>
      <w:ins w:id="340" w:author="Microsoft Office User" w:date="2019-08-19T11:49:00Z">
        <w:r w:rsidR="002F2EFF">
          <w:rPr>
            <w:rFonts w:ascii="Times New Roman" w:hAnsi="Times New Roman" w:cs="Times New Roman"/>
          </w:rPr>
          <w:t>.</w:t>
        </w:r>
      </w:ins>
      <w:del w:id="341" w:author="Microsoft Office User" w:date="2019-08-19T11:49:00Z">
        <w:r w:rsidR="008A60E0" w:rsidRPr="00924AF9" w:rsidDel="002F2EFF">
          <w:rPr>
            <w:rFonts w:ascii="Times New Roman" w:hAnsi="Times New Roman" w:cs="Times New Roman"/>
          </w:rPr>
          <w:delText xml:space="preserve">, but </w:delText>
        </w:r>
        <w:r w:rsidR="0017439C" w:rsidRPr="00924AF9" w:rsidDel="002F2EFF">
          <w:rPr>
            <w:rFonts w:ascii="Times New Roman" w:hAnsi="Times New Roman" w:cs="Times New Roman"/>
          </w:rPr>
          <w:delText xml:space="preserve">Fisher’s alpha </w:delText>
        </w:r>
      </w:del>
      <w:del w:id="342" w:author="Microsoft Office User" w:date="2019-08-15T12:49:00Z">
        <w:r w:rsidR="008A60E0" w:rsidRPr="00924AF9" w:rsidDel="009976CE">
          <w:rPr>
            <w:rFonts w:ascii="Times New Roman" w:hAnsi="Times New Roman" w:cs="Times New Roman"/>
          </w:rPr>
          <w:delText xml:space="preserve">index </w:delText>
        </w:r>
      </w:del>
      <w:del w:id="343" w:author="Microsoft Office User" w:date="2019-08-19T11:49:00Z">
        <w:r w:rsidR="008A60E0" w:rsidRPr="00924AF9" w:rsidDel="002F2EFF">
          <w:rPr>
            <w:rFonts w:ascii="Times New Roman" w:hAnsi="Times New Roman" w:cs="Times New Roman"/>
          </w:rPr>
          <w:delText xml:space="preserve">did </w:delText>
        </w:r>
        <w:r w:rsidR="003407DF" w:rsidRPr="00924AF9" w:rsidDel="002F2EFF">
          <w:rPr>
            <w:rFonts w:ascii="Times New Roman" w:hAnsi="Times New Roman" w:cs="Times New Roman"/>
          </w:rPr>
          <w:delText xml:space="preserve">not meet </w:delText>
        </w:r>
        <w:r w:rsidR="00ED05E4" w:rsidRPr="00924AF9" w:rsidDel="002F2EFF">
          <w:rPr>
            <w:rFonts w:ascii="Times New Roman" w:hAnsi="Times New Roman" w:cs="Times New Roman"/>
          </w:rPr>
          <w:delText>assumption of equal</w:delText>
        </w:r>
        <w:r w:rsidR="003407DF" w:rsidRPr="00924AF9" w:rsidDel="002F2EFF">
          <w:rPr>
            <w:rFonts w:ascii="Times New Roman" w:hAnsi="Times New Roman" w:cs="Times New Roman"/>
          </w:rPr>
          <w:delText xml:space="preserve"> variance required for</w:delText>
        </w:r>
        <w:r w:rsidR="00CF176C" w:rsidRPr="00924AF9" w:rsidDel="002F2EFF">
          <w:rPr>
            <w:rFonts w:ascii="Times New Roman" w:hAnsi="Times New Roman" w:cs="Times New Roman"/>
          </w:rPr>
          <w:delText xml:space="preserve"> parametric analysis</w:delText>
        </w:r>
        <w:r w:rsidR="008A60E0" w:rsidRPr="00924AF9" w:rsidDel="002F2EFF">
          <w:rPr>
            <w:rFonts w:ascii="Times New Roman" w:hAnsi="Times New Roman" w:cs="Times New Roman"/>
          </w:rPr>
          <w:delText>.</w:delText>
        </w:r>
      </w:del>
      <w:r w:rsidR="008A60E0" w:rsidRPr="00924AF9">
        <w:rPr>
          <w:rFonts w:ascii="Times New Roman" w:hAnsi="Times New Roman" w:cs="Times New Roman"/>
        </w:rPr>
        <w:t xml:space="preserve"> </w:t>
      </w:r>
      <w:ins w:id="344" w:author="Microsoft Office User" w:date="2019-08-26T10:29:00Z">
        <w:r w:rsidR="009548F0">
          <w:rPr>
            <w:rFonts w:ascii="Times New Roman" w:hAnsi="Times New Roman" w:cs="Times New Roman"/>
          </w:rPr>
          <w:t xml:space="preserve">We removed outliers from </w:t>
        </w:r>
      </w:ins>
      <w:del w:id="345" w:author="Microsoft Office User" w:date="2019-08-26T10:29:00Z">
        <w:r w:rsidR="00A71BA4" w:rsidRPr="00924AF9" w:rsidDel="009548F0">
          <w:rPr>
            <w:rFonts w:ascii="Times New Roman" w:hAnsi="Times New Roman" w:cs="Times New Roman"/>
          </w:rPr>
          <w:delText xml:space="preserve">After assessing the data, we removed those trees from </w:delText>
        </w:r>
      </w:del>
      <w:r w:rsidR="00A71BA4" w:rsidRPr="00924AF9">
        <w:rPr>
          <w:rFonts w:ascii="Times New Roman" w:hAnsi="Times New Roman" w:cs="Times New Roman"/>
        </w:rPr>
        <w:t xml:space="preserve">the Fisher’s alpha analysis where the species richness was equal to the </w:t>
      </w:r>
      <w:r w:rsidR="005329B4" w:rsidRPr="00924AF9">
        <w:rPr>
          <w:rFonts w:ascii="Times New Roman" w:hAnsi="Times New Roman" w:cs="Times New Roman"/>
        </w:rPr>
        <w:t>community</w:t>
      </w:r>
      <w:r w:rsidR="00A71BA4" w:rsidRPr="00924AF9">
        <w:rPr>
          <w:rFonts w:ascii="Times New Roman" w:hAnsi="Times New Roman" w:cs="Times New Roman"/>
        </w:rPr>
        <w:t xml:space="preserve"> abundance </w:t>
      </w:r>
      <w:del w:id="346" w:author="Microsoft Office User" w:date="2019-08-26T10:30:00Z">
        <w:r w:rsidR="00825FA3" w:rsidRPr="00924AF9" w:rsidDel="009548F0">
          <w:rPr>
            <w:rFonts w:ascii="Times New Roman" w:hAnsi="Times New Roman" w:cs="Times New Roman"/>
          </w:rPr>
          <w:delText>finding that</w:delText>
        </w:r>
      </w:del>
      <w:ins w:id="347" w:author="Microsoft Office User" w:date="2019-08-26T10:30:00Z">
        <w:r w:rsidR="009548F0">
          <w:rPr>
            <w:rFonts w:ascii="Times New Roman" w:hAnsi="Times New Roman" w:cs="Times New Roman"/>
          </w:rPr>
          <w:t>as</w:t>
        </w:r>
      </w:ins>
      <w:r w:rsidR="00825FA3" w:rsidRPr="00924AF9">
        <w:rPr>
          <w:rFonts w:ascii="Times New Roman" w:hAnsi="Times New Roman" w:cs="Times New Roman"/>
        </w:rPr>
        <w:t xml:space="preserve"> this</w:t>
      </w:r>
      <w:r w:rsidR="00A71BA4" w:rsidRPr="00924AF9">
        <w:rPr>
          <w:rFonts w:ascii="Times New Roman" w:hAnsi="Times New Roman" w:cs="Times New Roman"/>
        </w:rPr>
        <w:t xml:space="preserve"> falsely inflated the Fisher’s alpha value (Supplementary table S1)</w:t>
      </w:r>
      <w:del w:id="348" w:author="Microsoft Office User" w:date="2019-08-26T10:30:00Z">
        <w:r w:rsidR="00A71BA4" w:rsidRPr="00924AF9" w:rsidDel="009548F0">
          <w:rPr>
            <w:rFonts w:ascii="Times New Roman" w:hAnsi="Times New Roman" w:cs="Times New Roman"/>
          </w:rPr>
          <w:delText xml:space="preserve">. </w:delText>
        </w:r>
        <w:r w:rsidR="00AA0253" w:rsidRPr="00924AF9" w:rsidDel="009548F0">
          <w:rPr>
            <w:rFonts w:ascii="Times New Roman" w:hAnsi="Times New Roman" w:cs="Times New Roman"/>
          </w:rPr>
          <w:delText xml:space="preserve">After removal of outliers, Fisher’s alpha met </w:delText>
        </w:r>
        <w:r w:rsidR="00DC3BF1" w:rsidRPr="00924AF9" w:rsidDel="009548F0">
          <w:rPr>
            <w:rFonts w:ascii="Times New Roman" w:hAnsi="Times New Roman" w:cs="Times New Roman"/>
          </w:rPr>
          <w:delText xml:space="preserve">all </w:delText>
        </w:r>
        <w:r w:rsidR="00AA0253" w:rsidRPr="00924AF9" w:rsidDel="009548F0">
          <w:rPr>
            <w:rFonts w:ascii="Times New Roman" w:hAnsi="Times New Roman" w:cs="Times New Roman"/>
          </w:rPr>
          <w:delText xml:space="preserve">assumptions for </w:delText>
        </w:r>
        <w:r w:rsidR="00C856C5" w:rsidRPr="00924AF9" w:rsidDel="009548F0">
          <w:rPr>
            <w:rFonts w:ascii="Times New Roman" w:hAnsi="Times New Roman" w:cs="Times New Roman"/>
          </w:rPr>
          <w:delText>parametric analyses</w:delText>
        </w:r>
      </w:del>
      <w:r w:rsidR="00C856C5" w:rsidRPr="00924AF9">
        <w:rPr>
          <w:rFonts w:ascii="Times New Roman" w:hAnsi="Times New Roman" w:cs="Times New Roman"/>
        </w:rPr>
        <w:t xml:space="preserve">. We </w:t>
      </w:r>
      <w:r w:rsidR="007400CC" w:rsidRPr="00924AF9">
        <w:rPr>
          <w:rFonts w:ascii="Times New Roman" w:hAnsi="Times New Roman" w:cs="Times New Roman"/>
        </w:rPr>
        <w:t>assessed differences between FA and FU sites within each range for</w:t>
      </w:r>
      <w:r w:rsidR="00C856C5" w:rsidRPr="00924AF9">
        <w:rPr>
          <w:rFonts w:ascii="Times New Roman" w:hAnsi="Times New Roman" w:cs="Times New Roman"/>
        </w:rPr>
        <w:t xml:space="preserve"> species richness</w:t>
      </w:r>
      <w:r w:rsidR="00BA1DED" w:rsidRPr="00924AF9">
        <w:rPr>
          <w:rFonts w:ascii="Times New Roman" w:hAnsi="Times New Roman" w:cs="Times New Roman"/>
        </w:rPr>
        <w:t xml:space="preserve">, </w:t>
      </w:r>
      <w:r w:rsidR="00C856C5" w:rsidRPr="00924AF9">
        <w:rPr>
          <w:rFonts w:ascii="Times New Roman" w:hAnsi="Times New Roman" w:cs="Times New Roman"/>
        </w:rPr>
        <w:t>Fisher’s alpha</w:t>
      </w:r>
      <w:r w:rsidR="00BA1DED" w:rsidRPr="00924AF9">
        <w:rPr>
          <w:rFonts w:ascii="Times New Roman" w:hAnsi="Times New Roman" w:cs="Times New Roman"/>
        </w:rPr>
        <w:t>, and Shannon’s diversity</w:t>
      </w:r>
      <w:r w:rsidR="00C856C5" w:rsidRPr="00924AF9">
        <w:rPr>
          <w:rFonts w:ascii="Times New Roman" w:hAnsi="Times New Roman" w:cs="Times New Roman"/>
        </w:rPr>
        <w:t xml:space="preserve"> using a t-test</w:t>
      </w:r>
      <w:r w:rsidR="007400CC" w:rsidRPr="00924AF9">
        <w:rPr>
          <w:rFonts w:ascii="Times New Roman" w:hAnsi="Times New Roman" w:cs="Times New Roman"/>
        </w:rPr>
        <w:t>.</w:t>
      </w:r>
      <w:r w:rsidR="007E782E" w:rsidRPr="00924AF9">
        <w:rPr>
          <w:rFonts w:ascii="Times New Roman" w:hAnsi="Times New Roman" w:cs="Times New Roman"/>
        </w:rPr>
        <w:t xml:space="preserve"> All analyses were carried out</w:t>
      </w:r>
      <w:del w:id="349" w:author="Microsoft Office User" w:date="2019-08-26T10:30:00Z">
        <w:r w:rsidR="007E782E" w:rsidRPr="00924AF9" w:rsidDel="009548F0">
          <w:rPr>
            <w:rFonts w:ascii="Times New Roman" w:hAnsi="Times New Roman" w:cs="Times New Roman"/>
          </w:rPr>
          <w:delText xml:space="preserve"> in</w:delText>
        </w:r>
      </w:del>
      <w:r w:rsidR="007E782E" w:rsidRPr="00924AF9">
        <w:rPr>
          <w:rFonts w:ascii="Times New Roman" w:hAnsi="Times New Roman" w:cs="Times New Roman"/>
        </w:rPr>
        <w:t xml:space="preserve"> using R (</w:t>
      </w:r>
      <w:r w:rsidR="00C60914" w:rsidRPr="00924AF9">
        <w:rPr>
          <w:rFonts w:ascii="Times New Roman" w:hAnsi="Times New Roman" w:cs="Times New Roman"/>
        </w:rPr>
        <w:t xml:space="preserve">R Core Team, 2018). </w:t>
      </w:r>
    </w:p>
    <w:p w14:paraId="0B2D6FAF" w14:textId="31A9EEA4" w:rsidR="00C95D0A" w:rsidRPr="00924AF9" w:rsidRDefault="00C95D0A" w:rsidP="00D7589D">
      <w:pPr>
        <w:spacing w:line="480" w:lineRule="auto"/>
        <w:rPr>
          <w:rFonts w:ascii="Times New Roman" w:hAnsi="Times New Roman" w:cs="Times New Roman"/>
        </w:rPr>
      </w:pPr>
    </w:p>
    <w:p w14:paraId="5F34D089" w14:textId="62669E90" w:rsidR="00CF03C0" w:rsidRPr="00924AF9" w:rsidRDefault="00CF03C0" w:rsidP="00D7589D">
      <w:pPr>
        <w:spacing w:line="480" w:lineRule="auto"/>
        <w:rPr>
          <w:rFonts w:ascii="Times New Roman" w:hAnsi="Times New Roman" w:cs="Times New Roman"/>
          <w:i/>
        </w:rPr>
      </w:pPr>
      <w:r w:rsidRPr="00924AF9">
        <w:rPr>
          <w:rFonts w:ascii="Times New Roman" w:hAnsi="Times New Roman" w:cs="Times New Roman"/>
          <w:i/>
        </w:rPr>
        <w:t>Community composition</w:t>
      </w:r>
    </w:p>
    <w:p w14:paraId="148EDC49" w14:textId="2FD05E58" w:rsidR="00347C6B" w:rsidRPr="00924AF9" w:rsidRDefault="00347C6B" w:rsidP="00D7589D">
      <w:pPr>
        <w:spacing w:line="480" w:lineRule="auto"/>
        <w:rPr>
          <w:rFonts w:ascii="Times New Roman" w:hAnsi="Times New Roman" w:cs="Times New Roman"/>
        </w:rPr>
      </w:pPr>
      <w:r w:rsidRPr="00924AF9">
        <w:rPr>
          <w:rFonts w:ascii="Times New Roman" w:hAnsi="Times New Roman" w:cs="Times New Roman"/>
        </w:rPr>
        <w:t xml:space="preserve">Community composition </w:t>
      </w:r>
      <w:r w:rsidR="0050493E" w:rsidRPr="00924AF9">
        <w:rPr>
          <w:rFonts w:ascii="Times New Roman" w:hAnsi="Times New Roman" w:cs="Times New Roman"/>
        </w:rPr>
        <w:t xml:space="preserve">of </w:t>
      </w:r>
      <w:r w:rsidR="0068455E" w:rsidRPr="00924AF9">
        <w:rPr>
          <w:rFonts w:ascii="Times New Roman" w:hAnsi="Times New Roman" w:cs="Times New Roman"/>
        </w:rPr>
        <w:t>EM communities was analyzed based on fire history</w:t>
      </w:r>
      <w:r w:rsidR="000242B3" w:rsidRPr="00924AF9">
        <w:rPr>
          <w:rFonts w:ascii="Times New Roman" w:hAnsi="Times New Roman" w:cs="Times New Roman"/>
        </w:rPr>
        <w:t>, both within each range</w:t>
      </w:r>
      <w:r w:rsidR="003A55CA" w:rsidRPr="00924AF9">
        <w:rPr>
          <w:rFonts w:ascii="Times New Roman" w:hAnsi="Times New Roman" w:cs="Times New Roman"/>
        </w:rPr>
        <w:t xml:space="preserve"> </w:t>
      </w:r>
      <w:r w:rsidR="000242B3" w:rsidRPr="00924AF9">
        <w:rPr>
          <w:rFonts w:ascii="Times New Roman" w:hAnsi="Times New Roman" w:cs="Times New Roman"/>
        </w:rPr>
        <w:t>and across both ranges</w:t>
      </w:r>
      <w:r w:rsidR="00B478A5" w:rsidRPr="00924AF9">
        <w:rPr>
          <w:rFonts w:ascii="Times New Roman" w:hAnsi="Times New Roman" w:cs="Times New Roman"/>
        </w:rPr>
        <w:t xml:space="preserve">, </w:t>
      </w:r>
      <w:r w:rsidR="0068455E" w:rsidRPr="00924AF9">
        <w:rPr>
          <w:rFonts w:ascii="Times New Roman" w:hAnsi="Times New Roman" w:cs="Times New Roman"/>
        </w:rPr>
        <w:t xml:space="preserve">using an analysis of </w:t>
      </w:r>
      <w:r w:rsidR="001E1D0E" w:rsidRPr="00924AF9">
        <w:rPr>
          <w:rFonts w:ascii="Times New Roman" w:hAnsi="Times New Roman" w:cs="Times New Roman"/>
        </w:rPr>
        <w:t>similarity</w:t>
      </w:r>
      <w:r w:rsidR="0068455E" w:rsidRPr="00924AF9">
        <w:rPr>
          <w:rFonts w:ascii="Times New Roman" w:hAnsi="Times New Roman" w:cs="Times New Roman"/>
        </w:rPr>
        <w:t xml:space="preserve"> (</w:t>
      </w:r>
      <w:r w:rsidR="001E1D0E" w:rsidRPr="00924AF9">
        <w:rPr>
          <w:rFonts w:ascii="Times New Roman" w:hAnsi="Times New Roman" w:cs="Times New Roman"/>
        </w:rPr>
        <w:t>ANOSIM</w:t>
      </w:r>
      <w:r w:rsidR="003A55CA" w:rsidRPr="00924AF9">
        <w:rPr>
          <w:rFonts w:ascii="Times New Roman" w:hAnsi="Times New Roman" w:cs="Times New Roman"/>
        </w:rPr>
        <w:t>). P</w:t>
      </w:r>
      <w:r w:rsidR="00A6113F" w:rsidRPr="00924AF9">
        <w:rPr>
          <w:rFonts w:ascii="Times New Roman" w:hAnsi="Times New Roman" w:cs="Times New Roman"/>
        </w:rPr>
        <w:t>atterns</w:t>
      </w:r>
      <w:r w:rsidR="00A12409" w:rsidRPr="00924AF9">
        <w:rPr>
          <w:rFonts w:ascii="Times New Roman" w:hAnsi="Times New Roman" w:cs="Times New Roman"/>
        </w:rPr>
        <w:t xml:space="preserve"> were assessed visually</w:t>
      </w:r>
      <w:r w:rsidR="0068455E" w:rsidRPr="00924AF9">
        <w:rPr>
          <w:rFonts w:ascii="Times New Roman" w:hAnsi="Times New Roman" w:cs="Times New Roman"/>
        </w:rPr>
        <w:t xml:space="preserve"> using non-metric multidimensional </w:t>
      </w:r>
      <w:r w:rsidR="0036786F" w:rsidRPr="00924AF9">
        <w:rPr>
          <w:rFonts w:ascii="Times New Roman" w:hAnsi="Times New Roman" w:cs="Times New Roman"/>
        </w:rPr>
        <w:t>scaling</w:t>
      </w:r>
      <w:r w:rsidR="0068455E" w:rsidRPr="00924AF9">
        <w:rPr>
          <w:rFonts w:ascii="Times New Roman" w:hAnsi="Times New Roman" w:cs="Times New Roman"/>
        </w:rPr>
        <w:t xml:space="preserve"> </w:t>
      </w:r>
      <w:r w:rsidRPr="00924AF9">
        <w:rPr>
          <w:rFonts w:ascii="Times New Roman" w:hAnsi="Times New Roman" w:cs="Times New Roman"/>
        </w:rPr>
        <w:t>(</w:t>
      </w:r>
      <w:r w:rsidR="0068455E" w:rsidRPr="00924AF9">
        <w:rPr>
          <w:rFonts w:ascii="Times New Roman" w:hAnsi="Times New Roman" w:cs="Times New Roman"/>
        </w:rPr>
        <w:t>N</w:t>
      </w:r>
      <w:r w:rsidRPr="00924AF9">
        <w:rPr>
          <w:rFonts w:ascii="Times New Roman" w:hAnsi="Times New Roman" w:cs="Times New Roman"/>
        </w:rPr>
        <w:t>MDS)</w:t>
      </w:r>
      <w:r w:rsidR="00A6113F" w:rsidRPr="00924AF9">
        <w:rPr>
          <w:rFonts w:ascii="Times New Roman" w:hAnsi="Times New Roman" w:cs="Times New Roman"/>
        </w:rPr>
        <w:t xml:space="preserve">. </w:t>
      </w:r>
      <w:r w:rsidR="00E629E5" w:rsidRPr="00924AF9">
        <w:rPr>
          <w:rFonts w:ascii="Times New Roman" w:hAnsi="Times New Roman" w:cs="Times New Roman"/>
        </w:rPr>
        <w:t>To assess</w:t>
      </w:r>
      <w:r w:rsidR="000579F8" w:rsidRPr="00924AF9">
        <w:rPr>
          <w:rFonts w:ascii="Times New Roman" w:hAnsi="Times New Roman" w:cs="Times New Roman"/>
        </w:rPr>
        <w:t xml:space="preserve"> community differences, we used two different similarity indices: Jaccard (a presence/absence measure) and </w:t>
      </w:r>
      <w:proofErr w:type="spellStart"/>
      <w:r w:rsidR="000579F8" w:rsidRPr="00924AF9">
        <w:rPr>
          <w:rFonts w:ascii="Times New Roman" w:hAnsi="Times New Roman" w:cs="Times New Roman"/>
        </w:rPr>
        <w:t>Morisitia</w:t>
      </w:r>
      <w:proofErr w:type="spellEnd"/>
      <w:r w:rsidR="000579F8" w:rsidRPr="00924AF9">
        <w:rPr>
          <w:rFonts w:ascii="Times New Roman" w:hAnsi="Times New Roman" w:cs="Times New Roman"/>
        </w:rPr>
        <w:t>-Horn (an abundance measure) (</w:t>
      </w:r>
      <w:proofErr w:type="spellStart"/>
      <w:r w:rsidR="00C779B4" w:rsidRPr="00924AF9">
        <w:rPr>
          <w:rFonts w:ascii="Times New Roman" w:hAnsi="Times New Roman" w:cs="Times New Roman"/>
        </w:rPr>
        <w:t>Magurran</w:t>
      </w:r>
      <w:proofErr w:type="spellEnd"/>
      <w:r w:rsidR="00C779B4" w:rsidRPr="00924AF9">
        <w:rPr>
          <w:rFonts w:ascii="Times New Roman" w:hAnsi="Times New Roman" w:cs="Times New Roman"/>
        </w:rPr>
        <w:t xml:space="preserve"> 2004)</w:t>
      </w:r>
      <w:r w:rsidR="000579F8" w:rsidRPr="00924AF9">
        <w:rPr>
          <w:rFonts w:ascii="Times New Roman" w:hAnsi="Times New Roman" w:cs="Times New Roman"/>
        </w:rPr>
        <w:t>.</w:t>
      </w:r>
      <w:r w:rsidR="00485797" w:rsidRPr="00924AF9">
        <w:rPr>
          <w:rFonts w:ascii="Times New Roman" w:hAnsi="Times New Roman" w:cs="Times New Roman"/>
        </w:rPr>
        <w:t xml:space="preserve"> </w:t>
      </w:r>
      <w:r w:rsidR="007D1DC0" w:rsidRPr="00924AF9">
        <w:rPr>
          <w:rFonts w:ascii="Times New Roman" w:hAnsi="Times New Roman" w:cs="Times New Roman"/>
        </w:rPr>
        <w:t xml:space="preserve">Data </w:t>
      </w:r>
      <w:del w:id="350" w:author="Microsoft Office User" w:date="2019-08-15T12:55:00Z">
        <w:r w:rsidR="007D1DC0" w:rsidRPr="00924AF9" w:rsidDel="004127DB">
          <w:rPr>
            <w:rFonts w:ascii="Times New Roman" w:hAnsi="Times New Roman" w:cs="Times New Roman"/>
          </w:rPr>
          <w:delText xml:space="preserve">was </w:delText>
        </w:r>
      </w:del>
      <w:ins w:id="351" w:author="Microsoft Office User" w:date="2019-08-15T12:55:00Z">
        <w:r w:rsidR="004127DB">
          <w:rPr>
            <w:rFonts w:ascii="Times New Roman" w:hAnsi="Times New Roman" w:cs="Times New Roman"/>
          </w:rPr>
          <w:t>were</w:t>
        </w:r>
        <w:r w:rsidR="004127DB" w:rsidRPr="00924AF9">
          <w:rPr>
            <w:rFonts w:ascii="Times New Roman" w:hAnsi="Times New Roman" w:cs="Times New Roman"/>
          </w:rPr>
          <w:t xml:space="preserve"> </w:t>
        </w:r>
      </w:ins>
      <w:r w:rsidR="007D1DC0" w:rsidRPr="00924AF9">
        <w:rPr>
          <w:rFonts w:ascii="Times New Roman" w:hAnsi="Times New Roman" w:cs="Times New Roman"/>
        </w:rPr>
        <w:t>assessed for normality</w:t>
      </w:r>
      <w:r w:rsidR="001E1D0E" w:rsidRPr="00924AF9">
        <w:rPr>
          <w:rFonts w:ascii="Times New Roman" w:hAnsi="Times New Roman" w:cs="Times New Roman"/>
        </w:rPr>
        <w:t xml:space="preserve"> and equal variance </w:t>
      </w:r>
      <w:r w:rsidR="00A506A8" w:rsidRPr="00924AF9">
        <w:rPr>
          <w:rFonts w:ascii="Times New Roman" w:hAnsi="Times New Roman" w:cs="Times New Roman"/>
        </w:rPr>
        <w:t>prior to ANOSIM</w:t>
      </w:r>
      <w:r w:rsidR="00D44B07" w:rsidRPr="00924AF9">
        <w:rPr>
          <w:rFonts w:ascii="Times New Roman" w:hAnsi="Times New Roman" w:cs="Times New Roman"/>
        </w:rPr>
        <w:t xml:space="preserve"> (data not shown)</w:t>
      </w:r>
      <w:r w:rsidR="000440A6" w:rsidRPr="00924AF9">
        <w:rPr>
          <w:rFonts w:ascii="Times New Roman" w:hAnsi="Times New Roman" w:cs="Times New Roman"/>
        </w:rPr>
        <w:t xml:space="preserve">. </w:t>
      </w:r>
      <w:r w:rsidR="003017A7" w:rsidRPr="00924AF9">
        <w:rPr>
          <w:rFonts w:ascii="Times New Roman" w:hAnsi="Times New Roman" w:cs="Times New Roman"/>
        </w:rPr>
        <w:t>The datasets</w:t>
      </w:r>
      <w:r w:rsidR="002F7373" w:rsidRPr="00924AF9">
        <w:rPr>
          <w:rFonts w:ascii="Times New Roman" w:hAnsi="Times New Roman" w:cs="Times New Roman"/>
        </w:rPr>
        <w:t xml:space="preserve"> that failed to meet the assumptions required for ANOSIM were analyzed </w:t>
      </w:r>
      <w:del w:id="352" w:author="Microsoft Office User" w:date="2019-08-15T12:55:00Z">
        <w:r w:rsidR="002F7373" w:rsidRPr="00924AF9" w:rsidDel="00FF3ED1">
          <w:rPr>
            <w:rFonts w:ascii="Times New Roman" w:hAnsi="Times New Roman" w:cs="Times New Roman"/>
          </w:rPr>
          <w:delText xml:space="preserve">using </w:delText>
        </w:r>
      </w:del>
      <w:ins w:id="353" w:author="Microsoft Office User" w:date="2019-08-15T12:55:00Z">
        <w:r w:rsidR="00FF3ED1">
          <w:rPr>
            <w:rFonts w:ascii="Times New Roman" w:hAnsi="Times New Roman" w:cs="Times New Roman"/>
          </w:rPr>
          <w:t>with</w:t>
        </w:r>
        <w:r w:rsidR="00FF3ED1" w:rsidRPr="00924AF9">
          <w:rPr>
            <w:rFonts w:ascii="Times New Roman" w:hAnsi="Times New Roman" w:cs="Times New Roman"/>
          </w:rPr>
          <w:t xml:space="preserve"> </w:t>
        </w:r>
      </w:ins>
      <w:r w:rsidR="002F7373" w:rsidRPr="00924AF9">
        <w:rPr>
          <w:rFonts w:ascii="Times New Roman" w:hAnsi="Times New Roman" w:cs="Times New Roman"/>
        </w:rPr>
        <w:t xml:space="preserve">PERMANOVA. </w:t>
      </w:r>
    </w:p>
    <w:p w14:paraId="0C594B05" w14:textId="77777777" w:rsidR="008046B8" w:rsidRPr="00924AF9" w:rsidRDefault="008046B8" w:rsidP="00D7589D">
      <w:pPr>
        <w:spacing w:line="480" w:lineRule="auto"/>
        <w:rPr>
          <w:rFonts w:ascii="Times New Roman" w:hAnsi="Times New Roman" w:cs="Times New Roman"/>
        </w:rPr>
      </w:pPr>
    </w:p>
    <w:p w14:paraId="49DA6E77" w14:textId="1E427FF6" w:rsidR="00347C6B" w:rsidRPr="00924AF9" w:rsidRDefault="00347C6B" w:rsidP="00D7589D">
      <w:pPr>
        <w:spacing w:line="480" w:lineRule="auto"/>
        <w:rPr>
          <w:rFonts w:ascii="Times New Roman" w:hAnsi="Times New Roman" w:cs="Times New Roman"/>
          <w:i/>
        </w:rPr>
      </w:pPr>
      <w:r w:rsidRPr="00924AF9">
        <w:rPr>
          <w:rFonts w:ascii="Times New Roman" w:hAnsi="Times New Roman" w:cs="Times New Roman"/>
          <w:i/>
        </w:rPr>
        <w:t>Taxonomy</w:t>
      </w:r>
    </w:p>
    <w:p w14:paraId="4F041D43" w14:textId="395B303B" w:rsidR="00446527" w:rsidRPr="00924AF9" w:rsidRDefault="00A51D4A" w:rsidP="00D7589D">
      <w:pPr>
        <w:spacing w:line="480" w:lineRule="auto"/>
        <w:rPr>
          <w:rFonts w:ascii="Times New Roman" w:hAnsi="Times New Roman" w:cs="Times New Roman"/>
        </w:rPr>
      </w:pPr>
      <w:r w:rsidRPr="00924AF9">
        <w:rPr>
          <w:rFonts w:ascii="Times New Roman" w:hAnsi="Times New Roman" w:cs="Times New Roman"/>
        </w:rPr>
        <w:t>Sequences were a</w:t>
      </w:r>
      <w:r w:rsidR="00C100B7" w:rsidRPr="00924AF9">
        <w:rPr>
          <w:rFonts w:ascii="Times New Roman" w:hAnsi="Times New Roman" w:cs="Times New Roman"/>
        </w:rPr>
        <w:t xml:space="preserve">ssigned taxonomically </w:t>
      </w:r>
      <w:del w:id="354" w:author="Microsoft Office User" w:date="2019-08-15T12:55:00Z">
        <w:r w:rsidR="00C100B7" w:rsidRPr="00924AF9" w:rsidDel="00FF3ED1">
          <w:rPr>
            <w:rFonts w:ascii="Times New Roman" w:hAnsi="Times New Roman" w:cs="Times New Roman"/>
          </w:rPr>
          <w:delText xml:space="preserve">using </w:delText>
        </w:r>
      </w:del>
      <w:ins w:id="355" w:author="Microsoft Office User" w:date="2019-08-15T12:55:00Z">
        <w:r w:rsidR="00FF3ED1">
          <w:rPr>
            <w:rFonts w:ascii="Times New Roman" w:hAnsi="Times New Roman" w:cs="Times New Roman"/>
          </w:rPr>
          <w:t>with</w:t>
        </w:r>
        <w:r w:rsidR="00FF3ED1" w:rsidRPr="00924AF9">
          <w:rPr>
            <w:rFonts w:ascii="Times New Roman" w:hAnsi="Times New Roman" w:cs="Times New Roman"/>
          </w:rPr>
          <w:t xml:space="preserve"> </w:t>
        </w:r>
        <w:r w:rsidR="00FF3ED1">
          <w:rPr>
            <w:rFonts w:ascii="Times New Roman" w:hAnsi="Times New Roman" w:cs="Times New Roman"/>
          </w:rPr>
          <w:t>the</w:t>
        </w:r>
      </w:ins>
      <w:del w:id="356" w:author="Microsoft Office User" w:date="2019-08-15T12:55:00Z">
        <w:r w:rsidR="006C003F" w:rsidRPr="00924AF9" w:rsidDel="00FF3ED1">
          <w:rPr>
            <w:rFonts w:ascii="Times New Roman" w:hAnsi="Times New Roman" w:cs="Times New Roman"/>
          </w:rPr>
          <w:delText>both</w:delText>
        </w:r>
      </w:del>
      <w:r w:rsidR="006C003F" w:rsidRPr="00924AF9">
        <w:rPr>
          <w:rFonts w:ascii="Times New Roman" w:hAnsi="Times New Roman" w:cs="Times New Roman"/>
        </w:rPr>
        <w:t xml:space="preserve"> NCBI and the UNITE database</w:t>
      </w:r>
      <w:ins w:id="357" w:author="Microsoft Office User" w:date="2019-08-15T12:55:00Z">
        <w:r w:rsidR="00FF3ED1">
          <w:rPr>
            <w:rFonts w:ascii="Times New Roman" w:hAnsi="Times New Roman" w:cs="Times New Roman"/>
          </w:rPr>
          <w:t>s</w:t>
        </w:r>
      </w:ins>
      <w:r w:rsidR="00CE0334" w:rsidRPr="00924AF9">
        <w:rPr>
          <w:rFonts w:ascii="Times New Roman" w:hAnsi="Times New Roman" w:cs="Times New Roman"/>
        </w:rPr>
        <w:t xml:space="preserve"> (UNITE community)</w:t>
      </w:r>
      <w:r w:rsidR="006C003F" w:rsidRPr="00924AF9">
        <w:rPr>
          <w:rFonts w:ascii="Times New Roman" w:hAnsi="Times New Roman" w:cs="Times New Roman"/>
        </w:rPr>
        <w:t xml:space="preserve">. </w:t>
      </w:r>
      <w:r w:rsidR="005C77D7" w:rsidRPr="00924AF9">
        <w:rPr>
          <w:rFonts w:ascii="Times New Roman" w:hAnsi="Times New Roman" w:cs="Times New Roman"/>
        </w:rPr>
        <w:t xml:space="preserve">Taxonomy was assessed </w:t>
      </w:r>
      <w:del w:id="358" w:author="Microsoft Office User" w:date="2019-08-15T12:55:00Z">
        <w:r w:rsidR="005C77D7" w:rsidRPr="00924AF9" w:rsidDel="00FF3ED1">
          <w:rPr>
            <w:rFonts w:ascii="Times New Roman" w:hAnsi="Times New Roman" w:cs="Times New Roman"/>
          </w:rPr>
          <w:delText xml:space="preserve">using </w:delText>
        </w:r>
      </w:del>
      <w:ins w:id="359" w:author="Microsoft Office User" w:date="2019-08-15T12:55:00Z">
        <w:r w:rsidR="00FF3ED1">
          <w:rPr>
            <w:rFonts w:ascii="Times New Roman" w:hAnsi="Times New Roman" w:cs="Times New Roman"/>
          </w:rPr>
          <w:t>with</w:t>
        </w:r>
        <w:r w:rsidR="00FF3ED1" w:rsidRPr="00924AF9">
          <w:rPr>
            <w:rFonts w:ascii="Times New Roman" w:hAnsi="Times New Roman" w:cs="Times New Roman"/>
          </w:rPr>
          <w:t xml:space="preserve"> </w:t>
        </w:r>
      </w:ins>
      <w:r w:rsidR="005C77D7" w:rsidRPr="00924AF9">
        <w:rPr>
          <w:rFonts w:ascii="Times New Roman" w:hAnsi="Times New Roman" w:cs="Times New Roman"/>
        </w:rPr>
        <w:t>a chi-square analysis</w:t>
      </w:r>
      <w:r w:rsidR="00090A5E" w:rsidRPr="00924AF9">
        <w:rPr>
          <w:rFonts w:ascii="Times New Roman" w:hAnsi="Times New Roman" w:cs="Times New Roman"/>
        </w:rPr>
        <w:t xml:space="preserve"> at the class level and genus level</w:t>
      </w:r>
      <w:r w:rsidR="002C59C2" w:rsidRPr="00924AF9">
        <w:rPr>
          <w:rFonts w:ascii="Times New Roman" w:hAnsi="Times New Roman" w:cs="Times New Roman"/>
        </w:rPr>
        <w:t xml:space="preserve"> as a function of </w:t>
      </w:r>
      <w:r w:rsidR="00DB299B" w:rsidRPr="00924AF9">
        <w:rPr>
          <w:rFonts w:ascii="Times New Roman" w:hAnsi="Times New Roman" w:cs="Times New Roman"/>
        </w:rPr>
        <w:t>fire history</w:t>
      </w:r>
      <w:r w:rsidR="009D0A46" w:rsidRPr="00924AF9">
        <w:rPr>
          <w:rFonts w:ascii="Times New Roman" w:hAnsi="Times New Roman" w:cs="Times New Roman"/>
        </w:rPr>
        <w:t xml:space="preserve"> </w:t>
      </w:r>
      <w:r w:rsidR="00EC36BB" w:rsidRPr="00924AF9">
        <w:rPr>
          <w:rFonts w:ascii="Times New Roman" w:hAnsi="Times New Roman" w:cs="Times New Roman"/>
        </w:rPr>
        <w:t>within each range</w:t>
      </w:r>
      <w:r w:rsidR="005C77D7" w:rsidRPr="00924AF9">
        <w:rPr>
          <w:rFonts w:ascii="Times New Roman" w:hAnsi="Times New Roman" w:cs="Times New Roman"/>
        </w:rPr>
        <w:t xml:space="preserve">. </w:t>
      </w:r>
      <w:r w:rsidR="00572C14" w:rsidRPr="00924AF9">
        <w:rPr>
          <w:rFonts w:ascii="Times New Roman" w:hAnsi="Times New Roman" w:cs="Times New Roman"/>
        </w:rPr>
        <w:t>Rare genera</w:t>
      </w:r>
      <w:del w:id="360" w:author="Microsoft Office User" w:date="2019-08-15T12:56:00Z">
        <w:r w:rsidR="00572C14" w:rsidRPr="00924AF9" w:rsidDel="00FF3ED1">
          <w:rPr>
            <w:rFonts w:ascii="Times New Roman" w:hAnsi="Times New Roman" w:cs="Times New Roman"/>
          </w:rPr>
          <w:delText>, i</w:delText>
        </w:r>
      </w:del>
      <w:del w:id="361" w:author="Microsoft Office User" w:date="2019-08-15T12:55:00Z">
        <w:r w:rsidR="00572C14" w:rsidRPr="00924AF9" w:rsidDel="00FF3ED1">
          <w:rPr>
            <w:rFonts w:ascii="Times New Roman" w:hAnsi="Times New Roman" w:cs="Times New Roman"/>
          </w:rPr>
          <w:delText>.e.</w:delText>
        </w:r>
      </w:del>
      <w:r w:rsidR="00572C14" w:rsidRPr="00924AF9">
        <w:rPr>
          <w:rFonts w:ascii="Times New Roman" w:hAnsi="Times New Roman" w:cs="Times New Roman"/>
        </w:rPr>
        <w:t xml:space="preserve"> </w:t>
      </w:r>
      <w:ins w:id="362" w:author="Microsoft Office User" w:date="2019-08-15T12:56:00Z">
        <w:r w:rsidR="00FF3ED1">
          <w:rPr>
            <w:rFonts w:ascii="Times New Roman" w:hAnsi="Times New Roman" w:cs="Times New Roman"/>
          </w:rPr>
          <w:t>(</w:t>
        </w:r>
      </w:ins>
      <w:r w:rsidR="00572C14" w:rsidRPr="00924AF9">
        <w:rPr>
          <w:rFonts w:ascii="Times New Roman" w:hAnsi="Times New Roman" w:cs="Times New Roman"/>
        </w:rPr>
        <w:t xml:space="preserve">those with </w:t>
      </w:r>
      <w:del w:id="363" w:author="Microsoft Office User" w:date="2019-08-15T12:56:00Z">
        <w:r w:rsidR="00572C14" w:rsidRPr="00924AF9" w:rsidDel="00FF3ED1">
          <w:rPr>
            <w:rFonts w:ascii="Times New Roman" w:hAnsi="Times New Roman" w:cs="Times New Roman"/>
          </w:rPr>
          <w:delText xml:space="preserve">less </w:delText>
        </w:r>
      </w:del>
      <w:ins w:id="364" w:author="Microsoft Office User" w:date="2019-08-15T12:56:00Z">
        <w:r w:rsidR="00FF3ED1">
          <w:rPr>
            <w:rFonts w:ascii="Times New Roman" w:hAnsi="Times New Roman" w:cs="Times New Roman"/>
          </w:rPr>
          <w:t>fewer</w:t>
        </w:r>
        <w:r w:rsidR="00FF3ED1" w:rsidRPr="00924AF9">
          <w:rPr>
            <w:rFonts w:ascii="Times New Roman" w:hAnsi="Times New Roman" w:cs="Times New Roman"/>
          </w:rPr>
          <w:t xml:space="preserve"> </w:t>
        </w:r>
      </w:ins>
      <w:r w:rsidR="00572C14" w:rsidRPr="00924AF9">
        <w:rPr>
          <w:rFonts w:ascii="Times New Roman" w:hAnsi="Times New Roman" w:cs="Times New Roman"/>
        </w:rPr>
        <w:t>than four occurrences across all sites</w:t>
      </w:r>
      <w:ins w:id="365" w:author="Microsoft Office User" w:date="2019-08-15T12:56:00Z">
        <w:r w:rsidR="00FF3ED1">
          <w:rPr>
            <w:rFonts w:ascii="Times New Roman" w:hAnsi="Times New Roman" w:cs="Times New Roman"/>
          </w:rPr>
          <w:t>)</w:t>
        </w:r>
      </w:ins>
      <w:del w:id="366" w:author="Microsoft Office User" w:date="2019-08-15T12:56:00Z">
        <w:r w:rsidR="00572C14" w:rsidRPr="00924AF9" w:rsidDel="00FF3ED1">
          <w:rPr>
            <w:rFonts w:ascii="Times New Roman" w:hAnsi="Times New Roman" w:cs="Times New Roman"/>
          </w:rPr>
          <w:delText>,</w:delText>
        </w:r>
      </w:del>
      <w:r w:rsidR="00572C14" w:rsidRPr="00924AF9">
        <w:rPr>
          <w:rFonts w:ascii="Times New Roman" w:hAnsi="Times New Roman" w:cs="Times New Roman"/>
        </w:rPr>
        <w:t xml:space="preserve"> were removed prior to analysis.</w:t>
      </w:r>
      <w:del w:id="367" w:author="Microsoft Office User" w:date="2019-08-15T12:56:00Z">
        <w:r w:rsidR="00572C14" w:rsidRPr="00924AF9" w:rsidDel="00FF3ED1">
          <w:rPr>
            <w:rFonts w:ascii="Times New Roman" w:hAnsi="Times New Roman" w:cs="Times New Roman"/>
          </w:rPr>
          <w:delText xml:space="preserve"> </w:delText>
        </w:r>
        <w:r w:rsidR="00DB299B" w:rsidRPr="00924AF9" w:rsidDel="00FF3ED1">
          <w:rPr>
            <w:rFonts w:ascii="Times New Roman" w:hAnsi="Times New Roman" w:cs="Times New Roman"/>
          </w:rPr>
          <w:delText>Additionally,</w:delText>
        </w:r>
      </w:del>
      <w:r w:rsidR="00DB299B" w:rsidRPr="00924AF9">
        <w:rPr>
          <w:rFonts w:ascii="Times New Roman" w:hAnsi="Times New Roman" w:cs="Times New Roman"/>
        </w:rPr>
        <w:t xml:space="preserve"> </w:t>
      </w:r>
      <w:ins w:id="368" w:author="Microsoft Office User" w:date="2019-08-15T12:56:00Z">
        <w:r w:rsidR="00AE493A">
          <w:rPr>
            <w:rFonts w:ascii="Times New Roman" w:hAnsi="Times New Roman" w:cs="Times New Roman"/>
          </w:rPr>
          <w:t>As c</w:t>
        </w:r>
      </w:ins>
      <w:ins w:id="369" w:author="Microsoft Office User" w:date="2019-08-15T12:57:00Z">
        <w:r w:rsidR="00AE493A">
          <w:rPr>
            <w:rFonts w:ascii="Times New Roman" w:hAnsi="Times New Roman" w:cs="Times New Roman"/>
          </w:rPr>
          <w:t>ertain genera and species are known to increase in abundance in fire disturbed sites, w</w:t>
        </w:r>
      </w:ins>
      <w:del w:id="370" w:author="Microsoft Office User" w:date="2019-08-15T12:56:00Z">
        <w:r w:rsidR="00DB299B" w:rsidRPr="00924AF9" w:rsidDel="00FF3ED1">
          <w:rPr>
            <w:rFonts w:ascii="Times New Roman" w:hAnsi="Times New Roman" w:cs="Times New Roman"/>
          </w:rPr>
          <w:delText>w</w:delText>
        </w:r>
      </w:del>
      <w:r w:rsidR="00DB299B" w:rsidRPr="00924AF9">
        <w:rPr>
          <w:rFonts w:ascii="Times New Roman" w:hAnsi="Times New Roman" w:cs="Times New Roman"/>
        </w:rPr>
        <w:t xml:space="preserve">e </w:t>
      </w:r>
      <w:r w:rsidR="00E119E0" w:rsidRPr="00924AF9">
        <w:rPr>
          <w:rFonts w:ascii="Times New Roman" w:hAnsi="Times New Roman" w:cs="Times New Roman"/>
        </w:rPr>
        <w:t>used</w:t>
      </w:r>
      <w:del w:id="371" w:author="Microsoft Office User" w:date="2019-08-15T12:56:00Z">
        <w:r w:rsidR="00E119E0" w:rsidRPr="00924AF9" w:rsidDel="00FF3ED1">
          <w:rPr>
            <w:rFonts w:ascii="Times New Roman" w:hAnsi="Times New Roman" w:cs="Times New Roman"/>
          </w:rPr>
          <w:delText xml:space="preserve"> an</w:delText>
        </w:r>
      </w:del>
      <w:r w:rsidR="00E119E0" w:rsidRPr="00924AF9">
        <w:rPr>
          <w:rFonts w:ascii="Times New Roman" w:hAnsi="Times New Roman" w:cs="Times New Roman"/>
        </w:rPr>
        <w:t xml:space="preserve"> indicator species analysis to assess whether particular taxonomic groups </w:t>
      </w:r>
      <w:del w:id="372" w:author="Microsoft Office User" w:date="2019-08-26T10:32:00Z">
        <w:r w:rsidR="00E119E0" w:rsidRPr="00924AF9" w:rsidDel="00421552">
          <w:rPr>
            <w:rFonts w:ascii="Times New Roman" w:hAnsi="Times New Roman" w:cs="Times New Roman"/>
          </w:rPr>
          <w:delText xml:space="preserve">were associated more commonly </w:delText>
        </w:r>
      </w:del>
      <w:del w:id="373" w:author="Microsoft Office User" w:date="2019-08-26T10:33:00Z">
        <w:r w:rsidR="00E119E0" w:rsidRPr="00924AF9" w:rsidDel="0094379D">
          <w:rPr>
            <w:rFonts w:ascii="Times New Roman" w:hAnsi="Times New Roman" w:cs="Times New Roman"/>
          </w:rPr>
          <w:delText>with</w:delText>
        </w:r>
      </w:del>
      <w:ins w:id="374" w:author="Microsoft Office User" w:date="2019-08-26T10:33:00Z">
        <w:r w:rsidR="0094379D">
          <w:rPr>
            <w:rFonts w:ascii="Times New Roman" w:hAnsi="Times New Roman" w:cs="Times New Roman"/>
          </w:rPr>
          <w:t>were more prevalent within</w:t>
        </w:r>
      </w:ins>
      <w:r w:rsidR="00E119E0" w:rsidRPr="00924AF9">
        <w:rPr>
          <w:rFonts w:ascii="Times New Roman" w:hAnsi="Times New Roman" w:cs="Times New Roman"/>
        </w:rPr>
        <w:t xml:space="preserve"> FA or FU sites</w:t>
      </w:r>
      <w:del w:id="375" w:author="Microsoft Office User" w:date="2019-08-15T12:58:00Z">
        <w:r w:rsidR="00570F17" w:rsidRPr="00924AF9" w:rsidDel="00AE493A">
          <w:rPr>
            <w:rFonts w:ascii="Times New Roman" w:hAnsi="Times New Roman" w:cs="Times New Roman"/>
          </w:rPr>
          <w:delText xml:space="preserve"> within each range</w:delText>
        </w:r>
      </w:del>
      <w:r w:rsidR="00E119E0" w:rsidRPr="00924AF9">
        <w:rPr>
          <w:rFonts w:ascii="Times New Roman" w:hAnsi="Times New Roman" w:cs="Times New Roman"/>
        </w:rPr>
        <w:t xml:space="preserve">. </w:t>
      </w:r>
      <w:r w:rsidR="00F44DFE" w:rsidRPr="00924AF9">
        <w:rPr>
          <w:rFonts w:ascii="Times New Roman" w:hAnsi="Times New Roman" w:cs="Times New Roman"/>
        </w:rPr>
        <w:t>The analysis was implemented using the ‘</w:t>
      </w:r>
      <w:proofErr w:type="spellStart"/>
      <w:r w:rsidR="00F44DFE" w:rsidRPr="00924AF9">
        <w:rPr>
          <w:rFonts w:ascii="Times New Roman" w:hAnsi="Times New Roman" w:cs="Times New Roman"/>
        </w:rPr>
        <w:t>indicspecies</w:t>
      </w:r>
      <w:proofErr w:type="spellEnd"/>
      <w:r w:rsidR="00F44DFE" w:rsidRPr="00924AF9">
        <w:rPr>
          <w:rFonts w:ascii="Times New Roman" w:hAnsi="Times New Roman" w:cs="Times New Roman"/>
        </w:rPr>
        <w:t>’ package in R (</w:t>
      </w:r>
      <w:r w:rsidR="00DB4D5F" w:rsidRPr="00924AF9">
        <w:rPr>
          <w:rFonts w:ascii="Times New Roman" w:hAnsi="Times New Roman" w:cs="Times New Roman"/>
        </w:rPr>
        <w:t xml:space="preserve">De </w:t>
      </w:r>
      <w:proofErr w:type="spellStart"/>
      <w:r w:rsidR="00DB4D5F" w:rsidRPr="00924AF9">
        <w:rPr>
          <w:rFonts w:ascii="Times New Roman" w:hAnsi="Times New Roman" w:cs="Times New Roman"/>
        </w:rPr>
        <w:t>Cáceres</w:t>
      </w:r>
      <w:proofErr w:type="spellEnd"/>
      <w:r w:rsidR="00DB4D5F" w:rsidRPr="00924AF9">
        <w:rPr>
          <w:rFonts w:ascii="Times New Roman" w:hAnsi="Times New Roman" w:cs="Times New Roman"/>
        </w:rPr>
        <w:t xml:space="preserve"> &amp; Legendre, 2009).</w:t>
      </w:r>
    </w:p>
    <w:p w14:paraId="4CB3E0A6" w14:textId="77777777" w:rsidR="004129C4" w:rsidRPr="00924AF9" w:rsidRDefault="004129C4" w:rsidP="00D7589D">
      <w:pPr>
        <w:spacing w:line="480" w:lineRule="auto"/>
        <w:rPr>
          <w:rFonts w:ascii="Times New Roman" w:hAnsi="Times New Roman" w:cs="Times New Roman"/>
        </w:rPr>
      </w:pPr>
    </w:p>
    <w:p w14:paraId="6839A738" w14:textId="563FA351" w:rsidR="006A5F39" w:rsidRPr="00924AF9" w:rsidRDefault="00090C72" w:rsidP="00D7589D">
      <w:pPr>
        <w:spacing w:line="480" w:lineRule="auto"/>
        <w:rPr>
          <w:rFonts w:ascii="Times New Roman" w:hAnsi="Times New Roman" w:cs="Times New Roman"/>
          <w:b/>
        </w:rPr>
      </w:pPr>
      <w:r w:rsidRPr="00924AF9">
        <w:rPr>
          <w:rFonts w:ascii="Times New Roman" w:hAnsi="Times New Roman" w:cs="Times New Roman"/>
          <w:b/>
        </w:rPr>
        <w:t>RESULTS</w:t>
      </w:r>
    </w:p>
    <w:p w14:paraId="195B1F76" w14:textId="527494B0" w:rsidR="009F3724" w:rsidRPr="00924AF9" w:rsidDel="002A54EF" w:rsidRDefault="009F3724" w:rsidP="00D7589D">
      <w:pPr>
        <w:spacing w:line="480" w:lineRule="auto"/>
        <w:rPr>
          <w:del w:id="376" w:author="Microsoft Office User" w:date="2019-08-15T13:03:00Z"/>
          <w:rFonts w:ascii="Times New Roman" w:hAnsi="Times New Roman" w:cs="Times New Roman"/>
        </w:rPr>
      </w:pPr>
      <w:del w:id="377" w:author="Microsoft Office User" w:date="2019-08-15T13:03:00Z">
        <w:r w:rsidRPr="00924AF9" w:rsidDel="002A54EF">
          <w:rPr>
            <w:rFonts w:ascii="Times New Roman" w:hAnsi="Times New Roman" w:cs="Times New Roman"/>
            <w:i/>
          </w:rPr>
          <w:delText>Species richness and diversity</w:delText>
        </w:r>
      </w:del>
    </w:p>
    <w:p w14:paraId="308944D5" w14:textId="7F31B556" w:rsidR="009F3724" w:rsidRPr="00924AF9" w:rsidRDefault="008719FF" w:rsidP="00D7589D">
      <w:pPr>
        <w:spacing w:line="480" w:lineRule="auto"/>
        <w:rPr>
          <w:rFonts w:ascii="Times New Roman" w:hAnsi="Times New Roman" w:cs="Times New Roman"/>
        </w:rPr>
      </w:pPr>
      <w:r w:rsidRPr="00924AF9">
        <w:rPr>
          <w:rFonts w:ascii="Times New Roman" w:hAnsi="Times New Roman" w:cs="Times New Roman"/>
        </w:rPr>
        <w:t>Overall, we foun</w:t>
      </w:r>
      <w:ins w:id="378" w:author="Microsoft Office User" w:date="2019-08-27T09:06:00Z">
        <w:r w:rsidR="008F4BE3">
          <w:rPr>
            <w:rFonts w:ascii="Times New Roman" w:hAnsi="Times New Roman" w:cs="Times New Roman"/>
          </w:rPr>
          <w:t>d</w:t>
        </w:r>
      </w:ins>
      <w:del w:id="379" w:author="Microsoft Office User" w:date="2019-08-27T09:06:00Z">
        <w:r w:rsidRPr="00924AF9" w:rsidDel="008F4BE3">
          <w:rPr>
            <w:rFonts w:ascii="Times New Roman" w:hAnsi="Times New Roman" w:cs="Times New Roman"/>
          </w:rPr>
          <w:delText>d</w:delText>
        </w:r>
        <w:r w:rsidR="00FA1EDC" w:rsidRPr="00924AF9" w:rsidDel="008F4BE3">
          <w:rPr>
            <w:rFonts w:ascii="Times New Roman" w:hAnsi="Times New Roman" w:cs="Times New Roman"/>
          </w:rPr>
          <w:delText xml:space="preserve"> that</w:delText>
        </w:r>
      </w:del>
      <w:r w:rsidR="005E1B67" w:rsidRPr="00924AF9">
        <w:rPr>
          <w:rFonts w:ascii="Times New Roman" w:hAnsi="Times New Roman" w:cs="Times New Roman"/>
        </w:rPr>
        <w:t xml:space="preserve"> </w:t>
      </w:r>
      <w:del w:id="380" w:author="Microsoft Office User" w:date="2019-08-15T13:00:00Z">
        <w:r w:rsidR="005E1B67" w:rsidRPr="00924AF9" w:rsidDel="00640F65">
          <w:rPr>
            <w:rFonts w:ascii="Times New Roman" w:hAnsi="Times New Roman" w:cs="Times New Roman"/>
          </w:rPr>
          <w:delText xml:space="preserve">while </w:delText>
        </w:r>
      </w:del>
      <w:r w:rsidR="005E1B67" w:rsidRPr="00924AF9">
        <w:rPr>
          <w:rFonts w:ascii="Times New Roman" w:hAnsi="Times New Roman" w:cs="Times New Roman"/>
        </w:rPr>
        <w:t xml:space="preserve">species richness </w:t>
      </w:r>
      <w:del w:id="381" w:author="Microsoft Office User" w:date="2019-08-27T09:06:00Z">
        <w:r w:rsidR="005E1B67" w:rsidRPr="00924AF9" w:rsidDel="008F4BE3">
          <w:rPr>
            <w:rFonts w:ascii="Times New Roman" w:hAnsi="Times New Roman" w:cs="Times New Roman"/>
          </w:rPr>
          <w:delText xml:space="preserve">was </w:delText>
        </w:r>
      </w:del>
      <w:del w:id="382" w:author="Microsoft Office User" w:date="2019-08-15T13:00:00Z">
        <w:r w:rsidR="005E1B67" w:rsidRPr="00924AF9" w:rsidDel="00640F65">
          <w:rPr>
            <w:rFonts w:ascii="Times New Roman" w:hAnsi="Times New Roman" w:cs="Times New Roman"/>
          </w:rPr>
          <w:delText xml:space="preserve">marginally </w:delText>
        </w:r>
      </w:del>
      <w:del w:id="383" w:author="Microsoft Office User" w:date="2019-08-27T09:06:00Z">
        <w:r w:rsidR="005E1B67" w:rsidRPr="00924AF9" w:rsidDel="008F4BE3">
          <w:rPr>
            <w:rFonts w:ascii="Times New Roman" w:hAnsi="Times New Roman" w:cs="Times New Roman"/>
          </w:rPr>
          <w:delText xml:space="preserve">affected by fire history, </w:delText>
        </w:r>
      </w:del>
      <w:ins w:id="384" w:author="Microsoft Office User" w:date="2019-08-27T09:06:00Z">
        <w:r w:rsidR="008F4BE3">
          <w:rPr>
            <w:rFonts w:ascii="Times New Roman" w:hAnsi="Times New Roman" w:cs="Times New Roman"/>
          </w:rPr>
          <w:t xml:space="preserve">and </w:t>
        </w:r>
      </w:ins>
      <w:del w:id="385" w:author="Microsoft Office User" w:date="2019-08-27T09:06:00Z">
        <w:r w:rsidR="005E1B67" w:rsidRPr="00924AF9" w:rsidDel="008F4BE3">
          <w:rPr>
            <w:rFonts w:ascii="Times New Roman" w:hAnsi="Times New Roman" w:cs="Times New Roman"/>
          </w:rPr>
          <w:delText xml:space="preserve">EM </w:delText>
        </w:r>
      </w:del>
      <w:r w:rsidR="005E1B67" w:rsidRPr="00924AF9">
        <w:rPr>
          <w:rFonts w:ascii="Times New Roman" w:hAnsi="Times New Roman" w:cs="Times New Roman"/>
        </w:rPr>
        <w:t xml:space="preserve">diversity did not </w:t>
      </w:r>
      <w:del w:id="386" w:author="Microsoft Office User" w:date="2019-08-15T13:00:00Z">
        <w:r w:rsidR="005E1B67" w:rsidRPr="00924AF9" w:rsidDel="00640F65">
          <w:rPr>
            <w:rFonts w:ascii="Times New Roman" w:hAnsi="Times New Roman" w:cs="Times New Roman"/>
          </w:rPr>
          <w:delText xml:space="preserve">seem to </w:delText>
        </w:r>
      </w:del>
      <w:r w:rsidR="005E1B67" w:rsidRPr="00924AF9">
        <w:rPr>
          <w:rFonts w:ascii="Times New Roman" w:hAnsi="Times New Roman" w:cs="Times New Roman"/>
        </w:rPr>
        <w:t>vary based on fire history</w:t>
      </w:r>
      <w:ins w:id="387" w:author="Microsoft Office User" w:date="2019-08-27T09:07:00Z">
        <w:r w:rsidR="008F4BE3">
          <w:rPr>
            <w:rFonts w:ascii="Times New Roman" w:hAnsi="Times New Roman" w:cs="Times New Roman"/>
          </w:rPr>
          <w:t xml:space="preserve">. </w:t>
        </w:r>
      </w:ins>
      <w:del w:id="388" w:author="Microsoft Office User" w:date="2019-08-27T09:07:00Z">
        <w:r w:rsidR="00744CA3" w:rsidRPr="00924AF9" w:rsidDel="008F4BE3">
          <w:rPr>
            <w:rFonts w:ascii="Times New Roman" w:hAnsi="Times New Roman" w:cs="Times New Roman"/>
          </w:rPr>
          <w:delText xml:space="preserve"> (Fig. 2)</w:delText>
        </w:r>
        <w:r w:rsidRPr="00924AF9" w:rsidDel="008F4BE3">
          <w:rPr>
            <w:rFonts w:ascii="Times New Roman" w:hAnsi="Times New Roman" w:cs="Times New Roman"/>
          </w:rPr>
          <w:delText xml:space="preserve">. </w:delText>
        </w:r>
      </w:del>
      <w:del w:id="389" w:author="Microsoft Office User" w:date="2019-08-15T13:01:00Z">
        <w:r w:rsidR="00395589" w:rsidRPr="00924AF9" w:rsidDel="00640F65">
          <w:rPr>
            <w:rFonts w:ascii="Times New Roman" w:hAnsi="Times New Roman" w:cs="Times New Roman"/>
          </w:rPr>
          <w:delText xml:space="preserve">Both </w:delText>
        </w:r>
      </w:del>
      <w:ins w:id="390" w:author="Microsoft Office User" w:date="2019-08-27T09:07:00Z">
        <w:r w:rsidR="008F4BE3">
          <w:rPr>
            <w:rFonts w:ascii="Times New Roman" w:hAnsi="Times New Roman" w:cs="Times New Roman"/>
          </w:rPr>
          <w:t>S</w:t>
        </w:r>
      </w:ins>
      <w:del w:id="391" w:author="Microsoft Office User" w:date="2019-08-15T13:01:00Z">
        <w:r w:rsidR="00395589" w:rsidRPr="00924AF9" w:rsidDel="00640F65">
          <w:rPr>
            <w:rFonts w:ascii="Times New Roman" w:hAnsi="Times New Roman" w:cs="Times New Roman"/>
          </w:rPr>
          <w:delText>s</w:delText>
        </w:r>
      </w:del>
      <w:r w:rsidR="00395589" w:rsidRPr="00924AF9">
        <w:rPr>
          <w:rFonts w:ascii="Times New Roman" w:hAnsi="Times New Roman" w:cs="Times New Roman"/>
        </w:rPr>
        <w:t>pecies richness (Fig. 2A) and Fisher’s alpha (Fig. 2B</w:t>
      </w:r>
      <w:del w:id="392" w:author="Microsoft Office User" w:date="2019-08-15T13:01:00Z">
        <w:r w:rsidR="00395589" w:rsidRPr="00924AF9" w:rsidDel="00640F65">
          <w:rPr>
            <w:rFonts w:ascii="Times New Roman" w:hAnsi="Times New Roman" w:cs="Times New Roman"/>
          </w:rPr>
          <w:delText>)</w:delText>
        </w:r>
        <w:r w:rsidR="00B403F1" w:rsidRPr="00924AF9" w:rsidDel="00640F65">
          <w:rPr>
            <w:rFonts w:ascii="Times New Roman" w:hAnsi="Times New Roman" w:cs="Times New Roman"/>
          </w:rPr>
          <w:delText>, on average,</w:delText>
        </w:r>
        <w:r w:rsidRPr="00924AF9" w:rsidDel="00640F65">
          <w:rPr>
            <w:rFonts w:ascii="Times New Roman" w:hAnsi="Times New Roman" w:cs="Times New Roman"/>
          </w:rPr>
          <w:delText xml:space="preserve"> </w:delText>
        </w:r>
        <w:r w:rsidR="00395589" w:rsidRPr="00924AF9" w:rsidDel="00640F65">
          <w:rPr>
            <w:rFonts w:ascii="Times New Roman" w:hAnsi="Times New Roman" w:cs="Times New Roman"/>
          </w:rPr>
          <w:delText>showed a general</w:delText>
        </w:r>
        <w:r w:rsidR="000366FB" w:rsidRPr="00924AF9" w:rsidDel="00640F65">
          <w:rPr>
            <w:rFonts w:ascii="Times New Roman" w:hAnsi="Times New Roman" w:cs="Times New Roman"/>
          </w:rPr>
          <w:delText xml:space="preserve"> increase</w:delText>
        </w:r>
      </w:del>
      <w:ins w:id="393" w:author="Microsoft Office User" w:date="2019-08-15T13:01:00Z">
        <w:r w:rsidR="00640F65">
          <w:rPr>
            <w:rFonts w:ascii="Times New Roman" w:hAnsi="Times New Roman" w:cs="Times New Roman"/>
          </w:rPr>
          <w:t>) were greater</w:t>
        </w:r>
      </w:ins>
      <w:r w:rsidR="000366FB" w:rsidRPr="00924AF9">
        <w:rPr>
          <w:rFonts w:ascii="Times New Roman" w:hAnsi="Times New Roman" w:cs="Times New Roman"/>
        </w:rPr>
        <w:t xml:space="preserve"> in </w:t>
      </w:r>
      <w:r w:rsidR="00865C7A" w:rsidRPr="00924AF9">
        <w:rPr>
          <w:rFonts w:ascii="Times New Roman" w:hAnsi="Times New Roman" w:cs="Times New Roman"/>
        </w:rPr>
        <w:t xml:space="preserve">FA </w:t>
      </w:r>
      <w:r w:rsidR="000366FB" w:rsidRPr="00924AF9">
        <w:rPr>
          <w:rFonts w:ascii="Times New Roman" w:hAnsi="Times New Roman" w:cs="Times New Roman"/>
        </w:rPr>
        <w:t>sites</w:t>
      </w:r>
      <w:r w:rsidR="00865C7A" w:rsidRPr="00924AF9">
        <w:rPr>
          <w:rFonts w:ascii="Times New Roman" w:hAnsi="Times New Roman" w:cs="Times New Roman"/>
        </w:rPr>
        <w:t xml:space="preserve"> </w:t>
      </w:r>
      <w:del w:id="394" w:author="Microsoft Office User" w:date="2019-08-15T13:01:00Z">
        <w:r w:rsidR="00865C7A" w:rsidRPr="00924AF9" w:rsidDel="00640F65">
          <w:rPr>
            <w:rFonts w:ascii="Times New Roman" w:hAnsi="Times New Roman" w:cs="Times New Roman"/>
          </w:rPr>
          <w:delText xml:space="preserve">compared </w:delText>
        </w:r>
      </w:del>
      <w:ins w:id="395" w:author="Microsoft Office User" w:date="2019-08-15T13:01:00Z">
        <w:r w:rsidR="00640F65">
          <w:rPr>
            <w:rFonts w:ascii="Times New Roman" w:hAnsi="Times New Roman" w:cs="Times New Roman"/>
          </w:rPr>
          <w:t>than in</w:t>
        </w:r>
      </w:ins>
      <w:del w:id="396" w:author="Microsoft Office User" w:date="2019-08-15T13:01:00Z">
        <w:r w:rsidR="00865C7A" w:rsidRPr="00924AF9" w:rsidDel="00640F65">
          <w:rPr>
            <w:rFonts w:ascii="Times New Roman" w:hAnsi="Times New Roman" w:cs="Times New Roman"/>
          </w:rPr>
          <w:delText>to</w:delText>
        </w:r>
      </w:del>
      <w:r w:rsidR="00865C7A" w:rsidRPr="00924AF9">
        <w:rPr>
          <w:rFonts w:ascii="Times New Roman" w:hAnsi="Times New Roman" w:cs="Times New Roman"/>
        </w:rPr>
        <w:t xml:space="preserve"> FU sites</w:t>
      </w:r>
      <w:r w:rsidR="00A462E9" w:rsidRPr="00924AF9">
        <w:rPr>
          <w:rFonts w:ascii="Times New Roman" w:hAnsi="Times New Roman" w:cs="Times New Roman"/>
        </w:rPr>
        <w:t>, and t</w:t>
      </w:r>
      <w:r w:rsidR="000366FB" w:rsidRPr="00924AF9">
        <w:rPr>
          <w:rFonts w:ascii="Times New Roman" w:hAnsi="Times New Roman" w:cs="Times New Roman"/>
        </w:rPr>
        <w:t>his</w:t>
      </w:r>
      <w:r w:rsidR="00395589" w:rsidRPr="00924AF9">
        <w:rPr>
          <w:rFonts w:ascii="Times New Roman" w:hAnsi="Times New Roman" w:cs="Times New Roman"/>
        </w:rPr>
        <w:t xml:space="preserve"> </w:t>
      </w:r>
      <w:r w:rsidRPr="00924AF9">
        <w:rPr>
          <w:rFonts w:ascii="Times New Roman" w:hAnsi="Times New Roman" w:cs="Times New Roman"/>
        </w:rPr>
        <w:t xml:space="preserve">trend was reflected in both ranges. </w:t>
      </w:r>
      <w:r w:rsidR="0043327A" w:rsidRPr="00924AF9">
        <w:rPr>
          <w:rFonts w:ascii="Times New Roman" w:hAnsi="Times New Roman" w:cs="Times New Roman"/>
        </w:rPr>
        <w:t xml:space="preserve">Shannon’s diversity showed a similar pattern (Supplementary </w:t>
      </w:r>
      <w:r w:rsidR="0043327A" w:rsidRPr="00924AF9">
        <w:rPr>
          <w:rFonts w:ascii="Times New Roman" w:hAnsi="Times New Roman" w:cs="Times New Roman"/>
        </w:rPr>
        <w:lastRenderedPageBreak/>
        <w:t xml:space="preserve">figure S3). </w:t>
      </w:r>
      <w:del w:id="397" w:author="Microsoft Office User" w:date="2019-08-26T12:52:00Z">
        <w:r w:rsidRPr="00924AF9" w:rsidDel="009A469B">
          <w:rPr>
            <w:rFonts w:ascii="Times New Roman" w:hAnsi="Times New Roman" w:cs="Times New Roman"/>
          </w:rPr>
          <w:delText xml:space="preserve">On average, </w:delText>
        </w:r>
        <w:r w:rsidR="0073289D" w:rsidRPr="00924AF9" w:rsidDel="009A469B">
          <w:rPr>
            <w:rFonts w:ascii="Times New Roman" w:hAnsi="Times New Roman" w:cs="Times New Roman"/>
          </w:rPr>
          <w:delText>each site had</w:delText>
        </w:r>
        <w:r w:rsidRPr="00924AF9" w:rsidDel="009A469B">
          <w:rPr>
            <w:rFonts w:ascii="Times New Roman" w:hAnsi="Times New Roman" w:cs="Times New Roman"/>
          </w:rPr>
          <w:delText xml:space="preserve"> </w:delText>
        </w:r>
        <w:r w:rsidR="0073289D" w:rsidRPr="00924AF9" w:rsidDel="009A469B">
          <w:rPr>
            <w:rFonts w:ascii="Times New Roman" w:hAnsi="Times New Roman" w:cs="Times New Roman"/>
          </w:rPr>
          <w:delText>26.25</w:delText>
        </w:r>
        <w:r w:rsidRPr="00924AF9" w:rsidDel="009A469B">
          <w:rPr>
            <w:rFonts w:ascii="Times New Roman" w:hAnsi="Times New Roman" w:cs="Times New Roman"/>
          </w:rPr>
          <w:delText xml:space="preserve"> (± </w:delText>
        </w:r>
        <w:r w:rsidR="0073289D" w:rsidRPr="00924AF9" w:rsidDel="009A469B">
          <w:rPr>
            <w:rFonts w:ascii="Times New Roman" w:hAnsi="Times New Roman" w:cs="Times New Roman"/>
          </w:rPr>
          <w:delText>6.16</w:delText>
        </w:r>
        <w:r w:rsidRPr="00924AF9" w:rsidDel="009A469B">
          <w:rPr>
            <w:rFonts w:ascii="Times New Roman" w:hAnsi="Times New Roman" w:cs="Times New Roman"/>
          </w:rPr>
          <w:delText>) species</w:delText>
        </w:r>
        <w:r w:rsidR="007D08BD" w:rsidRPr="00924AF9" w:rsidDel="009A469B">
          <w:rPr>
            <w:rFonts w:ascii="Times New Roman" w:hAnsi="Times New Roman" w:cs="Times New Roman"/>
          </w:rPr>
          <w:delText>, with</w:delText>
        </w:r>
        <w:r w:rsidR="001956BD" w:rsidRPr="00924AF9" w:rsidDel="009A469B">
          <w:rPr>
            <w:rFonts w:ascii="Times New Roman" w:hAnsi="Times New Roman" w:cs="Times New Roman"/>
          </w:rPr>
          <w:delText xml:space="preserve"> FA sites having 27.25 (± 7.5) and</w:delText>
        </w:r>
        <w:r w:rsidR="007D08BD" w:rsidRPr="00924AF9" w:rsidDel="009A469B">
          <w:rPr>
            <w:rFonts w:ascii="Times New Roman" w:hAnsi="Times New Roman" w:cs="Times New Roman"/>
          </w:rPr>
          <w:delText xml:space="preserve"> </w:delText>
        </w:r>
        <w:r w:rsidR="00D36B1C" w:rsidRPr="00924AF9" w:rsidDel="009A469B">
          <w:rPr>
            <w:rFonts w:ascii="Times New Roman" w:hAnsi="Times New Roman" w:cs="Times New Roman"/>
          </w:rPr>
          <w:delText>FU sites having 25.25 (± 5.44)</w:delText>
        </w:r>
        <w:r w:rsidRPr="00924AF9" w:rsidDel="009A469B">
          <w:rPr>
            <w:rFonts w:ascii="Times New Roman" w:hAnsi="Times New Roman" w:cs="Times New Roman"/>
          </w:rPr>
          <w:delText xml:space="preserve">. </w:delText>
        </w:r>
      </w:del>
      <w:r w:rsidR="00E66DE3" w:rsidRPr="00924AF9">
        <w:rPr>
          <w:rFonts w:ascii="Times New Roman" w:hAnsi="Times New Roman" w:cs="Times New Roman"/>
        </w:rPr>
        <w:t>Average</w:t>
      </w:r>
      <w:r w:rsidR="00124572" w:rsidRPr="00924AF9">
        <w:rPr>
          <w:rFonts w:ascii="Times New Roman" w:hAnsi="Times New Roman" w:cs="Times New Roman"/>
        </w:rPr>
        <w:t xml:space="preserve"> Fisher’s alpha </w:t>
      </w:r>
      <w:r w:rsidR="00E66DE3" w:rsidRPr="00924AF9">
        <w:rPr>
          <w:rFonts w:ascii="Times New Roman" w:hAnsi="Times New Roman" w:cs="Times New Roman"/>
        </w:rPr>
        <w:t>across all sites</w:t>
      </w:r>
      <w:r w:rsidR="00124572" w:rsidRPr="00924AF9">
        <w:rPr>
          <w:rFonts w:ascii="Times New Roman" w:hAnsi="Times New Roman" w:cs="Times New Roman"/>
        </w:rPr>
        <w:t xml:space="preserve"> </w:t>
      </w:r>
      <w:r w:rsidR="00E137FC" w:rsidRPr="00924AF9">
        <w:rPr>
          <w:rFonts w:ascii="Times New Roman" w:hAnsi="Times New Roman" w:cs="Times New Roman"/>
        </w:rPr>
        <w:t xml:space="preserve">was </w:t>
      </w:r>
      <w:ins w:id="398" w:author="Microsoft Office User" w:date="2019-08-26T15:03:00Z">
        <w:r w:rsidR="00DD2AB7">
          <w:rPr>
            <w:rFonts w:ascii="Times New Roman" w:hAnsi="Times New Roman" w:cs="Times New Roman"/>
          </w:rPr>
          <w:t>15.0</w:t>
        </w:r>
      </w:ins>
      <w:del w:id="399" w:author="Microsoft Office User" w:date="2019-08-26T15:02:00Z">
        <w:r w:rsidR="00E137FC" w:rsidRPr="00924AF9" w:rsidDel="00DD2AB7">
          <w:rPr>
            <w:rFonts w:ascii="Times New Roman" w:hAnsi="Times New Roman" w:cs="Times New Roman"/>
          </w:rPr>
          <w:delText>24.6</w:delText>
        </w:r>
      </w:del>
      <w:del w:id="400" w:author="Microsoft Office User" w:date="2019-08-26T12:52:00Z">
        <w:r w:rsidR="00E137FC" w:rsidRPr="00924AF9" w:rsidDel="009A469B">
          <w:rPr>
            <w:rFonts w:ascii="Times New Roman" w:hAnsi="Times New Roman" w:cs="Times New Roman"/>
          </w:rPr>
          <w:delText>22</w:delText>
        </w:r>
      </w:del>
      <w:r w:rsidR="00E137FC" w:rsidRPr="00924AF9">
        <w:rPr>
          <w:rFonts w:ascii="Times New Roman" w:hAnsi="Times New Roman" w:cs="Times New Roman"/>
        </w:rPr>
        <w:t xml:space="preserve"> (± </w:t>
      </w:r>
      <w:ins w:id="401" w:author="Microsoft Office User" w:date="2019-08-26T15:03:00Z">
        <w:r w:rsidR="00B52DF4">
          <w:rPr>
            <w:rFonts w:ascii="Times New Roman" w:hAnsi="Times New Roman" w:cs="Times New Roman"/>
          </w:rPr>
          <w:t>7.9</w:t>
        </w:r>
      </w:ins>
      <w:del w:id="402" w:author="Microsoft Office User" w:date="2019-08-26T15:03:00Z">
        <w:r w:rsidR="00E66DE3" w:rsidRPr="00924AF9" w:rsidDel="00B52DF4">
          <w:rPr>
            <w:rFonts w:ascii="Times New Roman" w:hAnsi="Times New Roman" w:cs="Times New Roman"/>
          </w:rPr>
          <w:delText>8.</w:delText>
        </w:r>
      </w:del>
      <w:del w:id="403" w:author="Microsoft Office User" w:date="2019-08-26T12:52:00Z">
        <w:r w:rsidR="00E66DE3" w:rsidRPr="00924AF9" w:rsidDel="009A469B">
          <w:rPr>
            <w:rFonts w:ascii="Times New Roman" w:hAnsi="Times New Roman" w:cs="Times New Roman"/>
          </w:rPr>
          <w:delText>667</w:delText>
        </w:r>
      </w:del>
      <w:r w:rsidR="00E66DE3" w:rsidRPr="00924AF9">
        <w:rPr>
          <w:rFonts w:ascii="Times New Roman" w:hAnsi="Times New Roman" w:cs="Times New Roman"/>
        </w:rPr>
        <w:t>)</w:t>
      </w:r>
      <w:r w:rsidR="00E137FC" w:rsidRPr="00924AF9">
        <w:rPr>
          <w:rFonts w:ascii="Times New Roman" w:hAnsi="Times New Roman" w:cs="Times New Roman"/>
        </w:rPr>
        <w:t xml:space="preserve"> with </w:t>
      </w:r>
      <w:r w:rsidR="001956BD" w:rsidRPr="00924AF9">
        <w:rPr>
          <w:rFonts w:ascii="Times New Roman" w:hAnsi="Times New Roman" w:cs="Times New Roman"/>
        </w:rPr>
        <w:t xml:space="preserve">FA sites having </w:t>
      </w:r>
      <w:ins w:id="404" w:author="Microsoft Office User" w:date="2019-08-26T15:04:00Z">
        <w:r w:rsidR="00B52DF4">
          <w:rPr>
            <w:rFonts w:ascii="Times New Roman" w:hAnsi="Times New Roman" w:cs="Times New Roman"/>
          </w:rPr>
          <w:t>17.3</w:t>
        </w:r>
      </w:ins>
      <w:del w:id="405" w:author="Microsoft Office User" w:date="2019-08-26T15:04:00Z">
        <w:r w:rsidR="001956BD" w:rsidRPr="00924AF9" w:rsidDel="00B52DF4">
          <w:rPr>
            <w:rFonts w:ascii="Times New Roman" w:hAnsi="Times New Roman" w:cs="Times New Roman"/>
          </w:rPr>
          <w:delText>26.0</w:delText>
        </w:r>
      </w:del>
      <w:del w:id="406" w:author="Microsoft Office User" w:date="2019-08-26T12:52:00Z">
        <w:r w:rsidR="001956BD" w:rsidRPr="00924AF9" w:rsidDel="009A469B">
          <w:rPr>
            <w:rFonts w:ascii="Times New Roman" w:hAnsi="Times New Roman" w:cs="Times New Roman"/>
          </w:rPr>
          <w:delText>4</w:delText>
        </w:r>
      </w:del>
      <w:r w:rsidR="001956BD" w:rsidRPr="00924AF9">
        <w:rPr>
          <w:rFonts w:ascii="Times New Roman" w:hAnsi="Times New Roman" w:cs="Times New Roman"/>
        </w:rPr>
        <w:t xml:space="preserve"> (± </w:t>
      </w:r>
      <w:ins w:id="407" w:author="Microsoft Office User" w:date="2019-08-26T15:04:00Z">
        <w:r w:rsidR="00B52DF4">
          <w:rPr>
            <w:rFonts w:ascii="Times New Roman" w:hAnsi="Times New Roman" w:cs="Times New Roman"/>
          </w:rPr>
          <w:t>8.</w:t>
        </w:r>
      </w:ins>
      <w:del w:id="408" w:author="Microsoft Office User" w:date="2019-08-26T15:04:00Z">
        <w:r w:rsidR="001956BD" w:rsidRPr="00924AF9" w:rsidDel="00B52DF4">
          <w:rPr>
            <w:rFonts w:ascii="Times New Roman" w:hAnsi="Times New Roman" w:cs="Times New Roman"/>
          </w:rPr>
          <w:delText>11.5</w:delText>
        </w:r>
      </w:del>
      <w:r w:rsidR="001956BD" w:rsidRPr="00924AF9">
        <w:rPr>
          <w:rFonts w:ascii="Times New Roman" w:hAnsi="Times New Roman" w:cs="Times New Roman"/>
        </w:rPr>
        <w:t xml:space="preserve">0) and </w:t>
      </w:r>
      <w:r w:rsidR="001C64F4" w:rsidRPr="00924AF9">
        <w:rPr>
          <w:rFonts w:ascii="Times New Roman" w:hAnsi="Times New Roman" w:cs="Times New Roman"/>
        </w:rPr>
        <w:t>FU sites</w:t>
      </w:r>
      <w:r w:rsidR="00E137FC" w:rsidRPr="00924AF9">
        <w:rPr>
          <w:rFonts w:ascii="Times New Roman" w:hAnsi="Times New Roman" w:cs="Times New Roman"/>
        </w:rPr>
        <w:t xml:space="preserve"> having</w:t>
      </w:r>
      <w:del w:id="409" w:author="Microsoft Office User" w:date="2019-08-27T09:08:00Z">
        <w:r w:rsidR="00E137FC" w:rsidRPr="00924AF9" w:rsidDel="008F4BE3">
          <w:rPr>
            <w:rFonts w:ascii="Times New Roman" w:hAnsi="Times New Roman" w:cs="Times New Roman"/>
          </w:rPr>
          <w:delText>, on average,</w:delText>
        </w:r>
      </w:del>
      <w:r w:rsidR="00E137FC" w:rsidRPr="00924AF9">
        <w:rPr>
          <w:rFonts w:ascii="Times New Roman" w:hAnsi="Times New Roman" w:cs="Times New Roman"/>
        </w:rPr>
        <w:t xml:space="preserve"> </w:t>
      </w:r>
      <w:ins w:id="410" w:author="Microsoft Office User" w:date="2019-08-26T15:03:00Z">
        <w:r w:rsidR="00B52DF4">
          <w:rPr>
            <w:rFonts w:ascii="Times New Roman" w:hAnsi="Times New Roman" w:cs="Times New Roman"/>
          </w:rPr>
          <w:t>1</w:t>
        </w:r>
      </w:ins>
      <w:del w:id="411" w:author="Microsoft Office User" w:date="2019-08-26T15:03:00Z">
        <w:r w:rsidR="001C64F4" w:rsidRPr="00924AF9" w:rsidDel="00B52DF4">
          <w:rPr>
            <w:rFonts w:ascii="Times New Roman" w:hAnsi="Times New Roman" w:cs="Times New Roman"/>
          </w:rPr>
          <w:delText>2</w:delText>
        </w:r>
      </w:del>
      <w:r w:rsidR="001C64F4" w:rsidRPr="00924AF9">
        <w:rPr>
          <w:rFonts w:ascii="Times New Roman" w:hAnsi="Times New Roman" w:cs="Times New Roman"/>
        </w:rPr>
        <w:t>3.2</w:t>
      </w:r>
      <w:del w:id="412" w:author="Microsoft Office User" w:date="2019-08-26T12:52:00Z">
        <w:r w:rsidR="001C64F4" w:rsidRPr="00924AF9" w:rsidDel="009A469B">
          <w:rPr>
            <w:rFonts w:ascii="Times New Roman" w:hAnsi="Times New Roman" w:cs="Times New Roman"/>
          </w:rPr>
          <w:delText>0</w:delText>
        </w:r>
      </w:del>
      <w:r w:rsidR="001C64F4" w:rsidRPr="00924AF9">
        <w:rPr>
          <w:rFonts w:ascii="Times New Roman" w:hAnsi="Times New Roman" w:cs="Times New Roman"/>
        </w:rPr>
        <w:t xml:space="preserve"> (± </w:t>
      </w:r>
      <w:ins w:id="413" w:author="Microsoft Office User" w:date="2019-08-26T15:03:00Z">
        <w:r w:rsidR="00B52DF4">
          <w:rPr>
            <w:rFonts w:ascii="Times New Roman" w:hAnsi="Times New Roman" w:cs="Times New Roman"/>
          </w:rPr>
          <w:t>7.5</w:t>
        </w:r>
      </w:ins>
      <w:del w:id="414" w:author="Microsoft Office User" w:date="2019-08-26T15:03:00Z">
        <w:r w:rsidR="001C64F4" w:rsidRPr="00924AF9" w:rsidDel="00B52DF4">
          <w:rPr>
            <w:rFonts w:ascii="Times New Roman" w:hAnsi="Times New Roman" w:cs="Times New Roman"/>
          </w:rPr>
          <w:delText>6.14</w:delText>
        </w:r>
      </w:del>
      <w:r w:rsidR="001C64F4" w:rsidRPr="00924AF9">
        <w:rPr>
          <w:rFonts w:ascii="Times New Roman" w:hAnsi="Times New Roman" w:cs="Times New Roman"/>
        </w:rPr>
        <w:t>)</w:t>
      </w:r>
      <w:r w:rsidR="00E66DE3" w:rsidRPr="00924AF9">
        <w:rPr>
          <w:rFonts w:ascii="Times New Roman" w:hAnsi="Times New Roman" w:cs="Times New Roman"/>
        </w:rPr>
        <w:t xml:space="preserve">. </w:t>
      </w:r>
    </w:p>
    <w:p w14:paraId="70041C6F" w14:textId="63BAD077" w:rsidR="009F3724" w:rsidRPr="00924AF9" w:rsidRDefault="009F3724" w:rsidP="00D7589D">
      <w:pPr>
        <w:spacing w:line="480" w:lineRule="auto"/>
        <w:rPr>
          <w:rFonts w:ascii="Times New Roman" w:hAnsi="Times New Roman" w:cs="Times New Roman"/>
        </w:rPr>
      </w:pPr>
    </w:p>
    <w:p w14:paraId="10DC4E48" w14:textId="4CF22059" w:rsidR="009F3724" w:rsidRPr="00924AF9" w:rsidRDefault="009F3724" w:rsidP="00D7589D">
      <w:pPr>
        <w:spacing w:line="480" w:lineRule="auto"/>
        <w:rPr>
          <w:rFonts w:ascii="Times New Roman" w:hAnsi="Times New Roman" w:cs="Times New Roman"/>
        </w:rPr>
      </w:pPr>
      <w:r w:rsidRPr="00924AF9">
        <w:rPr>
          <w:rFonts w:ascii="Times New Roman" w:hAnsi="Times New Roman" w:cs="Times New Roman"/>
          <w:i/>
        </w:rPr>
        <w:t>Community composition</w:t>
      </w:r>
    </w:p>
    <w:p w14:paraId="2A41A5D9" w14:textId="57E22628" w:rsidR="00C739B5" w:rsidRPr="00924AF9" w:rsidRDefault="002A54EF" w:rsidP="00D7589D">
      <w:pPr>
        <w:spacing w:line="480" w:lineRule="auto"/>
        <w:rPr>
          <w:rFonts w:ascii="Times New Roman" w:hAnsi="Times New Roman" w:cs="Times New Roman"/>
        </w:rPr>
      </w:pPr>
      <w:ins w:id="415" w:author="Microsoft Office User" w:date="2019-08-15T13:03:00Z">
        <w:r>
          <w:rPr>
            <w:rFonts w:ascii="Times New Roman" w:hAnsi="Times New Roman" w:cs="Times New Roman"/>
          </w:rPr>
          <w:t xml:space="preserve">Community composition in </w:t>
        </w:r>
      </w:ins>
      <w:del w:id="416" w:author="Microsoft Office User" w:date="2019-08-15T13:03:00Z">
        <w:r w:rsidR="00C739B5" w:rsidRPr="00924AF9" w:rsidDel="002A54EF">
          <w:rPr>
            <w:rFonts w:ascii="Times New Roman" w:hAnsi="Times New Roman" w:cs="Times New Roman"/>
          </w:rPr>
          <w:delText xml:space="preserve">Both </w:delText>
        </w:r>
        <w:r w:rsidR="00965248" w:rsidRPr="00924AF9" w:rsidDel="002A54EF">
          <w:rPr>
            <w:rFonts w:ascii="Times New Roman" w:hAnsi="Times New Roman" w:cs="Times New Roman"/>
          </w:rPr>
          <w:delText>ranges</w:delText>
        </w:r>
        <w:r w:rsidR="00C739B5" w:rsidRPr="00924AF9" w:rsidDel="002A54EF">
          <w:rPr>
            <w:rFonts w:ascii="Times New Roman" w:hAnsi="Times New Roman" w:cs="Times New Roman"/>
          </w:rPr>
          <w:delText xml:space="preserve"> show</w:delText>
        </w:r>
        <w:r w:rsidR="00965248" w:rsidRPr="00924AF9" w:rsidDel="002A54EF">
          <w:rPr>
            <w:rFonts w:ascii="Times New Roman" w:hAnsi="Times New Roman" w:cs="Times New Roman"/>
          </w:rPr>
          <w:delText>ed</w:delText>
        </w:r>
        <w:r w:rsidR="00C739B5" w:rsidRPr="00924AF9" w:rsidDel="002A54EF">
          <w:rPr>
            <w:rFonts w:ascii="Times New Roman" w:hAnsi="Times New Roman" w:cs="Times New Roman"/>
          </w:rPr>
          <w:delText xml:space="preserve"> </w:delText>
        </w:r>
        <w:r w:rsidR="00EE4992" w:rsidRPr="00924AF9" w:rsidDel="002A54EF">
          <w:rPr>
            <w:rFonts w:ascii="Times New Roman" w:hAnsi="Times New Roman" w:cs="Times New Roman"/>
          </w:rPr>
          <w:delText>difference</w:delText>
        </w:r>
        <w:r w:rsidR="00C739B5" w:rsidRPr="00924AF9" w:rsidDel="002A54EF">
          <w:rPr>
            <w:rFonts w:ascii="Times New Roman" w:hAnsi="Times New Roman" w:cs="Times New Roman"/>
          </w:rPr>
          <w:delText xml:space="preserve"> </w:delText>
        </w:r>
        <w:r w:rsidR="0093477B" w:rsidRPr="00924AF9" w:rsidDel="002A54EF">
          <w:rPr>
            <w:rFonts w:ascii="Times New Roman" w:hAnsi="Times New Roman" w:cs="Times New Roman"/>
          </w:rPr>
          <w:delText>between</w:delText>
        </w:r>
        <w:r w:rsidR="00267E78" w:rsidRPr="00924AF9" w:rsidDel="002A54EF">
          <w:rPr>
            <w:rFonts w:ascii="Times New Roman" w:hAnsi="Times New Roman" w:cs="Times New Roman"/>
          </w:rPr>
          <w:delText xml:space="preserve"> </w:delText>
        </w:r>
      </w:del>
      <w:r w:rsidR="0093477B" w:rsidRPr="00924AF9">
        <w:rPr>
          <w:rFonts w:ascii="Times New Roman" w:hAnsi="Times New Roman" w:cs="Times New Roman"/>
        </w:rPr>
        <w:t xml:space="preserve">FA </w:t>
      </w:r>
      <w:del w:id="417" w:author="Microsoft Office User" w:date="2019-08-15T13:04:00Z">
        <w:r w:rsidR="0093477B" w:rsidRPr="00924AF9" w:rsidDel="002A54EF">
          <w:rPr>
            <w:rFonts w:ascii="Times New Roman" w:hAnsi="Times New Roman" w:cs="Times New Roman"/>
          </w:rPr>
          <w:delText xml:space="preserve">and </w:delText>
        </w:r>
      </w:del>
      <w:ins w:id="418" w:author="Microsoft Office User" w:date="2019-08-15T13:04:00Z">
        <w:r>
          <w:rPr>
            <w:rFonts w:ascii="Times New Roman" w:hAnsi="Times New Roman" w:cs="Times New Roman"/>
          </w:rPr>
          <w:t>differed from</w:t>
        </w:r>
        <w:r w:rsidRPr="00924AF9">
          <w:rPr>
            <w:rFonts w:ascii="Times New Roman" w:hAnsi="Times New Roman" w:cs="Times New Roman"/>
          </w:rPr>
          <w:t xml:space="preserve"> </w:t>
        </w:r>
      </w:ins>
      <w:r w:rsidR="0093477B" w:rsidRPr="00924AF9">
        <w:rPr>
          <w:rFonts w:ascii="Times New Roman" w:hAnsi="Times New Roman" w:cs="Times New Roman"/>
        </w:rPr>
        <w:t>FU sites</w:t>
      </w:r>
      <w:ins w:id="419" w:author="Microsoft Office User" w:date="2019-08-15T13:04:00Z">
        <w:r w:rsidR="00A120E6">
          <w:rPr>
            <w:rFonts w:ascii="Times New Roman" w:hAnsi="Times New Roman" w:cs="Times New Roman"/>
          </w:rPr>
          <w:t>,</w:t>
        </w:r>
        <w:r>
          <w:rPr>
            <w:rFonts w:ascii="Times New Roman" w:hAnsi="Times New Roman" w:cs="Times New Roman"/>
          </w:rPr>
          <w:t xml:space="preserve"> with overall </w:t>
        </w:r>
      </w:ins>
      <w:del w:id="420" w:author="Microsoft Office User" w:date="2019-08-15T13:04:00Z">
        <w:r w:rsidR="00366893" w:rsidRPr="00924AF9" w:rsidDel="002A54EF">
          <w:rPr>
            <w:rFonts w:ascii="Times New Roman" w:hAnsi="Times New Roman" w:cs="Times New Roman"/>
          </w:rPr>
          <w:delText xml:space="preserve"> with the fire history </w:delText>
        </w:r>
      </w:del>
      <w:r w:rsidR="00366893" w:rsidRPr="00924AF9">
        <w:rPr>
          <w:rFonts w:ascii="Times New Roman" w:hAnsi="Times New Roman" w:cs="Times New Roman"/>
        </w:rPr>
        <w:t xml:space="preserve">more </w:t>
      </w:r>
      <w:del w:id="421" w:author="Microsoft Office User" w:date="2019-08-15T13:04:00Z">
        <w:r w:rsidR="00366893" w:rsidRPr="00924AF9" w:rsidDel="002A54EF">
          <w:rPr>
            <w:rFonts w:ascii="Times New Roman" w:hAnsi="Times New Roman" w:cs="Times New Roman"/>
          </w:rPr>
          <w:delText xml:space="preserve">of the </w:delText>
        </w:r>
      </w:del>
      <w:r w:rsidR="00366893" w:rsidRPr="00924AF9">
        <w:rPr>
          <w:rFonts w:ascii="Times New Roman" w:hAnsi="Times New Roman" w:cs="Times New Roman"/>
        </w:rPr>
        <w:t xml:space="preserve">variation </w:t>
      </w:r>
      <w:ins w:id="422" w:author="Microsoft Office User" w:date="2019-08-15T13:04:00Z">
        <w:r>
          <w:rPr>
            <w:rFonts w:ascii="Times New Roman" w:hAnsi="Times New Roman" w:cs="Times New Roman"/>
          </w:rPr>
          <w:t xml:space="preserve">in </w:t>
        </w:r>
      </w:ins>
      <w:del w:id="423" w:author="Microsoft Office User" w:date="2019-08-15T13:04:00Z">
        <w:r w:rsidR="00366893" w:rsidRPr="00924AF9" w:rsidDel="002A54EF">
          <w:rPr>
            <w:rFonts w:ascii="Times New Roman" w:hAnsi="Times New Roman" w:cs="Times New Roman"/>
          </w:rPr>
          <w:delText xml:space="preserve">within EM community in </w:delText>
        </w:r>
      </w:del>
      <w:r w:rsidR="00366893" w:rsidRPr="00924AF9">
        <w:rPr>
          <w:rFonts w:ascii="Times New Roman" w:hAnsi="Times New Roman" w:cs="Times New Roman"/>
        </w:rPr>
        <w:t>the PM than the SCM</w:t>
      </w:r>
      <w:r w:rsidR="00965248" w:rsidRPr="00924AF9">
        <w:rPr>
          <w:rFonts w:ascii="Times New Roman" w:hAnsi="Times New Roman" w:cs="Times New Roman"/>
        </w:rPr>
        <w:t xml:space="preserve"> (Fig. </w:t>
      </w:r>
      <w:r w:rsidR="0093477B" w:rsidRPr="00924AF9">
        <w:rPr>
          <w:rFonts w:ascii="Times New Roman" w:hAnsi="Times New Roman" w:cs="Times New Roman"/>
        </w:rPr>
        <w:t>3</w:t>
      </w:r>
      <w:r w:rsidR="00965248" w:rsidRPr="00924AF9">
        <w:rPr>
          <w:rFonts w:ascii="Times New Roman" w:hAnsi="Times New Roman" w:cs="Times New Roman"/>
        </w:rPr>
        <w:t>)</w:t>
      </w:r>
      <w:r w:rsidR="00C75E46" w:rsidRPr="00924AF9">
        <w:rPr>
          <w:rFonts w:ascii="Times New Roman" w:hAnsi="Times New Roman" w:cs="Times New Roman"/>
        </w:rPr>
        <w:t>.</w:t>
      </w:r>
      <w:r w:rsidR="00C739B5" w:rsidRPr="00924AF9">
        <w:rPr>
          <w:rFonts w:ascii="Times New Roman" w:hAnsi="Times New Roman" w:cs="Times New Roman"/>
        </w:rPr>
        <w:t xml:space="preserve"> </w:t>
      </w:r>
      <w:del w:id="424" w:author="Microsoft Office User" w:date="2019-08-26T15:39:00Z">
        <w:r w:rsidR="00B85EE6" w:rsidRPr="00924AF9" w:rsidDel="00C36484">
          <w:rPr>
            <w:rFonts w:ascii="Times New Roman" w:hAnsi="Times New Roman" w:cs="Times New Roman"/>
          </w:rPr>
          <w:delText>When looking at differences in the EM community between ranges both in FA and FU sites, the community composition are not very similar</w:delText>
        </w:r>
      </w:del>
      <w:del w:id="425" w:author="Microsoft Office User" w:date="2019-08-26T15:40:00Z">
        <w:r w:rsidR="00135ACA" w:rsidRPr="00924AF9" w:rsidDel="00C36484">
          <w:rPr>
            <w:rFonts w:ascii="Times New Roman" w:hAnsi="Times New Roman" w:cs="Times New Roman"/>
          </w:rPr>
          <w:delText xml:space="preserve"> </w:delText>
        </w:r>
      </w:del>
      <w:del w:id="426" w:author="Microsoft Office User" w:date="2019-08-26T15:42:00Z">
        <w:r w:rsidR="00135ACA" w:rsidRPr="00924AF9" w:rsidDel="00C36484">
          <w:rPr>
            <w:rFonts w:ascii="Times New Roman" w:hAnsi="Times New Roman" w:cs="Times New Roman"/>
          </w:rPr>
          <w:delText>(Fig. 4)</w:delText>
        </w:r>
        <w:r w:rsidR="00B85EE6" w:rsidRPr="00924AF9" w:rsidDel="00C36484">
          <w:rPr>
            <w:rFonts w:ascii="Times New Roman" w:hAnsi="Times New Roman" w:cs="Times New Roman"/>
          </w:rPr>
          <w:delText xml:space="preserve">. </w:delText>
        </w:r>
      </w:del>
      <w:r w:rsidR="00EE4992" w:rsidRPr="00924AF9">
        <w:rPr>
          <w:rFonts w:ascii="Times New Roman" w:hAnsi="Times New Roman" w:cs="Times New Roman"/>
        </w:rPr>
        <w:t>EM</w:t>
      </w:r>
      <w:r w:rsidR="00C739B5" w:rsidRPr="00924AF9">
        <w:rPr>
          <w:rFonts w:ascii="Times New Roman" w:hAnsi="Times New Roman" w:cs="Times New Roman"/>
        </w:rPr>
        <w:t xml:space="preserve"> communities</w:t>
      </w:r>
      <w:r w:rsidR="00EE4992" w:rsidRPr="00924AF9">
        <w:rPr>
          <w:rFonts w:ascii="Times New Roman" w:hAnsi="Times New Roman" w:cs="Times New Roman"/>
        </w:rPr>
        <w:t xml:space="preserve"> in sites without recent burn history</w:t>
      </w:r>
      <w:r w:rsidR="0012496D" w:rsidRPr="00924AF9">
        <w:rPr>
          <w:rFonts w:ascii="Times New Roman" w:hAnsi="Times New Roman" w:cs="Times New Roman"/>
        </w:rPr>
        <w:t xml:space="preserve"> (FU</w:t>
      </w:r>
      <w:r w:rsidR="00421F1C" w:rsidRPr="00924AF9">
        <w:rPr>
          <w:rFonts w:ascii="Times New Roman" w:hAnsi="Times New Roman" w:cs="Times New Roman"/>
        </w:rPr>
        <w:t xml:space="preserve"> sites</w:t>
      </w:r>
      <w:r w:rsidR="0012496D" w:rsidRPr="00924AF9">
        <w:rPr>
          <w:rFonts w:ascii="Times New Roman" w:hAnsi="Times New Roman" w:cs="Times New Roman"/>
        </w:rPr>
        <w:t>)</w:t>
      </w:r>
      <w:r w:rsidR="00EE4992" w:rsidRPr="00924AF9">
        <w:rPr>
          <w:rFonts w:ascii="Times New Roman" w:hAnsi="Times New Roman" w:cs="Times New Roman"/>
        </w:rPr>
        <w:t xml:space="preserve"> </w:t>
      </w:r>
      <w:r w:rsidR="0012496D" w:rsidRPr="00924AF9">
        <w:rPr>
          <w:rFonts w:ascii="Times New Roman" w:hAnsi="Times New Roman" w:cs="Times New Roman"/>
        </w:rPr>
        <w:t>show</w:t>
      </w:r>
      <w:r w:rsidR="00C739B5" w:rsidRPr="00924AF9">
        <w:rPr>
          <w:rFonts w:ascii="Times New Roman" w:hAnsi="Times New Roman" w:cs="Times New Roman"/>
        </w:rPr>
        <w:t xml:space="preserve"> </w:t>
      </w:r>
      <w:r w:rsidR="00EE4992" w:rsidRPr="00924AF9">
        <w:rPr>
          <w:rFonts w:ascii="Times New Roman" w:hAnsi="Times New Roman" w:cs="Times New Roman"/>
        </w:rPr>
        <w:t xml:space="preserve">slight overlap, </w:t>
      </w:r>
      <w:r w:rsidR="00C739B5" w:rsidRPr="00924AF9">
        <w:rPr>
          <w:rFonts w:ascii="Times New Roman" w:hAnsi="Times New Roman" w:cs="Times New Roman"/>
        </w:rPr>
        <w:t>while sites with a recent fire history</w:t>
      </w:r>
      <w:r w:rsidR="00421F1C" w:rsidRPr="00924AF9">
        <w:rPr>
          <w:rFonts w:ascii="Times New Roman" w:hAnsi="Times New Roman" w:cs="Times New Roman"/>
        </w:rPr>
        <w:t xml:space="preserve"> (FA sites)</w:t>
      </w:r>
      <w:r w:rsidR="00C739B5" w:rsidRPr="00924AF9">
        <w:rPr>
          <w:rFonts w:ascii="Times New Roman" w:hAnsi="Times New Roman" w:cs="Times New Roman"/>
        </w:rPr>
        <w:t xml:space="preserve"> in both ranges are completely distinct </w:t>
      </w:r>
      <w:r w:rsidR="00EE4992" w:rsidRPr="00924AF9">
        <w:rPr>
          <w:rFonts w:ascii="Times New Roman" w:hAnsi="Times New Roman" w:cs="Times New Roman"/>
        </w:rPr>
        <w:t xml:space="preserve">with no overlap in community composition (Fig. </w:t>
      </w:r>
      <w:r w:rsidR="00B85EE6" w:rsidRPr="00924AF9">
        <w:rPr>
          <w:rFonts w:ascii="Times New Roman" w:hAnsi="Times New Roman" w:cs="Times New Roman"/>
        </w:rPr>
        <w:t>4</w:t>
      </w:r>
      <w:ins w:id="427" w:author="Microsoft Office User" w:date="2019-08-15T13:07:00Z">
        <w:r w:rsidR="00735A2F">
          <w:rPr>
            <w:rFonts w:ascii="Times New Roman" w:hAnsi="Times New Roman" w:cs="Times New Roman"/>
          </w:rPr>
          <w:t xml:space="preserve"> and S4</w:t>
        </w:r>
      </w:ins>
      <w:r w:rsidR="00EE4992" w:rsidRPr="00924AF9">
        <w:rPr>
          <w:rFonts w:ascii="Times New Roman" w:hAnsi="Times New Roman" w:cs="Times New Roman"/>
        </w:rPr>
        <w:t>).</w:t>
      </w:r>
      <w:r w:rsidR="005134DD" w:rsidRPr="00924AF9">
        <w:rPr>
          <w:rFonts w:ascii="Times New Roman" w:hAnsi="Times New Roman" w:cs="Times New Roman"/>
        </w:rPr>
        <w:t xml:space="preserve"> </w:t>
      </w:r>
      <w:del w:id="428" w:author="Microsoft Office User" w:date="2019-08-15T13:06:00Z">
        <w:r w:rsidR="005134DD" w:rsidRPr="00924AF9" w:rsidDel="00AF40D0">
          <w:rPr>
            <w:rFonts w:ascii="Times New Roman" w:hAnsi="Times New Roman" w:cs="Times New Roman"/>
          </w:rPr>
          <w:delText xml:space="preserve">Analyses using Jaccard similarity showed similar results as those using Morisita-Horn. </w:delText>
        </w:r>
      </w:del>
    </w:p>
    <w:p w14:paraId="748EA84E" w14:textId="08A4501E" w:rsidR="00295D54" w:rsidRPr="00924AF9" w:rsidRDefault="00295D54" w:rsidP="00D7589D">
      <w:pPr>
        <w:spacing w:line="480" w:lineRule="auto"/>
        <w:rPr>
          <w:rFonts w:ascii="Times New Roman" w:hAnsi="Times New Roman" w:cs="Times New Roman"/>
        </w:rPr>
      </w:pPr>
    </w:p>
    <w:p w14:paraId="22A231AB" w14:textId="648254D8" w:rsidR="00295D54" w:rsidRPr="00924AF9" w:rsidRDefault="00295D54" w:rsidP="00D7589D">
      <w:pPr>
        <w:spacing w:line="480" w:lineRule="auto"/>
        <w:rPr>
          <w:rFonts w:ascii="Times New Roman" w:hAnsi="Times New Roman" w:cs="Times New Roman"/>
          <w:i/>
        </w:rPr>
      </w:pPr>
      <w:r w:rsidRPr="00924AF9">
        <w:rPr>
          <w:rFonts w:ascii="Times New Roman" w:hAnsi="Times New Roman" w:cs="Times New Roman"/>
          <w:i/>
        </w:rPr>
        <w:t>Taxonomy</w:t>
      </w:r>
    </w:p>
    <w:p w14:paraId="5604CC9A" w14:textId="160AA1CD" w:rsidR="00AC0BC6" w:rsidRPr="00924AF9" w:rsidRDefault="002C0052" w:rsidP="00D7589D">
      <w:pPr>
        <w:spacing w:line="480" w:lineRule="auto"/>
        <w:rPr>
          <w:rFonts w:ascii="Times New Roman" w:hAnsi="Times New Roman" w:cs="Times New Roman"/>
        </w:rPr>
      </w:pPr>
      <w:del w:id="429" w:author="Microsoft Office User" w:date="2019-08-15T13:07:00Z">
        <w:r w:rsidRPr="00924AF9" w:rsidDel="00211112">
          <w:rPr>
            <w:rFonts w:ascii="Times New Roman" w:hAnsi="Times New Roman" w:cs="Times New Roman"/>
          </w:rPr>
          <w:delText>At both the class and genus level, we</w:delText>
        </w:r>
      </w:del>
      <w:ins w:id="430" w:author="Microsoft Office User" w:date="2019-08-15T13:07:00Z">
        <w:r w:rsidR="00211112">
          <w:rPr>
            <w:rFonts w:ascii="Times New Roman" w:hAnsi="Times New Roman" w:cs="Times New Roman"/>
          </w:rPr>
          <w:t>We</w:t>
        </w:r>
      </w:ins>
      <w:r w:rsidRPr="00924AF9">
        <w:rPr>
          <w:rFonts w:ascii="Times New Roman" w:hAnsi="Times New Roman" w:cs="Times New Roman"/>
        </w:rPr>
        <w:t xml:space="preserve"> found that EM taxonomy differed between FA and FU sites </w:t>
      </w:r>
      <w:r w:rsidR="00090A5E" w:rsidRPr="00924AF9">
        <w:rPr>
          <w:rFonts w:ascii="Times New Roman" w:hAnsi="Times New Roman" w:cs="Times New Roman"/>
        </w:rPr>
        <w:t>(</w:t>
      </w:r>
      <w:r w:rsidR="006F3A89" w:rsidRPr="00924AF9">
        <w:rPr>
          <w:rFonts w:ascii="Times New Roman" w:hAnsi="Times New Roman" w:cs="Times New Roman"/>
        </w:rPr>
        <w:t>Fig. 5</w:t>
      </w:r>
      <w:r w:rsidRPr="00924AF9">
        <w:rPr>
          <w:rFonts w:ascii="Times New Roman" w:hAnsi="Times New Roman" w:cs="Times New Roman"/>
        </w:rPr>
        <w:t xml:space="preserve"> &amp; 6</w:t>
      </w:r>
      <w:r w:rsidR="0091269E" w:rsidRPr="00924AF9">
        <w:rPr>
          <w:rFonts w:ascii="Times New Roman" w:hAnsi="Times New Roman" w:cs="Times New Roman"/>
        </w:rPr>
        <w:t>)</w:t>
      </w:r>
      <w:r w:rsidR="00090A5E" w:rsidRPr="00924AF9">
        <w:rPr>
          <w:rFonts w:ascii="Times New Roman" w:hAnsi="Times New Roman" w:cs="Times New Roman"/>
        </w:rPr>
        <w:t>.</w:t>
      </w:r>
      <w:r w:rsidR="00F82038" w:rsidRPr="00924AF9">
        <w:rPr>
          <w:rFonts w:ascii="Times New Roman" w:hAnsi="Times New Roman" w:cs="Times New Roman"/>
        </w:rPr>
        <w:t xml:space="preserve"> </w:t>
      </w:r>
      <w:r w:rsidR="00F46443" w:rsidRPr="00924AF9">
        <w:rPr>
          <w:rFonts w:ascii="Times New Roman" w:hAnsi="Times New Roman" w:cs="Times New Roman"/>
        </w:rPr>
        <w:t xml:space="preserve">The most abundant genera </w:t>
      </w:r>
      <w:del w:id="431" w:author="Microsoft Office User" w:date="2019-08-15T13:07:00Z">
        <w:r w:rsidR="00C51A5D" w:rsidRPr="00924AF9" w:rsidDel="00211112">
          <w:rPr>
            <w:rFonts w:ascii="Times New Roman" w:hAnsi="Times New Roman" w:cs="Times New Roman"/>
          </w:rPr>
          <w:delText xml:space="preserve">overall </w:delText>
        </w:r>
      </w:del>
      <w:r w:rsidR="00F46443" w:rsidRPr="00924AF9">
        <w:rPr>
          <w:rFonts w:ascii="Times New Roman" w:hAnsi="Times New Roman" w:cs="Times New Roman"/>
        </w:rPr>
        <w:t xml:space="preserve">were </w:t>
      </w:r>
      <w:proofErr w:type="spellStart"/>
      <w:r w:rsidR="00F46443" w:rsidRPr="00924AF9">
        <w:rPr>
          <w:rFonts w:ascii="Times New Roman" w:hAnsi="Times New Roman" w:cs="Times New Roman"/>
          <w:i/>
        </w:rPr>
        <w:t>Cenococcum</w:t>
      </w:r>
      <w:proofErr w:type="spellEnd"/>
      <w:r w:rsidR="00F46443" w:rsidRPr="00924AF9">
        <w:rPr>
          <w:rFonts w:ascii="Times New Roman" w:hAnsi="Times New Roman" w:cs="Times New Roman"/>
        </w:rPr>
        <w:t xml:space="preserve">, </w:t>
      </w:r>
      <w:proofErr w:type="spellStart"/>
      <w:r w:rsidR="00F46443" w:rsidRPr="00924AF9">
        <w:rPr>
          <w:rFonts w:ascii="Times New Roman" w:hAnsi="Times New Roman" w:cs="Times New Roman"/>
          <w:i/>
        </w:rPr>
        <w:t>Russula</w:t>
      </w:r>
      <w:proofErr w:type="spellEnd"/>
      <w:r w:rsidR="00F46443" w:rsidRPr="00924AF9">
        <w:rPr>
          <w:rFonts w:ascii="Times New Roman" w:hAnsi="Times New Roman" w:cs="Times New Roman"/>
        </w:rPr>
        <w:t xml:space="preserve">, </w:t>
      </w:r>
      <w:proofErr w:type="spellStart"/>
      <w:r w:rsidR="00F46443" w:rsidRPr="00924AF9">
        <w:rPr>
          <w:rFonts w:ascii="Times New Roman" w:hAnsi="Times New Roman" w:cs="Times New Roman"/>
          <w:i/>
        </w:rPr>
        <w:t>Tomentella</w:t>
      </w:r>
      <w:proofErr w:type="spellEnd"/>
      <w:r w:rsidR="00F46443" w:rsidRPr="00924AF9">
        <w:rPr>
          <w:rFonts w:ascii="Times New Roman" w:hAnsi="Times New Roman" w:cs="Times New Roman"/>
        </w:rPr>
        <w:t xml:space="preserve">, and </w:t>
      </w:r>
      <w:proofErr w:type="spellStart"/>
      <w:r w:rsidR="00F46443" w:rsidRPr="00924AF9">
        <w:rPr>
          <w:rFonts w:ascii="Times New Roman" w:hAnsi="Times New Roman" w:cs="Times New Roman"/>
          <w:i/>
        </w:rPr>
        <w:t>Lactarius</w:t>
      </w:r>
      <w:proofErr w:type="spellEnd"/>
      <w:r w:rsidRPr="00924AF9">
        <w:rPr>
          <w:rFonts w:ascii="Times New Roman" w:hAnsi="Times New Roman" w:cs="Times New Roman"/>
        </w:rPr>
        <w:t xml:space="preserve"> </w:t>
      </w:r>
      <w:r w:rsidR="003C3764" w:rsidRPr="00924AF9">
        <w:rPr>
          <w:rFonts w:ascii="Times New Roman" w:hAnsi="Times New Roman" w:cs="Times New Roman"/>
        </w:rPr>
        <w:t>(Fig. 6)</w:t>
      </w:r>
      <w:r w:rsidR="00D005B2" w:rsidRPr="00924AF9">
        <w:rPr>
          <w:rFonts w:ascii="Times New Roman" w:hAnsi="Times New Roman" w:cs="Times New Roman"/>
          <w:i/>
        </w:rPr>
        <w:t>.</w:t>
      </w:r>
      <w:r w:rsidR="002015C8" w:rsidRPr="00924AF9">
        <w:rPr>
          <w:rFonts w:ascii="Times New Roman" w:hAnsi="Times New Roman" w:cs="Times New Roman"/>
          <w:i/>
        </w:rPr>
        <w:t xml:space="preserve"> </w:t>
      </w:r>
      <w:del w:id="432" w:author="Microsoft Office User" w:date="2019-08-15T13:08:00Z">
        <w:r w:rsidR="001919F5" w:rsidRPr="00924AF9" w:rsidDel="00211112">
          <w:rPr>
            <w:rFonts w:ascii="Times New Roman" w:hAnsi="Times New Roman" w:cs="Times New Roman"/>
          </w:rPr>
          <w:delText xml:space="preserve">Both </w:delText>
        </w:r>
      </w:del>
      <w:r w:rsidR="001919F5" w:rsidRPr="00924AF9">
        <w:rPr>
          <w:rFonts w:ascii="Times New Roman" w:hAnsi="Times New Roman" w:cs="Times New Roman"/>
        </w:rPr>
        <w:t xml:space="preserve">FA </w:t>
      </w:r>
      <w:del w:id="433" w:author="Microsoft Office User" w:date="2019-08-15T13:09:00Z">
        <w:r w:rsidR="001919F5" w:rsidRPr="00924AF9" w:rsidDel="00211112">
          <w:rPr>
            <w:rFonts w:ascii="Times New Roman" w:hAnsi="Times New Roman" w:cs="Times New Roman"/>
          </w:rPr>
          <w:delText xml:space="preserve">and FU </w:delText>
        </w:r>
      </w:del>
      <w:r w:rsidR="001919F5" w:rsidRPr="00924AF9">
        <w:rPr>
          <w:rFonts w:ascii="Times New Roman" w:hAnsi="Times New Roman" w:cs="Times New Roman"/>
        </w:rPr>
        <w:t xml:space="preserve">sites within the </w:t>
      </w:r>
      <w:r w:rsidR="00B4683D" w:rsidRPr="00924AF9">
        <w:rPr>
          <w:rFonts w:ascii="Times New Roman" w:hAnsi="Times New Roman" w:cs="Times New Roman"/>
        </w:rPr>
        <w:t>SCM</w:t>
      </w:r>
      <w:r w:rsidR="001919F5" w:rsidRPr="00924AF9">
        <w:rPr>
          <w:rFonts w:ascii="Times New Roman" w:hAnsi="Times New Roman" w:cs="Times New Roman"/>
        </w:rPr>
        <w:t xml:space="preserve"> </w:t>
      </w:r>
      <w:del w:id="434" w:author="Microsoft Office User" w:date="2019-08-15T13:08:00Z">
        <w:r w:rsidR="001919F5" w:rsidRPr="00924AF9" w:rsidDel="00211112">
          <w:rPr>
            <w:rFonts w:ascii="Times New Roman" w:hAnsi="Times New Roman" w:cs="Times New Roman"/>
          </w:rPr>
          <w:delText>were not characterized by any EM fungi although a</w:delText>
        </w:r>
      </w:del>
      <w:ins w:id="435" w:author="Microsoft Office User" w:date="2019-08-15T13:08:00Z">
        <w:r w:rsidR="00211112">
          <w:rPr>
            <w:rFonts w:ascii="Times New Roman" w:hAnsi="Times New Roman" w:cs="Times New Roman"/>
          </w:rPr>
          <w:t xml:space="preserve">were characterized by </w:t>
        </w:r>
      </w:ins>
      <w:ins w:id="436" w:author="Microsoft Office User" w:date="2019-08-26T15:57:00Z">
        <w:r w:rsidR="00E16893">
          <w:rPr>
            <w:rFonts w:ascii="Times New Roman" w:hAnsi="Times New Roman" w:cs="Times New Roman"/>
          </w:rPr>
          <w:t xml:space="preserve">a </w:t>
        </w:r>
      </w:ins>
      <w:del w:id="437" w:author="Microsoft Office User" w:date="2019-08-15T13:08:00Z">
        <w:r w:rsidR="001919F5" w:rsidRPr="00924AF9" w:rsidDel="00211112">
          <w:rPr>
            <w:rFonts w:ascii="Times New Roman" w:hAnsi="Times New Roman" w:cs="Times New Roman"/>
          </w:rPr>
          <w:delText xml:space="preserve"> non-EM fungus</w:delText>
        </w:r>
      </w:del>
      <w:ins w:id="438" w:author="Microsoft Office User" w:date="2019-08-15T13:08:00Z">
        <w:r w:rsidR="00211112">
          <w:rPr>
            <w:rFonts w:ascii="Times New Roman" w:hAnsi="Times New Roman" w:cs="Times New Roman"/>
          </w:rPr>
          <w:t>species</w:t>
        </w:r>
      </w:ins>
      <w:r w:rsidR="00B4683D" w:rsidRPr="00924AF9">
        <w:rPr>
          <w:rFonts w:ascii="Times New Roman" w:hAnsi="Times New Roman" w:cs="Times New Roman"/>
        </w:rPr>
        <w:t xml:space="preserve"> of questionable</w:t>
      </w:r>
      <w:ins w:id="439" w:author="Microsoft Office User" w:date="2019-08-15T13:08:00Z">
        <w:r w:rsidR="00211112">
          <w:rPr>
            <w:rFonts w:ascii="Times New Roman" w:hAnsi="Times New Roman" w:cs="Times New Roman"/>
          </w:rPr>
          <w:t xml:space="preserve"> </w:t>
        </w:r>
      </w:ins>
      <w:ins w:id="440" w:author="Microsoft Office User" w:date="2019-08-15T13:09:00Z">
        <w:r w:rsidR="00211112">
          <w:rPr>
            <w:rFonts w:ascii="Times New Roman" w:hAnsi="Times New Roman" w:cs="Times New Roman"/>
          </w:rPr>
          <w:t>EM</w:t>
        </w:r>
      </w:ins>
      <w:r w:rsidR="00B4683D" w:rsidRPr="00924AF9">
        <w:rPr>
          <w:rFonts w:ascii="Times New Roman" w:hAnsi="Times New Roman" w:cs="Times New Roman"/>
        </w:rPr>
        <w:t xml:space="preserve"> status</w:t>
      </w:r>
      <w:r w:rsidR="001919F5" w:rsidRPr="00924AF9">
        <w:rPr>
          <w:rFonts w:ascii="Times New Roman" w:hAnsi="Times New Roman" w:cs="Times New Roman"/>
        </w:rPr>
        <w:t xml:space="preserve">, </w:t>
      </w:r>
      <w:proofErr w:type="spellStart"/>
      <w:r w:rsidR="001919F5" w:rsidRPr="00924AF9">
        <w:rPr>
          <w:rFonts w:ascii="Times New Roman" w:hAnsi="Times New Roman" w:cs="Times New Roman"/>
          <w:i/>
        </w:rPr>
        <w:t>Sistotrema</w:t>
      </w:r>
      <w:proofErr w:type="spellEnd"/>
      <w:del w:id="441" w:author="Microsoft Office User" w:date="2019-08-15T13:09:00Z">
        <w:r w:rsidR="001919F5" w:rsidRPr="00924AF9" w:rsidDel="00211112">
          <w:rPr>
            <w:rFonts w:ascii="Times New Roman" w:hAnsi="Times New Roman" w:cs="Times New Roman"/>
          </w:rPr>
          <w:delText>, was unique to FA sites</w:delText>
        </w:r>
      </w:del>
      <w:r w:rsidR="001919F5" w:rsidRPr="00924AF9">
        <w:rPr>
          <w:rFonts w:ascii="Times New Roman" w:hAnsi="Times New Roman" w:cs="Times New Roman"/>
        </w:rPr>
        <w:t xml:space="preserve"> </w:t>
      </w:r>
      <w:r w:rsidR="009E4008" w:rsidRPr="00924AF9">
        <w:rPr>
          <w:rFonts w:ascii="Times New Roman" w:hAnsi="Times New Roman" w:cs="Times New Roman"/>
        </w:rPr>
        <w:t xml:space="preserve">(Table </w:t>
      </w:r>
      <w:r w:rsidR="001919F5" w:rsidRPr="00924AF9">
        <w:rPr>
          <w:rFonts w:ascii="Times New Roman" w:hAnsi="Times New Roman" w:cs="Times New Roman"/>
        </w:rPr>
        <w:t>S2</w:t>
      </w:r>
      <w:r w:rsidR="009E4008" w:rsidRPr="00924AF9">
        <w:rPr>
          <w:rFonts w:ascii="Times New Roman" w:hAnsi="Times New Roman" w:cs="Times New Roman"/>
        </w:rPr>
        <w:t>).</w:t>
      </w:r>
      <w:r w:rsidR="001919F5" w:rsidRPr="00924AF9">
        <w:rPr>
          <w:rFonts w:ascii="Times New Roman" w:hAnsi="Times New Roman" w:cs="Times New Roman"/>
        </w:rPr>
        <w:t xml:space="preserve"> </w:t>
      </w:r>
      <w:del w:id="442" w:author="Microsoft Office User" w:date="2019-08-15T13:09:00Z">
        <w:r w:rsidR="001919F5" w:rsidRPr="00924AF9" w:rsidDel="00211112">
          <w:rPr>
            <w:rFonts w:ascii="Times New Roman" w:hAnsi="Times New Roman" w:cs="Times New Roman"/>
          </w:rPr>
          <w:delText xml:space="preserve">Within </w:delText>
        </w:r>
      </w:del>
      <w:ins w:id="443" w:author="Microsoft Office User" w:date="2019-08-15T13:09:00Z">
        <w:r w:rsidR="00211112">
          <w:rPr>
            <w:rFonts w:ascii="Times New Roman" w:hAnsi="Times New Roman" w:cs="Times New Roman"/>
          </w:rPr>
          <w:t>In</w:t>
        </w:r>
        <w:r w:rsidR="00211112" w:rsidRPr="00924AF9">
          <w:rPr>
            <w:rFonts w:ascii="Times New Roman" w:hAnsi="Times New Roman" w:cs="Times New Roman"/>
          </w:rPr>
          <w:t xml:space="preserve"> </w:t>
        </w:r>
      </w:ins>
      <w:r w:rsidR="001919F5" w:rsidRPr="00924AF9">
        <w:rPr>
          <w:rFonts w:ascii="Times New Roman" w:hAnsi="Times New Roman" w:cs="Times New Roman"/>
        </w:rPr>
        <w:t xml:space="preserve">the </w:t>
      </w:r>
      <w:del w:id="444" w:author="Microsoft Office User" w:date="2019-08-15T13:09:00Z">
        <w:r w:rsidR="001919F5" w:rsidRPr="00924AF9" w:rsidDel="00211112">
          <w:rPr>
            <w:rFonts w:ascii="Times New Roman" w:hAnsi="Times New Roman" w:cs="Times New Roman"/>
          </w:rPr>
          <w:delText>Pinaleno Mts</w:delText>
        </w:r>
      </w:del>
      <w:ins w:id="445" w:author="Microsoft Office User" w:date="2019-08-15T13:09:00Z">
        <w:r w:rsidR="00211112">
          <w:rPr>
            <w:rFonts w:ascii="Times New Roman" w:hAnsi="Times New Roman" w:cs="Times New Roman"/>
          </w:rPr>
          <w:t>PM</w:t>
        </w:r>
      </w:ins>
      <w:del w:id="446" w:author="Microsoft Office User" w:date="2019-08-15T13:09:00Z">
        <w:r w:rsidR="001919F5" w:rsidRPr="00924AF9" w:rsidDel="00211112">
          <w:rPr>
            <w:rFonts w:ascii="Times New Roman" w:hAnsi="Times New Roman" w:cs="Times New Roman"/>
          </w:rPr>
          <w:delText>.</w:delText>
        </w:r>
      </w:del>
      <w:r w:rsidR="001919F5" w:rsidRPr="00924AF9">
        <w:rPr>
          <w:rFonts w:ascii="Times New Roman" w:hAnsi="Times New Roman" w:cs="Times New Roman"/>
        </w:rPr>
        <w:t xml:space="preserve">, FU sites were characterized by a species of </w:t>
      </w:r>
      <w:proofErr w:type="spellStart"/>
      <w:r w:rsidR="001919F5" w:rsidRPr="00924AF9">
        <w:rPr>
          <w:rFonts w:ascii="Times New Roman" w:hAnsi="Times New Roman" w:cs="Times New Roman"/>
          <w:i/>
        </w:rPr>
        <w:t>Lactarius</w:t>
      </w:r>
      <w:proofErr w:type="spellEnd"/>
      <w:r w:rsidR="001919F5" w:rsidRPr="00924AF9">
        <w:rPr>
          <w:rFonts w:ascii="Times New Roman" w:hAnsi="Times New Roman" w:cs="Times New Roman"/>
        </w:rPr>
        <w:t xml:space="preserve">, an EM genus, and </w:t>
      </w:r>
      <w:proofErr w:type="spellStart"/>
      <w:r w:rsidR="001919F5" w:rsidRPr="00924AF9">
        <w:rPr>
          <w:rFonts w:ascii="Times New Roman" w:hAnsi="Times New Roman" w:cs="Times New Roman"/>
          <w:i/>
        </w:rPr>
        <w:t>Phialocephala</w:t>
      </w:r>
      <w:proofErr w:type="spellEnd"/>
      <w:r w:rsidR="001919F5" w:rsidRPr="00924AF9">
        <w:rPr>
          <w:rFonts w:ascii="Times New Roman" w:hAnsi="Times New Roman" w:cs="Times New Roman"/>
        </w:rPr>
        <w:t>, a dark septate endophyte (DSE)</w:t>
      </w:r>
      <w:r w:rsidR="00ED6012" w:rsidRPr="00924AF9">
        <w:rPr>
          <w:rFonts w:ascii="Times New Roman" w:hAnsi="Times New Roman" w:cs="Times New Roman"/>
        </w:rPr>
        <w:t xml:space="preserve"> (Table S2)</w:t>
      </w:r>
      <w:r w:rsidR="001919F5" w:rsidRPr="00924AF9">
        <w:rPr>
          <w:rFonts w:ascii="Times New Roman" w:hAnsi="Times New Roman" w:cs="Times New Roman"/>
        </w:rPr>
        <w:t xml:space="preserve">. </w:t>
      </w:r>
    </w:p>
    <w:p w14:paraId="2CDA193C" w14:textId="11912C9B" w:rsidR="00C739B5" w:rsidRPr="00924AF9" w:rsidRDefault="00C739B5" w:rsidP="00D7589D">
      <w:pPr>
        <w:spacing w:line="480" w:lineRule="auto"/>
        <w:rPr>
          <w:rFonts w:ascii="Times New Roman" w:hAnsi="Times New Roman" w:cs="Times New Roman"/>
        </w:rPr>
      </w:pPr>
    </w:p>
    <w:p w14:paraId="0968DFAC" w14:textId="079FB1C1" w:rsidR="00C739B5" w:rsidRPr="00924AF9" w:rsidRDefault="00090C72" w:rsidP="00D7589D">
      <w:pPr>
        <w:spacing w:line="480" w:lineRule="auto"/>
        <w:rPr>
          <w:rFonts w:ascii="Times New Roman" w:hAnsi="Times New Roman" w:cs="Times New Roman"/>
          <w:b/>
        </w:rPr>
      </w:pPr>
      <w:r w:rsidRPr="00924AF9">
        <w:rPr>
          <w:rFonts w:ascii="Times New Roman" w:hAnsi="Times New Roman" w:cs="Times New Roman"/>
          <w:b/>
        </w:rPr>
        <w:t>DISCUSSION</w:t>
      </w:r>
    </w:p>
    <w:p w14:paraId="05212088" w14:textId="119F2A05" w:rsidR="00C739B5" w:rsidRPr="00924AF9" w:rsidDel="00EF44EC" w:rsidRDefault="007921FB" w:rsidP="00D7589D">
      <w:pPr>
        <w:spacing w:line="480" w:lineRule="auto"/>
        <w:rPr>
          <w:del w:id="447" w:author="Microsoft Office User" w:date="2019-08-27T10:07:00Z"/>
          <w:rFonts w:ascii="Times New Roman" w:hAnsi="Times New Roman" w:cs="Times New Roman"/>
        </w:rPr>
      </w:pPr>
      <w:r w:rsidRPr="00924AF9">
        <w:rPr>
          <w:rFonts w:ascii="Times New Roman" w:hAnsi="Times New Roman" w:cs="Times New Roman"/>
        </w:rPr>
        <w:t>In this study</w:t>
      </w:r>
      <w:r w:rsidR="002F1C3F" w:rsidRPr="00924AF9">
        <w:rPr>
          <w:rFonts w:ascii="Times New Roman" w:hAnsi="Times New Roman" w:cs="Times New Roman"/>
        </w:rPr>
        <w:t>,</w:t>
      </w:r>
      <w:r w:rsidRPr="00924AF9">
        <w:rPr>
          <w:rFonts w:ascii="Times New Roman" w:hAnsi="Times New Roman" w:cs="Times New Roman"/>
        </w:rPr>
        <w:t xml:space="preserve"> we aimed to determine </w:t>
      </w:r>
      <w:r w:rsidR="00AB40FE" w:rsidRPr="00924AF9">
        <w:rPr>
          <w:rFonts w:ascii="Times New Roman" w:hAnsi="Times New Roman" w:cs="Times New Roman"/>
        </w:rPr>
        <w:t>whether</w:t>
      </w:r>
      <w:r w:rsidR="009460F5" w:rsidRPr="00924AF9">
        <w:rPr>
          <w:rFonts w:ascii="Times New Roman" w:hAnsi="Times New Roman" w:cs="Times New Roman"/>
        </w:rPr>
        <w:t xml:space="preserve"> 1) </w:t>
      </w:r>
      <w:r w:rsidRPr="00924AF9">
        <w:rPr>
          <w:rFonts w:ascii="Times New Roman" w:hAnsi="Times New Roman" w:cs="Times New Roman"/>
        </w:rPr>
        <w:t>EM communit</w:t>
      </w:r>
      <w:r w:rsidR="009460F5" w:rsidRPr="00924AF9">
        <w:rPr>
          <w:rFonts w:ascii="Times New Roman" w:hAnsi="Times New Roman" w:cs="Times New Roman"/>
        </w:rPr>
        <w:t>y diversity and composition</w:t>
      </w:r>
      <w:r w:rsidRPr="00924AF9">
        <w:rPr>
          <w:rFonts w:ascii="Times New Roman" w:hAnsi="Times New Roman" w:cs="Times New Roman"/>
        </w:rPr>
        <w:t xml:space="preserve"> would differ </w:t>
      </w:r>
      <w:r w:rsidR="00895799" w:rsidRPr="00924AF9">
        <w:rPr>
          <w:rFonts w:ascii="Times New Roman" w:hAnsi="Times New Roman" w:cs="Times New Roman"/>
        </w:rPr>
        <w:t>in FA and FU sites</w:t>
      </w:r>
      <w:r w:rsidRPr="00924AF9">
        <w:rPr>
          <w:rFonts w:ascii="Times New Roman" w:hAnsi="Times New Roman" w:cs="Times New Roman"/>
        </w:rPr>
        <w:t xml:space="preserve"> </w:t>
      </w:r>
      <w:r w:rsidR="009460F5" w:rsidRPr="00924AF9">
        <w:rPr>
          <w:rFonts w:ascii="Times New Roman" w:hAnsi="Times New Roman" w:cs="Times New Roman"/>
        </w:rPr>
        <w:t>15 years post-fire</w:t>
      </w:r>
      <w:r w:rsidRPr="00924AF9">
        <w:rPr>
          <w:rFonts w:ascii="Times New Roman" w:hAnsi="Times New Roman" w:cs="Times New Roman"/>
        </w:rPr>
        <w:t xml:space="preserve"> </w:t>
      </w:r>
      <w:r w:rsidR="009460F5" w:rsidRPr="00924AF9">
        <w:rPr>
          <w:rFonts w:ascii="Times New Roman" w:hAnsi="Times New Roman" w:cs="Times New Roman"/>
        </w:rPr>
        <w:t xml:space="preserve">and 2) </w:t>
      </w:r>
      <w:r w:rsidRPr="00924AF9">
        <w:rPr>
          <w:rFonts w:ascii="Times New Roman" w:hAnsi="Times New Roman" w:cs="Times New Roman"/>
        </w:rPr>
        <w:t xml:space="preserve">if similar </w:t>
      </w:r>
      <w:r w:rsidR="00355F2D" w:rsidRPr="00924AF9">
        <w:rPr>
          <w:rFonts w:ascii="Times New Roman" w:hAnsi="Times New Roman" w:cs="Times New Roman"/>
        </w:rPr>
        <w:t>patterns</w:t>
      </w:r>
      <w:r w:rsidRPr="00924AF9">
        <w:rPr>
          <w:rFonts w:ascii="Times New Roman" w:hAnsi="Times New Roman" w:cs="Times New Roman"/>
        </w:rPr>
        <w:t xml:space="preserve"> would be observed in geographically distinct</w:t>
      </w:r>
      <w:r w:rsidR="00F70872" w:rsidRPr="00924AF9">
        <w:rPr>
          <w:rFonts w:ascii="Times New Roman" w:hAnsi="Times New Roman" w:cs="Times New Roman"/>
        </w:rPr>
        <w:t>, but environmentally similar</w:t>
      </w:r>
      <w:r w:rsidRPr="00924AF9">
        <w:rPr>
          <w:rFonts w:ascii="Times New Roman" w:hAnsi="Times New Roman" w:cs="Times New Roman"/>
        </w:rPr>
        <w:t xml:space="preserve"> forests. </w:t>
      </w:r>
      <w:del w:id="448" w:author="Microsoft Office User" w:date="2019-08-15T13:10:00Z">
        <w:r w:rsidR="006C5CE9" w:rsidRPr="00924AF9" w:rsidDel="000C1224">
          <w:rPr>
            <w:rFonts w:ascii="Times New Roman" w:hAnsi="Times New Roman" w:cs="Times New Roman"/>
          </w:rPr>
          <w:delText xml:space="preserve">Here, </w:delText>
        </w:r>
      </w:del>
      <w:ins w:id="449" w:author="Microsoft Office User" w:date="2019-08-15T13:11:00Z">
        <w:r w:rsidR="000C1224">
          <w:rPr>
            <w:rFonts w:ascii="Times New Roman" w:hAnsi="Times New Roman" w:cs="Times New Roman"/>
          </w:rPr>
          <w:t>W</w:t>
        </w:r>
      </w:ins>
      <w:del w:id="450" w:author="Microsoft Office User" w:date="2019-08-15T13:10:00Z">
        <w:r w:rsidR="006C5CE9" w:rsidRPr="00924AF9" w:rsidDel="000C1224">
          <w:rPr>
            <w:rFonts w:ascii="Times New Roman" w:hAnsi="Times New Roman" w:cs="Times New Roman"/>
          </w:rPr>
          <w:delText>w</w:delText>
        </w:r>
      </w:del>
      <w:r w:rsidR="009C63FE" w:rsidRPr="00924AF9">
        <w:rPr>
          <w:rFonts w:ascii="Times New Roman" w:hAnsi="Times New Roman" w:cs="Times New Roman"/>
        </w:rPr>
        <w:t xml:space="preserve">e found </w:t>
      </w:r>
      <w:r w:rsidR="00012F7B" w:rsidRPr="00924AF9">
        <w:rPr>
          <w:rFonts w:ascii="Times New Roman" w:hAnsi="Times New Roman" w:cs="Times New Roman"/>
        </w:rPr>
        <w:t>no difference in species richness or diversity</w:t>
      </w:r>
      <w:r w:rsidR="00313747" w:rsidRPr="00924AF9">
        <w:rPr>
          <w:rFonts w:ascii="Times New Roman" w:hAnsi="Times New Roman" w:cs="Times New Roman"/>
        </w:rPr>
        <w:t xml:space="preserve"> based on fire history</w:t>
      </w:r>
      <w:del w:id="451" w:author="Microsoft Office User" w:date="2019-08-15T13:11:00Z">
        <w:r w:rsidR="00012F7B" w:rsidRPr="00924AF9" w:rsidDel="000C1224">
          <w:rPr>
            <w:rFonts w:ascii="Times New Roman" w:hAnsi="Times New Roman" w:cs="Times New Roman"/>
          </w:rPr>
          <w:delText xml:space="preserve"> </w:delText>
        </w:r>
        <w:r w:rsidR="00F70872" w:rsidRPr="00924AF9" w:rsidDel="000C1224">
          <w:rPr>
            <w:rFonts w:ascii="Times New Roman" w:hAnsi="Times New Roman" w:cs="Times New Roman"/>
          </w:rPr>
          <w:delText xml:space="preserve">although both were </w:delText>
        </w:r>
        <w:r w:rsidR="00FB563D" w:rsidRPr="00924AF9" w:rsidDel="000C1224">
          <w:rPr>
            <w:rFonts w:ascii="Times New Roman" w:hAnsi="Times New Roman" w:cs="Times New Roman"/>
          </w:rPr>
          <w:delText xml:space="preserve">slightly </w:delText>
        </w:r>
        <w:r w:rsidR="00F70872" w:rsidRPr="00924AF9" w:rsidDel="000C1224">
          <w:rPr>
            <w:rFonts w:ascii="Times New Roman" w:hAnsi="Times New Roman" w:cs="Times New Roman"/>
          </w:rPr>
          <w:delText>higher in FA sites</w:delText>
        </w:r>
      </w:del>
      <w:r w:rsidR="00726808" w:rsidRPr="00924AF9">
        <w:rPr>
          <w:rFonts w:ascii="Times New Roman" w:hAnsi="Times New Roman" w:cs="Times New Roman"/>
        </w:rPr>
        <w:t>, but c</w:t>
      </w:r>
      <w:r w:rsidR="009361C7" w:rsidRPr="00924AF9">
        <w:rPr>
          <w:rFonts w:ascii="Times New Roman" w:hAnsi="Times New Roman" w:cs="Times New Roman"/>
        </w:rPr>
        <w:t>ommunity composition di</w:t>
      </w:r>
      <w:ins w:id="452" w:author="Microsoft Office User" w:date="2019-08-15T13:12:00Z">
        <w:r w:rsidR="000C1224">
          <w:rPr>
            <w:rFonts w:ascii="Times New Roman" w:hAnsi="Times New Roman" w:cs="Times New Roman"/>
          </w:rPr>
          <w:t xml:space="preserve">ffered </w:t>
        </w:r>
      </w:ins>
      <w:del w:id="453" w:author="Microsoft Office User" w:date="2019-08-15T13:12:00Z">
        <w:r w:rsidR="009361C7" w:rsidRPr="00924AF9" w:rsidDel="000C1224">
          <w:rPr>
            <w:rFonts w:ascii="Times New Roman" w:hAnsi="Times New Roman" w:cs="Times New Roman"/>
          </w:rPr>
          <w:delText xml:space="preserve">d show shifts </w:delText>
        </w:r>
      </w:del>
      <w:r w:rsidR="009361C7" w:rsidRPr="00924AF9">
        <w:rPr>
          <w:rFonts w:ascii="Times New Roman" w:hAnsi="Times New Roman" w:cs="Times New Roman"/>
        </w:rPr>
        <w:t xml:space="preserve">in FA sites compared to paired FU sites. </w:t>
      </w:r>
      <w:r w:rsidR="00F70872" w:rsidRPr="00924AF9">
        <w:rPr>
          <w:rFonts w:ascii="Times New Roman" w:hAnsi="Times New Roman" w:cs="Times New Roman"/>
        </w:rPr>
        <w:t>Overall</w:t>
      </w:r>
      <w:r w:rsidR="009361C7" w:rsidRPr="00924AF9">
        <w:rPr>
          <w:rFonts w:ascii="Times New Roman" w:hAnsi="Times New Roman" w:cs="Times New Roman"/>
        </w:rPr>
        <w:t>,</w:t>
      </w:r>
      <w:r w:rsidR="00B03778" w:rsidRPr="00924AF9">
        <w:rPr>
          <w:rFonts w:ascii="Times New Roman" w:hAnsi="Times New Roman" w:cs="Times New Roman"/>
        </w:rPr>
        <w:t xml:space="preserve"> </w:t>
      </w:r>
      <w:r w:rsidR="00BD5F64" w:rsidRPr="00924AF9">
        <w:rPr>
          <w:rFonts w:ascii="Times New Roman" w:hAnsi="Times New Roman" w:cs="Times New Roman"/>
        </w:rPr>
        <w:t xml:space="preserve">we </w:t>
      </w:r>
      <w:r w:rsidR="00346E6C" w:rsidRPr="00924AF9">
        <w:rPr>
          <w:rFonts w:ascii="Times New Roman" w:hAnsi="Times New Roman" w:cs="Times New Roman"/>
        </w:rPr>
        <w:t>found</w:t>
      </w:r>
      <w:r w:rsidR="00BD5F64" w:rsidRPr="00924AF9">
        <w:rPr>
          <w:rFonts w:ascii="Times New Roman" w:hAnsi="Times New Roman" w:cs="Times New Roman"/>
        </w:rPr>
        <w:t xml:space="preserve"> similar patterns in both ranges</w:t>
      </w:r>
      <w:ins w:id="454" w:author="Microsoft Office User" w:date="2019-08-26T16:10:00Z">
        <w:r w:rsidR="00B661E3">
          <w:rPr>
            <w:rFonts w:ascii="Times New Roman" w:hAnsi="Times New Roman" w:cs="Times New Roman"/>
          </w:rPr>
          <w:t>. This finding</w:t>
        </w:r>
      </w:ins>
      <w:r w:rsidR="0009514D" w:rsidRPr="00924AF9">
        <w:rPr>
          <w:rFonts w:ascii="Times New Roman" w:hAnsi="Times New Roman" w:cs="Times New Roman"/>
        </w:rPr>
        <w:t xml:space="preserve"> </w:t>
      </w:r>
      <w:r w:rsidR="00BD5F64" w:rsidRPr="00924AF9">
        <w:rPr>
          <w:rFonts w:ascii="Times New Roman" w:hAnsi="Times New Roman" w:cs="Times New Roman"/>
        </w:rPr>
        <w:lastRenderedPageBreak/>
        <w:t>demonstrat</w:t>
      </w:r>
      <w:ins w:id="455" w:author="Microsoft Office User" w:date="2019-08-26T16:10:00Z">
        <w:r w:rsidR="00B661E3">
          <w:rPr>
            <w:rFonts w:ascii="Times New Roman" w:hAnsi="Times New Roman" w:cs="Times New Roman"/>
          </w:rPr>
          <w:t>es</w:t>
        </w:r>
      </w:ins>
      <w:del w:id="456" w:author="Microsoft Office User" w:date="2019-08-26T16:10:00Z">
        <w:r w:rsidR="0009514D" w:rsidRPr="00924AF9" w:rsidDel="00B661E3">
          <w:rPr>
            <w:rFonts w:ascii="Times New Roman" w:hAnsi="Times New Roman" w:cs="Times New Roman"/>
          </w:rPr>
          <w:delText>ing</w:delText>
        </w:r>
      </w:del>
      <w:r w:rsidR="00BD5F64" w:rsidRPr="00924AF9">
        <w:rPr>
          <w:rFonts w:ascii="Times New Roman" w:hAnsi="Times New Roman" w:cs="Times New Roman"/>
        </w:rPr>
        <w:t xml:space="preserve"> that </w:t>
      </w:r>
      <w:r w:rsidR="0013001B" w:rsidRPr="00924AF9">
        <w:rPr>
          <w:rFonts w:ascii="Times New Roman" w:hAnsi="Times New Roman" w:cs="Times New Roman"/>
        </w:rPr>
        <w:t xml:space="preserve">even in geographically distinct forests hosting unique EM communities, </w:t>
      </w:r>
      <w:r w:rsidR="009623D5" w:rsidRPr="00924AF9">
        <w:rPr>
          <w:rFonts w:ascii="Times New Roman" w:hAnsi="Times New Roman" w:cs="Times New Roman"/>
        </w:rPr>
        <w:t xml:space="preserve">EM </w:t>
      </w:r>
      <w:r w:rsidR="00C66753" w:rsidRPr="00924AF9">
        <w:rPr>
          <w:rFonts w:ascii="Times New Roman" w:hAnsi="Times New Roman" w:cs="Times New Roman"/>
        </w:rPr>
        <w:t>species diversity and community composition</w:t>
      </w:r>
      <w:r w:rsidR="009623D5" w:rsidRPr="00924AF9">
        <w:rPr>
          <w:rFonts w:ascii="Times New Roman" w:hAnsi="Times New Roman" w:cs="Times New Roman"/>
        </w:rPr>
        <w:t xml:space="preserve"> underg</w:t>
      </w:r>
      <w:r w:rsidR="009460F5" w:rsidRPr="00924AF9">
        <w:rPr>
          <w:rFonts w:ascii="Times New Roman" w:hAnsi="Times New Roman" w:cs="Times New Roman"/>
        </w:rPr>
        <w:t>o</w:t>
      </w:r>
      <w:r w:rsidR="0013001B" w:rsidRPr="00924AF9">
        <w:rPr>
          <w:rFonts w:ascii="Times New Roman" w:hAnsi="Times New Roman" w:cs="Times New Roman"/>
        </w:rPr>
        <w:t xml:space="preserve"> similar </w:t>
      </w:r>
      <w:r w:rsidR="009623D5" w:rsidRPr="00924AF9">
        <w:rPr>
          <w:rFonts w:ascii="Times New Roman" w:hAnsi="Times New Roman" w:cs="Times New Roman"/>
        </w:rPr>
        <w:t>chan</w:t>
      </w:r>
      <w:r w:rsidR="00EB60AF" w:rsidRPr="00924AF9">
        <w:rPr>
          <w:rFonts w:ascii="Times New Roman" w:hAnsi="Times New Roman" w:cs="Times New Roman"/>
        </w:rPr>
        <w:t>ges</w:t>
      </w:r>
      <w:r w:rsidR="0013001B" w:rsidRPr="00924AF9">
        <w:rPr>
          <w:rFonts w:ascii="Times New Roman" w:hAnsi="Times New Roman" w:cs="Times New Roman"/>
        </w:rPr>
        <w:t xml:space="preserve"> post fire disturbance</w:t>
      </w:r>
      <w:r w:rsidR="006634CE" w:rsidRPr="00924AF9">
        <w:rPr>
          <w:rFonts w:ascii="Times New Roman" w:hAnsi="Times New Roman" w:cs="Times New Roman"/>
        </w:rPr>
        <w:t xml:space="preserve">. </w:t>
      </w:r>
      <w:del w:id="457" w:author="Microsoft Office User" w:date="2019-08-27T10:05:00Z">
        <w:r w:rsidR="009460F5" w:rsidRPr="00924AF9" w:rsidDel="00EF44EC">
          <w:rPr>
            <w:rFonts w:ascii="Times New Roman" w:hAnsi="Times New Roman" w:cs="Times New Roman"/>
          </w:rPr>
          <w:delText>T</w:delText>
        </w:r>
      </w:del>
      <w:del w:id="458" w:author="Microsoft Office User" w:date="2019-08-27T13:09:00Z">
        <w:r w:rsidR="009460F5" w:rsidRPr="00924AF9" w:rsidDel="00676308">
          <w:rPr>
            <w:rFonts w:ascii="Times New Roman" w:hAnsi="Times New Roman" w:cs="Times New Roman"/>
          </w:rPr>
          <w:delText xml:space="preserve">he </w:delText>
        </w:r>
      </w:del>
      <w:del w:id="459" w:author="Microsoft Office User" w:date="2019-08-27T10:04:00Z">
        <w:r w:rsidR="009460F5" w:rsidRPr="00924AF9" w:rsidDel="00EF44EC">
          <w:rPr>
            <w:rFonts w:ascii="Times New Roman" w:hAnsi="Times New Roman" w:cs="Times New Roman"/>
          </w:rPr>
          <w:delText xml:space="preserve">main difference </w:delText>
        </w:r>
        <w:r w:rsidR="00346E6C" w:rsidRPr="00924AF9" w:rsidDel="00EF44EC">
          <w:rPr>
            <w:rFonts w:ascii="Times New Roman" w:hAnsi="Times New Roman" w:cs="Times New Roman"/>
          </w:rPr>
          <w:delText xml:space="preserve">between the </w:delText>
        </w:r>
      </w:del>
      <w:del w:id="460" w:author="Microsoft Office User" w:date="2019-08-27T13:09:00Z">
        <w:r w:rsidR="00346E6C" w:rsidRPr="00924AF9" w:rsidDel="00676308">
          <w:rPr>
            <w:rFonts w:ascii="Times New Roman" w:hAnsi="Times New Roman" w:cs="Times New Roman"/>
          </w:rPr>
          <w:delText>two ranges</w:delText>
        </w:r>
        <w:r w:rsidR="009460F5" w:rsidRPr="00924AF9" w:rsidDel="00676308">
          <w:rPr>
            <w:rFonts w:ascii="Times New Roman" w:hAnsi="Times New Roman" w:cs="Times New Roman"/>
          </w:rPr>
          <w:delText xml:space="preserve"> </w:delText>
        </w:r>
      </w:del>
      <w:del w:id="461" w:author="Microsoft Office User" w:date="2019-08-27T10:06:00Z">
        <w:r w:rsidR="00346E6C" w:rsidRPr="00924AF9" w:rsidDel="00EF44EC">
          <w:rPr>
            <w:rFonts w:ascii="Times New Roman" w:hAnsi="Times New Roman" w:cs="Times New Roman"/>
          </w:rPr>
          <w:delText>was</w:delText>
        </w:r>
        <w:r w:rsidR="009460F5" w:rsidRPr="00924AF9" w:rsidDel="00EF44EC">
          <w:rPr>
            <w:rFonts w:ascii="Times New Roman" w:hAnsi="Times New Roman" w:cs="Times New Roman"/>
          </w:rPr>
          <w:delText xml:space="preserve"> the degree of </w:delText>
        </w:r>
        <w:r w:rsidR="00346E6C" w:rsidRPr="00924AF9" w:rsidDel="00EF44EC">
          <w:rPr>
            <w:rFonts w:ascii="Times New Roman" w:hAnsi="Times New Roman" w:cs="Times New Roman"/>
          </w:rPr>
          <w:delText>shifts in</w:delText>
        </w:r>
        <w:r w:rsidR="009460F5" w:rsidRPr="00924AF9" w:rsidDel="00EF44EC">
          <w:rPr>
            <w:rFonts w:ascii="Times New Roman" w:hAnsi="Times New Roman" w:cs="Times New Roman"/>
          </w:rPr>
          <w:delText xml:space="preserve"> EM community composition in FA and FU sites with the </w:delText>
        </w:r>
      </w:del>
      <w:del w:id="462" w:author="Microsoft Office User" w:date="2019-08-27T09:12:00Z">
        <w:r w:rsidR="009460F5" w:rsidRPr="00924AF9" w:rsidDel="00531F6D">
          <w:rPr>
            <w:rFonts w:ascii="Times New Roman" w:hAnsi="Times New Roman" w:cs="Times New Roman"/>
          </w:rPr>
          <w:delText xml:space="preserve">SCM showing </w:delText>
        </w:r>
        <w:r w:rsidR="00C66753" w:rsidRPr="00924AF9" w:rsidDel="00531F6D">
          <w:rPr>
            <w:rFonts w:ascii="Times New Roman" w:hAnsi="Times New Roman" w:cs="Times New Roman"/>
          </w:rPr>
          <w:delText>a less distinct</w:delText>
        </w:r>
        <w:r w:rsidR="009460F5" w:rsidRPr="00924AF9" w:rsidDel="00531F6D">
          <w:rPr>
            <w:rFonts w:ascii="Times New Roman" w:hAnsi="Times New Roman" w:cs="Times New Roman"/>
          </w:rPr>
          <w:delText xml:space="preserve"> difference than the PM.</w:delText>
        </w:r>
      </w:del>
      <w:del w:id="463" w:author="Microsoft Office User" w:date="2019-08-27T13:09:00Z">
        <w:r w:rsidR="009460F5" w:rsidRPr="00924AF9" w:rsidDel="00676308">
          <w:rPr>
            <w:rFonts w:ascii="Times New Roman" w:hAnsi="Times New Roman" w:cs="Times New Roman"/>
          </w:rPr>
          <w:delText xml:space="preserve"> </w:delText>
        </w:r>
      </w:del>
      <w:del w:id="464" w:author="Microsoft Office User" w:date="2019-08-27T10:06:00Z">
        <w:r w:rsidR="009460F5" w:rsidRPr="00924AF9" w:rsidDel="00EF44EC">
          <w:rPr>
            <w:rFonts w:ascii="Times New Roman" w:hAnsi="Times New Roman" w:cs="Times New Roman"/>
          </w:rPr>
          <w:delText>Add</w:delText>
        </w:r>
        <w:r w:rsidR="00637F9D" w:rsidRPr="00924AF9" w:rsidDel="00EF44EC">
          <w:rPr>
            <w:rFonts w:ascii="Times New Roman" w:hAnsi="Times New Roman" w:cs="Times New Roman"/>
          </w:rPr>
          <w:delText>i</w:delText>
        </w:r>
        <w:r w:rsidR="009460F5" w:rsidRPr="00924AF9" w:rsidDel="00EF44EC">
          <w:rPr>
            <w:rFonts w:ascii="Times New Roman" w:hAnsi="Times New Roman" w:cs="Times New Roman"/>
          </w:rPr>
          <w:delText>tionally, t</w:delText>
        </w:r>
      </w:del>
      <w:del w:id="465" w:author="Microsoft Office User" w:date="2019-08-27T13:09:00Z">
        <w:r w:rsidR="009460F5" w:rsidRPr="00924AF9" w:rsidDel="00676308">
          <w:rPr>
            <w:rFonts w:ascii="Times New Roman" w:hAnsi="Times New Roman" w:cs="Times New Roman"/>
          </w:rPr>
          <w:delText xml:space="preserve">he taxonomic composition </w:delText>
        </w:r>
      </w:del>
      <w:del w:id="466" w:author="Microsoft Office User" w:date="2019-08-27T10:07:00Z">
        <w:r w:rsidR="009460F5" w:rsidRPr="00924AF9" w:rsidDel="00EF44EC">
          <w:rPr>
            <w:rFonts w:ascii="Times New Roman" w:hAnsi="Times New Roman" w:cs="Times New Roman"/>
          </w:rPr>
          <w:delText>between</w:delText>
        </w:r>
        <w:r w:rsidR="00B83BE5" w:rsidRPr="00924AF9" w:rsidDel="00EF44EC">
          <w:rPr>
            <w:rFonts w:ascii="Times New Roman" w:hAnsi="Times New Roman" w:cs="Times New Roman"/>
          </w:rPr>
          <w:delText xml:space="preserve"> FA and FU sites in</w:delText>
        </w:r>
        <w:r w:rsidR="009460F5" w:rsidRPr="00924AF9" w:rsidDel="00EF44EC">
          <w:rPr>
            <w:rFonts w:ascii="Times New Roman" w:hAnsi="Times New Roman" w:cs="Times New Roman"/>
          </w:rPr>
          <w:delText xml:space="preserve"> </w:delText>
        </w:r>
      </w:del>
      <w:del w:id="467" w:author="Microsoft Office User" w:date="2019-08-27T13:09:00Z">
        <w:r w:rsidR="009460F5" w:rsidRPr="00924AF9" w:rsidDel="00676308">
          <w:rPr>
            <w:rFonts w:ascii="Times New Roman" w:hAnsi="Times New Roman" w:cs="Times New Roman"/>
          </w:rPr>
          <w:delText>the two ranges</w:delText>
        </w:r>
        <w:r w:rsidR="00B83BE5" w:rsidRPr="00924AF9" w:rsidDel="00676308">
          <w:rPr>
            <w:rFonts w:ascii="Times New Roman" w:hAnsi="Times New Roman" w:cs="Times New Roman"/>
          </w:rPr>
          <w:delText xml:space="preserve"> </w:delText>
        </w:r>
        <w:r w:rsidR="001D3A42" w:rsidRPr="00924AF9" w:rsidDel="00676308">
          <w:rPr>
            <w:rFonts w:ascii="Times New Roman" w:hAnsi="Times New Roman" w:cs="Times New Roman"/>
          </w:rPr>
          <w:delText>showed contrasting patterns</w:delText>
        </w:r>
        <w:r w:rsidR="009460F5" w:rsidRPr="00924AF9" w:rsidDel="00676308">
          <w:rPr>
            <w:rFonts w:ascii="Times New Roman" w:hAnsi="Times New Roman" w:cs="Times New Roman"/>
          </w:rPr>
          <w:delText xml:space="preserve">. </w:delText>
        </w:r>
        <w:r w:rsidR="00395D9C" w:rsidRPr="00924AF9" w:rsidDel="00676308">
          <w:rPr>
            <w:rFonts w:ascii="Times New Roman" w:hAnsi="Times New Roman" w:cs="Times New Roman"/>
          </w:rPr>
          <w:delText>These differences</w:delText>
        </w:r>
        <w:r w:rsidR="009460F5" w:rsidRPr="00924AF9" w:rsidDel="00676308">
          <w:rPr>
            <w:rFonts w:ascii="Times New Roman" w:hAnsi="Times New Roman" w:cs="Times New Roman"/>
          </w:rPr>
          <w:delText xml:space="preserve"> could indicate that c</w:delText>
        </w:r>
        <w:r w:rsidR="006634CE" w:rsidRPr="00924AF9" w:rsidDel="00676308">
          <w:rPr>
            <w:rFonts w:ascii="Times New Roman" w:hAnsi="Times New Roman" w:cs="Times New Roman"/>
          </w:rPr>
          <w:delText xml:space="preserve">hanges in </w:delText>
        </w:r>
        <w:r w:rsidR="00940148" w:rsidRPr="00924AF9" w:rsidDel="00676308">
          <w:rPr>
            <w:rFonts w:ascii="Times New Roman" w:hAnsi="Times New Roman" w:cs="Times New Roman"/>
          </w:rPr>
          <w:delText>taxonomic</w:delText>
        </w:r>
        <w:r w:rsidR="006634CE" w:rsidRPr="00924AF9" w:rsidDel="00676308">
          <w:rPr>
            <w:rFonts w:ascii="Times New Roman" w:hAnsi="Times New Roman" w:cs="Times New Roman"/>
          </w:rPr>
          <w:delText xml:space="preserve"> composition</w:delText>
        </w:r>
        <w:r w:rsidR="009460F5" w:rsidRPr="00924AF9" w:rsidDel="00676308">
          <w:rPr>
            <w:rFonts w:ascii="Times New Roman" w:hAnsi="Times New Roman" w:cs="Times New Roman"/>
          </w:rPr>
          <w:delText xml:space="preserve"> </w:delText>
        </w:r>
      </w:del>
      <w:del w:id="468" w:author="Microsoft Office User" w:date="2019-08-27T09:23:00Z">
        <w:r w:rsidR="006634CE" w:rsidRPr="00924AF9" w:rsidDel="00652B84">
          <w:rPr>
            <w:rFonts w:ascii="Times New Roman" w:hAnsi="Times New Roman" w:cs="Times New Roman"/>
          </w:rPr>
          <w:delText>seem to be</w:delText>
        </w:r>
      </w:del>
      <w:del w:id="469" w:author="Microsoft Office User" w:date="2019-08-27T13:09:00Z">
        <w:r w:rsidR="006634CE" w:rsidRPr="00924AF9" w:rsidDel="00676308">
          <w:rPr>
            <w:rFonts w:ascii="Times New Roman" w:hAnsi="Times New Roman" w:cs="Times New Roman"/>
          </w:rPr>
          <w:delText xml:space="preserve"> governed more by non-disturbance processes</w:delText>
        </w:r>
        <w:r w:rsidR="0096502F" w:rsidRPr="00924AF9" w:rsidDel="00676308">
          <w:rPr>
            <w:rFonts w:ascii="Times New Roman" w:hAnsi="Times New Roman" w:cs="Times New Roman"/>
          </w:rPr>
          <w:delText>, such as historical contingency</w:delText>
        </w:r>
      </w:del>
      <w:del w:id="470" w:author="Microsoft Office User" w:date="2019-08-27T09:23:00Z">
        <w:r w:rsidR="0096502F" w:rsidRPr="00924AF9" w:rsidDel="00652B84">
          <w:rPr>
            <w:rFonts w:ascii="Times New Roman" w:hAnsi="Times New Roman" w:cs="Times New Roman"/>
          </w:rPr>
          <w:delText xml:space="preserve"> or annual average </w:delText>
        </w:r>
        <w:r w:rsidR="00BA52F1" w:rsidRPr="00924AF9" w:rsidDel="00652B84">
          <w:rPr>
            <w:rFonts w:ascii="Times New Roman" w:hAnsi="Times New Roman" w:cs="Times New Roman"/>
          </w:rPr>
          <w:delText>precipitation</w:delText>
        </w:r>
        <w:r w:rsidR="00A10588" w:rsidRPr="00924AF9" w:rsidDel="00652B84">
          <w:rPr>
            <w:rFonts w:ascii="Times New Roman" w:hAnsi="Times New Roman" w:cs="Times New Roman"/>
          </w:rPr>
          <w:delText xml:space="preserve"> patterns</w:delText>
        </w:r>
        <w:r w:rsidR="0096502F" w:rsidRPr="00924AF9" w:rsidDel="00652B84">
          <w:rPr>
            <w:rFonts w:ascii="Times New Roman" w:hAnsi="Times New Roman" w:cs="Times New Roman"/>
          </w:rPr>
          <w:delText xml:space="preserve">. </w:delText>
        </w:r>
      </w:del>
    </w:p>
    <w:p w14:paraId="3D3FD979" w14:textId="5A8D092A" w:rsidR="00FB563D" w:rsidRPr="00924AF9" w:rsidDel="00EF44EC" w:rsidRDefault="00FB563D" w:rsidP="00D7589D">
      <w:pPr>
        <w:spacing w:line="480" w:lineRule="auto"/>
        <w:rPr>
          <w:del w:id="471" w:author="Microsoft Office User" w:date="2019-08-27T10:07:00Z"/>
          <w:rFonts w:ascii="Times New Roman" w:hAnsi="Times New Roman" w:cs="Times New Roman"/>
        </w:rPr>
      </w:pPr>
    </w:p>
    <w:p w14:paraId="0192AF44" w14:textId="12B6DE6F" w:rsidR="00652B84" w:rsidRDefault="00652B84" w:rsidP="00D7589D">
      <w:pPr>
        <w:spacing w:line="480" w:lineRule="auto"/>
        <w:rPr>
          <w:ins w:id="472" w:author="Microsoft Office User" w:date="2019-08-27T09:22:00Z"/>
          <w:rFonts w:ascii="Times New Roman" w:hAnsi="Times New Roman" w:cs="Times New Roman"/>
        </w:rPr>
      </w:pPr>
    </w:p>
    <w:p w14:paraId="0C801521" w14:textId="12C3582E" w:rsidR="00652B84" w:rsidRDefault="00652B84" w:rsidP="00D7589D">
      <w:pPr>
        <w:spacing w:line="480" w:lineRule="auto"/>
        <w:rPr>
          <w:ins w:id="473" w:author="Microsoft Office User" w:date="2019-08-27T13:19:00Z"/>
          <w:rFonts w:ascii="Times New Roman" w:hAnsi="Times New Roman" w:cs="Times New Roman"/>
        </w:rPr>
      </w:pPr>
    </w:p>
    <w:p w14:paraId="6B1A8F36" w14:textId="7A65899B" w:rsidR="00DF7F5E" w:rsidRDefault="00DF7F5E" w:rsidP="00D7589D">
      <w:pPr>
        <w:spacing w:line="480" w:lineRule="auto"/>
        <w:rPr>
          <w:ins w:id="474" w:author="Microsoft Office User" w:date="2019-08-27T13:19:00Z"/>
          <w:rFonts w:ascii="Times New Roman" w:hAnsi="Times New Roman" w:cs="Times New Roman"/>
        </w:rPr>
      </w:pPr>
      <w:ins w:id="475" w:author="Microsoft Office User" w:date="2019-08-27T13:19:00Z">
        <w:r>
          <w:rPr>
            <w:rFonts w:ascii="Times New Roman" w:hAnsi="Times New Roman" w:cs="Times New Roman"/>
          </w:rPr>
          <w:t xml:space="preserve">Whereas </w:t>
        </w:r>
      </w:ins>
      <w:ins w:id="476" w:author="Microsoft Office User" w:date="2019-08-27T13:20:00Z">
        <w:r w:rsidR="00B30165">
          <w:rPr>
            <w:rFonts w:ascii="Times New Roman" w:hAnsi="Times New Roman" w:cs="Times New Roman"/>
          </w:rPr>
          <w:t xml:space="preserve">EM communities across both ranges </w:t>
        </w:r>
      </w:ins>
      <w:ins w:id="477" w:author="Microsoft Office User" w:date="2019-08-27T13:19:00Z">
        <w:r>
          <w:rPr>
            <w:rFonts w:ascii="Times New Roman" w:hAnsi="Times New Roman" w:cs="Times New Roman"/>
          </w:rPr>
          <w:t>differe</w:t>
        </w:r>
      </w:ins>
      <w:ins w:id="478" w:author="Microsoft Office User" w:date="2019-08-27T13:20:00Z">
        <w:r w:rsidR="00B30165">
          <w:rPr>
            <w:rFonts w:ascii="Times New Roman" w:hAnsi="Times New Roman" w:cs="Times New Roman"/>
          </w:rPr>
          <w:t>d</w:t>
        </w:r>
      </w:ins>
      <w:ins w:id="479" w:author="Microsoft Office User" w:date="2019-08-27T13:19:00Z">
        <w:r>
          <w:rPr>
            <w:rFonts w:ascii="Times New Roman" w:hAnsi="Times New Roman" w:cs="Times New Roman"/>
          </w:rPr>
          <w:t xml:space="preserve"> between FA and FU sites, </w:t>
        </w:r>
        <w:r w:rsidRPr="00924AF9">
          <w:rPr>
            <w:rFonts w:ascii="Times New Roman" w:hAnsi="Times New Roman" w:cs="Times New Roman"/>
          </w:rPr>
          <w:t>EM communities in the SCM and PM showed no similarity in FA sites (Fig. 4B) compared to a higher level of similarity in FU sites (Fig. 4A)</w:t>
        </w:r>
        <w:r>
          <w:rPr>
            <w:rFonts w:ascii="Times New Roman" w:hAnsi="Times New Roman" w:cs="Times New Roman"/>
          </w:rPr>
          <w:t>.</w:t>
        </w:r>
      </w:ins>
      <w:ins w:id="480" w:author="Microsoft Office User" w:date="2019-08-27T13:21:00Z">
        <w:r w:rsidR="00707DE9">
          <w:rPr>
            <w:rFonts w:ascii="Times New Roman" w:hAnsi="Times New Roman" w:cs="Times New Roman"/>
          </w:rPr>
          <w:t xml:space="preserve"> </w:t>
        </w:r>
      </w:ins>
      <w:ins w:id="481" w:author="Microsoft Office User" w:date="2019-08-27T13:22:00Z">
        <w:r w:rsidR="00707DE9">
          <w:rPr>
            <w:rFonts w:ascii="Times New Roman" w:hAnsi="Times New Roman" w:cs="Times New Roman"/>
          </w:rPr>
          <w:t>Although care was taken to ensure that both environment and fire conditions across sites were similar, t</w:t>
        </w:r>
      </w:ins>
      <w:ins w:id="482" w:author="Microsoft Office User" w:date="2019-08-27T13:21:00Z">
        <w:r w:rsidR="00707DE9">
          <w:rPr>
            <w:rFonts w:ascii="Times New Roman" w:hAnsi="Times New Roman" w:cs="Times New Roman"/>
          </w:rPr>
          <w:t xml:space="preserve">he distinct communities present in FA sites of each range could </w:t>
        </w:r>
      </w:ins>
      <w:ins w:id="483" w:author="Microsoft Office User" w:date="2019-08-27T13:22:00Z">
        <w:r w:rsidR="00707DE9">
          <w:rPr>
            <w:rFonts w:ascii="Times New Roman" w:hAnsi="Times New Roman" w:cs="Times New Roman"/>
          </w:rPr>
          <w:t>reflect unknown factors. Alternatively, t</w:t>
        </w:r>
        <w:r w:rsidR="00707DE9" w:rsidRPr="00924AF9">
          <w:rPr>
            <w:rFonts w:ascii="Times New Roman" w:hAnsi="Times New Roman" w:cs="Times New Roman"/>
          </w:rPr>
          <w:t xml:space="preserve">hese differences could indicate that changes in taxonomic composition </w:t>
        </w:r>
        <w:r w:rsidR="00707DE9">
          <w:rPr>
            <w:rFonts w:ascii="Times New Roman" w:hAnsi="Times New Roman" w:cs="Times New Roman"/>
          </w:rPr>
          <w:t>are</w:t>
        </w:r>
        <w:r w:rsidR="00707DE9" w:rsidRPr="00924AF9">
          <w:rPr>
            <w:rFonts w:ascii="Times New Roman" w:hAnsi="Times New Roman" w:cs="Times New Roman"/>
          </w:rPr>
          <w:t xml:space="preserve"> governed more by non-disturbance processes, such as historical contingency</w:t>
        </w:r>
        <w:r w:rsidR="00707DE9">
          <w:rPr>
            <w:rFonts w:ascii="Times New Roman" w:hAnsi="Times New Roman" w:cs="Times New Roman"/>
          </w:rPr>
          <w:t>.</w:t>
        </w:r>
        <w:r w:rsidR="00707DE9" w:rsidRPr="003A3EF5">
          <w:rPr>
            <w:rFonts w:ascii="Times New Roman" w:hAnsi="Times New Roman" w:cs="Times New Roman"/>
          </w:rPr>
          <w:t xml:space="preserve"> </w:t>
        </w:r>
      </w:ins>
      <w:ins w:id="484" w:author="Microsoft Office User" w:date="2019-08-27T13:23:00Z">
        <w:r w:rsidR="00707DE9">
          <w:rPr>
            <w:rFonts w:ascii="Times New Roman" w:hAnsi="Times New Roman" w:cs="Times New Roman"/>
          </w:rPr>
          <w:t>We also observed that the</w:t>
        </w:r>
      </w:ins>
      <w:ins w:id="485" w:author="Microsoft Office User" w:date="2019-08-27T13:19:00Z">
        <w:r w:rsidRPr="00924AF9">
          <w:rPr>
            <w:rFonts w:ascii="Times New Roman" w:hAnsi="Times New Roman" w:cs="Times New Roman"/>
          </w:rPr>
          <w:t xml:space="preserve"> taxonomic composition </w:t>
        </w:r>
        <w:r>
          <w:rPr>
            <w:rFonts w:ascii="Times New Roman" w:hAnsi="Times New Roman" w:cs="Times New Roman"/>
          </w:rPr>
          <w:t xml:space="preserve">of EM communities within </w:t>
        </w:r>
        <w:r w:rsidRPr="00924AF9">
          <w:rPr>
            <w:rFonts w:ascii="Times New Roman" w:hAnsi="Times New Roman" w:cs="Times New Roman"/>
          </w:rPr>
          <w:t>the two ranges showed contrasting patterns</w:t>
        </w:r>
      </w:ins>
      <w:ins w:id="486" w:author="Microsoft Office User" w:date="2019-08-27T13:23:00Z">
        <w:r w:rsidR="00707DE9">
          <w:rPr>
            <w:rFonts w:ascii="Times New Roman" w:hAnsi="Times New Roman" w:cs="Times New Roman"/>
          </w:rPr>
          <w:t>, supporting the latter hypothesis</w:t>
        </w:r>
      </w:ins>
      <w:ins w:id="487" w:author="Microsoft Office User" w:date="2019-08-27T13:19:00Z">
        <w:r>
          <w:rPr>
            <w:rFonts w:ascii="Times New Roman" w:hAnsi="Times New Roman" w:cs="Times New Roman"/>
          </w:rPr>
          <w:t>. These differences i</w:t>
        </w:r>
        <w:r w:rsidRPr="00924AF9">
          <w:rPr>
            <w:rFonts w:ascii="Times New Roman" w:hAnsi="Times New Roman" w:cs="Times New Roman"/>
          </w:rPr>
          <w:t>ndicat</w:t>
        </w:r>
        <w:r>
          <w:rPr>
            <w:rFonts w:ascii="Times New Roman" w:hAnsi="Times New Roman" w:cs="Times New Roman"/>
          </w:rPr>
          <w:t>es</w:t>
        </w:r>
        <w:r w:rsidRPr="00924AF9">
          <w:rPr>
            <w:rFonts w:ascii="Times New Roman" w:hAnsi="Times New Roman" w:cs="Times New Roman"/>
          </w:rPr>
          <w:t xml:space="preserve"> that the direction of the </w:t>
        </w:r>
        <w:r>
          <w:rPr>
            <w:rFonts w:ascii="Times New Roman" w:hAnsi="Times New Roman" w:cs="Times New Roman"/>
          </w:rPr>
          <w:t>change in disturbed areas</w:t>
        </w:r>
        <w:r w:rsidRPr="00924AF9">
          <w:rPr>
            <w:rFonts w:ascii="Times New Roman" w:hAnsi="Times New Roman" w:cs="Times New Roman"/>
          </w:rPr>
          <w:t xml:space="preserve"> </w:t>
        </w:r>
      </w:ins>
      <w:ins w:id="488" w:author="Microsoft Office User" w:date="2019-08-27T13:24:00Z">
        <w:r w:rsidR="009A2DC2">
          <w:rPr>
            <w:rFonts w:ascii="Times New Roman" w:hAnsi="Times New Roman" w:cs="Times New Roman"/>
          </w:rPr>
          <w:t>was</w:t>
        </w:r>
      </w:ins>
      <w:ins w:id="489" w:author="Microsoft Office User" w:date="2019-08-27T13:19:00Z">
        <w:r w:rsidRPr="00924AF9">
          <w:rPr>
            <w:rFonts w:ascii="Times New Roman" w:hAnsi="Times New Roman" w:cs="Times New Roman"/>
          </w:rPr>
          <w:t xml:space="preserve"> dependent on the initial EM community pool. </w:t>
        </w:r>
      </w:ins>
    </w:p>
    <w:p w14:paraId="7E103E62" w14:textId="77777777" w:rsidR="00DF7F5E" w:rsidRDefault="00DF7F5E" w:rsidP="00D7589D">
      <w:pPr>
        <w:spacing w:line="480" w:lineRule="auto"/>
        <w:rPr>
          <w:ins w:id="490" w:author="Microsoft Office User" w:date="2019-08-27T09:22:00Z"/>
          <w:rFonts w:ascii="Times New Roman" w:hAnsi="Times New Roman" w:cs="Times New Roman"/>
        </w:rPr>
      </w:pPr>
    </w:p>
    <w:p w14:paraId="6FA5746F" w14:textId="286B8AF2" w:rsidR="00FB563D" w:rsidRPr="00924AF9" w:rsidDel="00DF7F5E" w:rsidRDefault="00FB563D" w:rsidP="00D7589D">
      <w:pPr>
        <w:spacing w:line="480" w:lineRule="auto"/>
        <w:rPr>
          <w:del w:id="491" w:author="Microsoft Office User" w:date="2019-08-27T13:19:00Z"/>
          <w:rFonts w:ascii="Times New Roman" w:hAnsi="Times New Roman" w:cs="Times New Roman"/>
        </w:rPr>
      </w:pPr>
      <w:bookmarkStart w:id="492" w:name="_GoBack"/>
      <w:bookmarkEnd w:id="492"/>
      <w:r w:rsidRPr="00924AF9">
        <w:rPr>
          <w:rFonts w:ascii="Times New Roman" w:hAnsi="Times New Roman" w:cs="Times New Roman"/>
        </w:rPr>
        <w:t xml:space="preserve">Studies in which EM communities were assessed immediately post-fire have found that both diversity and species richness </w:t>
      </w:r>
      <w:r w:rsidR="00EB671B" w:rsidRPr="00924AF9">
        <w:rPr>
          <w:rFonts w:ascii="Times New Roman" w:hAnsi="Times New Roman" w:cs="Times New Roman"/>
        </w:rPr>
        <w:t xml:space="preserve">can </w:t>
      </w:r>
      <w:r w:rsidRPr="00924AF9">
        <w:rPr>
          <w:rFonts w:ascii="Times New Roman" w:hAnsi="Times New Roman" w:cs="Times New Roman"/>
        </w:rPr>
        <w:t xml:space="preserve">increase compared to </w:t>
      </w:r>
      <w:r w:rsidR="002C6ADC" w:rsidRPr="00924AF9">
        <w:rPr>
          <w:rFonts w:ascii="Times New Roman" w:hAnsi="Times New Roman" w:cs="Times New Roman"/>
        </w:rPr>
        <w:t>pre-fire status</w:t>
      </w:r>
      <w:r w:rsidRPr="00924AF9">
        <w:rPr>
          <w:rFonts w:ascii="Times New Roman" w:hAnsi="Times New Roman" w:cs="Times New Roman"/>
        </w:rPr>
        <w:t xml:space="preserve"> </w:t>
      </w:r>
      <w:del w:id="493" w:author="Microsoft Office User" w:date="2019-08-27T09:19:00Z">
        <w:r w:rsidRPr="00924AF9" w:rsidDel="0072687C">
          <w:rPr>
            <w:rFonts w:ascii="Times New Roman" w:hAnsi="Times New Roman" w:cs="Times New Roman"/>
          </w:rPr>
          <w:delText xml:space="preserve">at those sites or similar sites that were not burned </w:delText>
        </w:r>
      </w:del>
      <w:r w:rsidRPr="00924AF9">
        <w:rPr>
          <w:rFonts w:ascii="Times New Roman" w:hAnsi="Times New Roman" w:cs="Times New Roman"/>
        </w:rPr>
        <w:t>(</w:t>
      </w:r>
      <w:proofErr w:type="spellStart"/>
      <w:r w:rsidR="003C641F" w:rsidRPr="00924AF9">
        <w:rPr>
          <w:rFonts w:ascii="Times New Roman" w:hAnsi="Times New Roman" w:cs="Times New Roman"/>
        </w:rPr>
        <w:t>Stendell</w:t>
      </w:r>
      <w:proofErr w:type="spellEnd"/>
      <w:r w:rsidR="003C641F" w:rsidRPr="00924AF9">
        <w:rPr>
          <w:rFonts w:ascii="Times New Roman" w:hAnsi="Times New Roman" w:cs="Times New Roman"/>
        </w:rPr>
        <w:t xml:space="preserve"> </w:t>
      </w:r>
      <w:r w:rsidR="003C641F" w:rsidRPr="00924AF9">
        <w:rPr>
          <w:rFonts w:ascii="Times New Roman" w:hAnsi="Times New Roman" w:cs="Times New Roman"/>
          <w:i/>
        </w:rPr>
        <w:t>et al.</w:t>
      </w:r>
      <w:r w:rsidR="003C641F" w:rsidRPr="00924AF9">
        <w:rPr>
          <w:rFonts w:ascii="Times New Roman" w:hAnsi="Times New Roman" w:cs="Times New Roman"/>
        </w:rPr>
        <w:t xml:space="preserve"> 1999; </w:t>
      </w:r>
      <w:proofErr w:type="spellStart"/>
      <w:r w:rsidR="00BA2595" w:rsidRPr="00924AF9">
        <w:rPr>
          <w:rFonts w:ascii="Times New Roman" w:hAnsi="Times New Roman" w:cs="Times New Roman"/>
        </w:rPr>
        <w:t>Baar</w:t>
      </w:r>
      <w:proofErr w:type="spellEnd"/>
      <w:r w:rsidR="00BA2595" w:rsidRPr="00924AF9">
        <w:rPr>
          <w:rFonts w:ascii="Times New Roman" w:hAnsi="Times New Roman" w:cs="Times New Roman"/>
        </w:rPr>
        <w:t xml:space="preserve"> </w:t>
      </w:r>
      <w:r w:rsidR="00BA2595" w:rsidRPr="00924AF9">
        <w:rPr>
          <w:rFonts w:ascii="Times New Roman" w:hAnsi="Times New Roman" w:cs="Times New Roman"/>
          <w:i/>
        </w:rPr>
        <w:t>et al.</w:t>
      </w:r>
      <w:r w:rsidR="00BA2595" w:rsidRPr="00924AF9">
        <w:rPr>
          <w:rFonts w:ascii="Times New Roman" w:hAnsi="Times New Roman" w:cs="Times New Roman"/>
        </w:rPr>
        <w:t xml:space="preserve"> 2002</w:t>
      </w:r>
      <w:r w:rsidRPr="00924AF9">
        <w:rPr>
          <w:rFonts w:ascii="Times New Roman" w:hAnsi="Times New Roman" w:cs="Times New Roman"/>
        </w:rPr>
        <w:t xml:space="preserve">). </w:t>
      </w:r>
      <w:r w:rsidR="00EB671B" w:rsidRPr="00924AF9">
        <w:rPr>
          <w:rFonts w:ascii="Times New Roman" w:hAnsi="Times New Roman" w:cs="Times New Roman"/>
        </w:rPr>
        <w:t xml:space="preserve">The slightly higher species richness and diversity we found in FA compared to FU sites could indicate </w:t>
      </w:r>
      <w:del w:id="494" w:author="Microsoft Office User" w:date="2019-08-27T09:21:00Z">
        <w:r w:rsidR="00EB671B" w:rsidRPr="00924AF9" w:rsidDel="00652B84">
          <w:rPr>
            <w:rFonts w:ascii="Times New Roman" w:hAnsi="Times New Roman" w:cs="Times New Roman"/>
          </w:rPr>
          <w:delText xml:space="preserve">that </w:delText>
        </w:r>
      </w:del>
      <w:r w:rsidR="00EB671B" w:rsidRPr="00924AF9">
        <w:rPr>
          <w:rFonts w:ascii="Times New Roman" w:hAnsi="Times New Roman" w:cs="Times New Roman"/>
        </w:rPr>
        <w:t xml:space="preserve">these sites are </w:t>
      </w:r>
      <w:del w:id="495" w:author="Microsoft Office User" w:date="2019-08-27T09:20:00Z">
        <w:r w:rsidR="007C4615" w:rsidRPr="00924AF9" w:rsidDel="00652B84">
          <w:rPr>
            <w:rFonts w:ascii="Times New Roman" w:hAnsi="Times New Roman" w:cs="Times New Roman"/>
          </w:rPr>
          <w:delText xml:space="preserve">undergoing </w:delText>
        </w:r>
      </w:del>
      <w:ins w:id="496" w:author="Microsoft Office User" w:date="2019-08-27T09:20:00Z">
        <w:r w:rsidR="00652B84">
          <w:rPr>
            <w:rFonts w:ascii="Times New Roman" w:hAnsi="Times New Roman" w:cs="Times New Roman"/>
          </w:rPr>
          <w:t>continuing</w:t>
        </w:r>
        <w:r w:rsidR="00652B84" w:rsidRPr="00924AF9">
          <w:rPr>
            <w:rFonts w:ascii="Times New Roman" w:hAnsi="Times New Roman" w:cs="Times New Roman"/>
          </w:rPr>
          <w:t xml:space="preserve"> </w:t>
        </w:r>
      </w:ins>
      <w:r w:rsidR="00EB671B" w:rsidRPr="00924AF9">
        <w:rPr>
          <w:rFonts w:ascii="Times New Roman" w:hAnsi="Times New Roman" w:cs="Times New Roman"/>
        </w:rPr>
        <w:t>recover</w:t>
      </w:r>
      <w:r w:rsidR="007C4615" w:rsidRPr="00924AF9">
        <w:rPr>
          <w:rFonts w:ascii="Times New Roman" w:hAnsi="Times New Roman" w:cs="Times New Roman"/>
        </w:rPr>
        <w:t>y</w:t>
      </w:r>
      <w:r w:rsidR="00EB671B" w:rsidRPr="00924AF9">
        <w:rPr>
          <w:rFonts w:ascii="Times New Roman" w:hAnsi="Times New Roman" w:cs="Times New Roman"/>
        </w:rPr>
        <w:t xml:space="preserve"> to pre-fire conditions.</w:t>
      </w:r>
      <w:ins w:id="497" w:author="Microsoft Office User" w:date="2019-08-27T09:20:00Z">
        <w:r w:rsidR="00652B84">
          <w:rPr>
            <w:rFonts w:ascii="Times New Roman" w:hAnsi="Times New Roman" w:cs="Times New Roman"/>
          </w:rPr>
          <w:t xml:space="preserve"> </w:t>
        </w:r>
      </w:ins>
      <w:del w:id="498" w:author="Microsoft Office User" w:date="2019-08-27T09:20:00Z">
        <w:r w:rsidR="00EB671B" w:rsidRPr="00924AF9" w:rsidDel="00652B84">
          <w:rPr>
            <w:rFonts w:ascii="Times New Roman" w:hAnsi="Times New Roman" w:cs="Times New Roman"/>
          </w:rPr>
          <w:delText xml:space="preserve"> </w:delText>
        </w:r>
      </w:del>
      <w:r w:rsidR="00EB671B" w:rsidRPr="00924AF9">
        <w:rPr>
          <w:rFonts w:ascii="Times New Roman" w:hAnsi="Times New Roman" w:cs="Times New Roman"/>
        </w:rPr>
        <w:t>A</w:t>
      </w:r>
      <w:r w:rsidR="00055ABB" w:rsidRPr="00924AF9">
        <w:rPr>
          <w:rFonts w:ascii="Times New Roman" w:hAnsi="Times New Roman" w:cs="Times New Roman"/>
        </w:rPr>
        <w:t xml:space="preserve"> study in which recovery of sites post-fire was assessed found that approximately 15 years was sufficient for EM community recovery to near pre-fire diversity status (</w:t>
      </w:r>
      <w:proofErr w:type="spellStart"/>
      <w:r w:rsidR="00BA2595" w:rsidRPr="00924AF9">
        <w:rPr>
          <w:rFonts w:ascii="Times New Roman" w:hAnsi="Times New Roman" w:cs="Times New Roman"/>
        </w:rPr>
        <w:t>Treseder</w:t>
      </w:r>
      <w:proofErr w:type="spellEnd"/>
      <w:r w:rsidR="00BA2595" w:rsidRPr="00924AF9">
        <w:rPr>
          <w:rFonts w:ascii="Times New Roman" w:hAnsi="Times New Roman" w:cs="Times New Roman"/>
        </w:rPr>
        <w:t xml:space="preserve"> </w:t>
      </w:r>
      <w:r w:rsidR="00BA2595" w:rsidRPr="00924AF9">
        <w:rPr>
          <w:rFonts w:ascii="Times New Roman" w:hAnsi="Times New Roman" w:cs="Times New Roman"/>
          <w:i/>
        </w:rPr>
        <w:t>et al.</w:t>
      </w:r>
      <w:r w:rsidR="00BA2595" w:rsidRPr="00924AF9">
        <w:rPr>
          <w:rFonts w:ascii="Times New Roman" w:hAnsi="Times New Roman" w:cs="Times New Roman"/>
        </w:rPr>
        <w:t xml:space="preserve"> 2004</w:t>
      </w:r>
      <w:r w:rsidR="00055ABB" w:rsidRPr="00924AF9">
        <w:rPr>
          <w:rFonts w:ascii="Times New Roman" w:hAnsi="Times New Roman" w:cs="Times New Roman"/>
        </w:rPr>
        <w:t>)</w:t>
      </w:r>
      <w:r w:rsidR="00EB671B" w:rsidRPr="00924AF9">
        <w:rPr>
          <w:rFonts w:ascii="Times New Roman" w:hAnsi="Times New Roman" w:cs="Times New Roman"/>
        </w:rPr>
        <w:t>, although other studies have indicated that substantially longer is required for communities to fully stabilize post-fire (</w:t>
      </w:r>
      <w:proofErr w:type="spellStart"/>
      <w:r w:rsidR="00EB671B" w:rsidRPr="00924AF9">
        <w:rPr>
          <w:rFonts w:ascii="Times New Roman" w:hAnsi="Times New Roman" w:cs="Times New Roman"/>
        </w:rPr>
        <w:t>Visser</w:t>
      </w:r>
      <w:proofErr w:type="spellEnd"/>
      <w:r w:rsidR="00EB671B" w:rsidRPr="00924AF9">
        <w:rPr>
          <w:rFonts w:ascii="Times New Roman" w:hAnsi="Times New Roman" w:cs="Times New Roman"/>
        </w:rPr>
        <w:t xml:space="preserve"> 1995).</w:t>
      </w:r>
      <w:r w:rsidR="00D7602A" w:rsidRPr="00924AF9">
        <w:rPr>
          <w:rFonts w:ascii="Times New Roman" w:hAnsi="Times New Roman" w:cs="Times New Roman"/>
        </w:rPr>
        <w:t xml:space="preserve"> Factors that could affect </w:t>
      </w:r>
      <w:r w:rsidR="008626C6" w:rsidRPr="00924AF9">
        <w:rPr>
          <w:rFonts w:ascii="Times New Roman" w:hAnsi="Times New Roman" w:cs="Times New Roman"/>
        </w:rPr>
        <w:t xml:space="preserve">levels of </w:t>
      </w:r>
      <w:r w:rsidR="00BF6A99" w:rsidRPr="00924AF9">
        <w:rPr>
          <w:rFonts w:ascii="Times New Roman" w:hAnsi="Times New Roman" w:cs="Times New Roman"/>
        </w:rPr>
        <w:t>species richness</w:t>
      </w:r>
      <w:r w:rsidR="008626C6" w:rsidRPr="00924AF9">
        <w:rPr>
          <w:rFonts w:ascii="Times New Roman" w:hAnsi="Times New Roman" w:cs="Times New Roman"/>
        </w:rPr>
        <w:t xml:space="preserve"> and</w:t>
      </w:r>
      <w:r w:rsidR="00BF6A99" w:rsidRPr="00924AF9">
        <w:rPr>
          <w:rFonts w:ascii="Times New Roman" w:hAnsi="Times New Roman" w:cs="Times New Roman"/>
        </w:rPr>
        <w:t xml:space="preserve"> diversity</w:t>
      </w:r>
      <w:r w:rsidR="00CF6574" w:rsidRPr="00924AF9">
        <w:rPr>
          <w:rFonts w:ascii="Times New Roman" w:hAnsi="Times New Roman" w:cs="Times New Roman"/>
        </w:rPr>
        <w:t xml:space="preserve"> pre- and post-fire</w:t>
      </w:r>
      <w:r w:rsidR="00D7602A" w:rsidRPr="00924AF9">
        <w:rPr>
          <w:rFonts w:ascii="Times New Roman" w:hAnsi="Times New Roman" w:cs="Times New Roman"/>
        </w:rPr>
        <w:t xml:space="preserve"> are</w:t>
      </w:r>
      <w:r w:rsidR="00BF6A99" w:rsidRPr="00924AF9">
        <w:rPr>
          <w:rFonts w:ascii="Times New Roman" w:hAnsi="Times New Roman" w:cs="Times New Roman"/>
        </w:rPr>
        <w:t xml:space="preserve"> the severity of the</w:t>
      </w:r>
      <w:r w:rsidR="00D7602A" w:rsidRPr="00924AF9">
        <w:rPr>
          <w:rFonts w:ascii="Times New Roman" w:hAnsi="Times New Roman" w:cs="Times New Roman"/>
        </w:rPr>
        <w:t xml:space="preserve"> fire, that is temperature of fire and depth of soil horizons affecte</w:t>
      </w:r>
      <w:r w:rsidR="007C4615" w:rsidRPr="00924AF9">
        <w:rPr>
          <w:rFonts w:ascii="Times New Roman" w:hAnsi="Times New Roman" w:cs="Times New Roman"/>
        </w:rPr>
        <w:t xml:space="preserve">d </w:t>
      </w:r>
      <w:r w:rsidR="0048696B" w:rsidRPr="00924AF9">
        <w:rPr>
          <w:rFonts w:ascii="Times New Roman" w:hAnsi="Times New Roman" w:cs="Times New Roman"/>
        </w:rPr>
        <w:lastRenderedPageBreak/>
        <w:t>(</w:t>
      </w:r>
      <w:proofErr w:type="spellStart"/>
      <w:r w:rsidR="0048696B" w:rsidRPr="00924AF9">
        <w:rPr>
          <w:rFonts w:ascii="Times New Roman" w:hAnsi="Times New Roman" w:cs="Times New Roman"/>
        </w:rPr>
        <w:t>Stendell</w:t>
      </w:r>
      <w:proofErr w:type="spellEnd"/>
      <w:r w:rsidR="0048696B" w:rsidRPr="00924AF9">
        <w:rPr>
          <w:rFonts w:ascii="Times New Roman" w:hAnsi="Times New Roman" w:cs="Times New Roman"/>
        </w:rPr>
        <w:t xml:space="preserve"> </w:t>
      </w:r>
      <w:r w:rsidR="0048696B" w:rsidRPr="00924AF9">
        <w:rPr>
          <w:rFonts w:ascii="Times New Roman" w:hAnsi="Times New Roman" w:cs="Times New Roman"/>
          <w:i/>
        </w:rPr>
        <w:t>et al</w:t>
      </w:r>
      <w:r w:rsidR="0048696B" w:rsidRPr="00924AF9">
        <w:rPr>
          <w:rFonts w:ascii="Times New Roman" w:hAnsi="Times New Roman" w:cs="Times New Roman"/>
        </w:rPr>
        <w:t xml:space="preserve">. 1999; </w:t>
      </w:r>
      <w:r w:rsidR="00B42864" w:rsidRPr="00924AF9">
        <w:rPr>
          <w:rFonts w:ascii="Times New Roman" w:hAnsi="Times New Roman" w:cs="Times New Roman"/>
        </w:rPr>
        <w:t xml:space="preserve">Dahlberg </w:t>
      </w:r>
      <w:r w:rsidR="00B42864" w:rsidRPr="00924AF9">
        <w:rPr>
          <w:rFonts w:ascii="Times New Roman" w:hAnsi="Times New Roman" w:cs="Times New Roman"/>
          <w:i/>
        </w:rPr>
        <w:t xml:space="preserve">et al. </w:t>
      </w:r>
      <w:r w:rsidR="00B42864" w:rsidRPr="00924AF9">
        <w:rPr>
          <w:rFonts w:ascii="Times New Roman" w:hAnsi="Times New Roman" w:cs="Times New Roman"/>
        </w:rPr>
        <w:t xml:space="preserve">2001; </w:t>
      </w:r>
      <w:proofErr w:type="spellStart"/>
      <w:r w:rsidR="0048696B" w:rsidRPr="00924AF9">
        <w:rPr>
          <w:rFonts w:ascii="Times New Roman" w:hAnsi="Times New Roman" w:cs="Times New Roman"/>
        </w:rPr>
        <w:t>Baar</w:t>
      </w:r>
      <w:proofErr w:type="spellEnd"/>
      <w:r w:rsidR="0048696B" w:rsidRPr="00924AF9">
        <w:rPr>
          <w:rFonts w:ascii="Times New Roman" w:hAnsi="Times New Roman" w:cs="Times New Roman"/>
        </w:rPr>
        <w:t xml:space="preserve"> </w:t>
      </w:r>
      <w:r w:rsidR="0048696B" w:rsidRPr="00924AF9">
        <w:rPr>
          <w:rFonts w:ascii="Times New Roman" w:hAnsi="Times New Roman" w:cs="Times New Roman"/>
          <w:i/>
        </w:rPr>
        <w:t>et al.</w:t>
      </w:r>
      <w:r w:rsidR="0048696B" w:rsidRPr="00924AF9">
        <w:rPr>
          <w:rFonts w:ascii="Times New Roman" w:hAnsi="Times New Roman" w:cs="Times New Roman"/>
        </w:rPr>
        <w:t xml:space="preserve"> 2002</w:t>
      </w:r>
      <w:r w:rsidR="00557D3A" w:rsidRPr="00924AF9">
        <w:rPr>
          <w:rFonts w:ascii="Times New Roman" w:hAnsi="Times New Roman" w:cs="Times New Roman"/>
        </w:rPr>
        <w:t xml:space="preserve">; Glassman </w:t>
      </w:r>
      <w:r w:rsidR="00557D3A" w:rsidRPr="00924AF9">
        <w:rPr>
          <w:rFonts w:ascii="Times New Roman" w:hAnsi="Times New Roman" w:cs="Times New Roman"/>
          <w:i/>
        </w:rPr>
        <w:t>et al.</w:t>
      </w:r>
      <w:r w:rsidR="00557D3A" w:rsidRPr="00924AF9">
        <w:rPr>
          <w:rFonts w:ascii="Times New Roman" w:hAnsi="Times New Roman" w:cs="Times New Roman"/>
        </w:rPr>
        <w:t xml:space="preserve"> 2016</w:t>
      </w:r>
      <w:r w:rsidR="0048696B" w:rsidRPr="00924AF9">
        <w:rPr>
          <w:rFonts w:ascii="Times New Roman" w:hAnsi="Times New Roman" w:cs="Times New Roman"/>
        </w:rPr>
        <w:t>)</w:t>
      </w:r>
      <w:r w:rsidR="00BF6A99" w:rsidRPr="00924AF9">
        <w:rPr>
          <w:rFonts w:ascii="Times New Roman" w:hAnsi="Times New Roman" w:cs="Times New Roman"/>
        </w:rPr>
        <w:t xml:space="preserve">. </w:t>
      </w:r>
      <w:r w:rsidR="007C4615" w:rsidRPr="00924AF9">
        <w:rPr>
          <w:rFonts w:ascii="Times New Roman" w:hAnsi="Times New Roman" w:cs="Times New Roman"/>
        </w:rPr>
        <w:t>Although we were unable to measure these factors in our observational study, visual indicators and fire severity maps indicate that our FA sites probably underwent a low-severity fire which would have lower temperatures and low level penetration of soil horizons</w:t>
      </w:r>
      <w:r w:rsidR="00F2003E" w:rsidRPr="00924AF9">
        <w:rPr>
          <w:rFonts w:ascii="Times New Roman" w:hAnsi="Times New Roman" w:cs="Times New Roman"/>
        </w:rPr>
        <w:t xml:space="preserve">. Low level disturbances such as this can leave </w:t>
      </w:r>
      <w:r w:rsidR="009D3321" w:rsidRPr="00924AF9">
        <w:rPr>
          <w:rFonts w:ascii="Times New Roman" w:hAnsi="Times New Roman" w:cs="Times New Roman"/>
        </w:rPr>
        <w:t>the EM spore bank and portions of the hyphal community intac</w:t>
      </w:r>
      <w:r w:rsidR="00F2003E" w:rsidRPr="00924AF9">
        <w:rPr>
          <w:rFonts w:ascii="Times New Roman" w:hAnsi="Times New Roman" w:cs="Times New Roman"/>
        </w:rPr>
        <w:t>t decreasing recovery time</w:t>
      </w:r>
      <w:r w:rsidR="00D22922" w:rsidRPr="00924AF9">
        <w:rPr>
          <w:rFonts w:ascii="Times New Roman" w:hAnsi="Times New Roman" w:cs="Times New Roman"/>
        </w:rPr>
        <w:t xml:space="preserve"> (</w:t>
      </w:r>
      <w:r w:rsidR="008F019A" w:rsidRPr="00924AF9">
        <w:rPr>
          <w:rFonts w:ascii="Times New Roman" w:hAnsi="Times New Roman" w:cs="Times New Roman"/>
        </w:rPr>
        <w:t xml:space="preserve">Dahlberg </w:t>
      </w:r>
      <w:r w:rsidR="008F019A" w:rsidRPr="00924AF9">
        <w:rPr>
          <w:rFonts w:ascii="Times New Roman" w:hAnsi="Times New Roman" w:cs="Times New Roman"/>
          <w:i/>
        </w:rPr>
        <w:t>et al.</w:t>
      </w:r>
      <w:r w:rsidR="008F019A" w:rsidRPr="00924AF9">
        <w:rPr>
          <w:rFonts w:ascii="Times New Roman" w:hAnsi="Times New Roman" w:cs="Times New Roman"/>
        </w:rPr>
        <w:t xml:space="preserve"> 2001; </w:t>
      </w:r>
      <w:proofErr w:type="spellStart"/>
      <w:r w:rsidR="008F019A" w:rsidRPr="00924AF9">
        <w:rPr>
          <w:rFonts w:ascii="Times New Roman" w:hAnsi="Times New Roman" w:cs="Times New Roman"/>
        </w:rPr>
        <w:t>Baar</w:t>
      </w:r>
      <w:proofErr w:type="spellEnd"/>
      <w:r w:rsidR="008F019A" w:rsidRPr="00924AF9">
        <w:rPr>
          <w:rFonts w:ascii="Times New Roman" w:hAnsi="Times New Roman" w:cs="Times New Roman"/>
        </w:rPr>
        <w:t xml:space="preserve"> </w:t>
      </w:r>
      <w:r w:rsidR="008F019A" w:rsidRPr="00924AF9">
        <w:rPr>
          <w:rFonts w:ascii="Times New Roman" w:hAnsi="Times New Roman" w:cs="Times New Roman"/>
          <w:i/>
        </w:rPr>
        <w:t>et al.</w:t>
      </w:r>
      <w:r w:rsidR="008F019A" w:rsidRPr="00924AF9">
        <w:rPr>
          <w:rFonts w:ascii="Times New Roman" w:hAnsi="Times New Roman" w:cs="Times New Roman"/>
        </w:rPr>
        <w:t xml:space="preserve"> 2002; Glassman </w:t>
      </w:r>
      <w:r w:rsidR="008F019A" w:rsidRPr="00924AF9">
        <w:rPr>
          <w:rFonts w:ascii="Times New Roman" w:hAnsi="Times New Roman" w:cs="Times New Roman"/>
          <w:i/>
        </w:rPr>
        <w:t>et al.</w:t>
      </w:r>
      <w:r w:rsidR="008F019A" w:rsidRPr="00924AF9">
        <w:rPr>
          <w:rFonts w:ascii="Times New Roman" w:hAnsi="Times New Roman" w:cs="Times New Roman"/>
        </w:rPr>
        <w:t>2016).</w:t>
      </w:r>
    </w:p>
    <w:p w14:paraId="00EDB590" w14:textId="77AF0664" w:rsidR="0021142F" w:rsidRPr="00924AF9" w:rsidRDefault="0021142F" w:rsidP="00D7589D">
      <w:pPr>
        <w:spacing w:line="480" w:lineRule="auto"/>
        <w:rPr>
          <w:rFonts w:ascii="Times New Roman" w:hAnsi="Times New Roman" w:cs="Times New Roman"/>
        </w:rPr>
      </w:pPr>
    </w:p>
    <w:p w14:paraId="2C8A4EE4" w14:textId="53470237" w:rsidR="003A3EF5" w:rsidRDefault="00271BCF" w:rsidP="00D7589D">
      <w:pPr>
        <w:spacing w:line="480" w:lineRule="auto"/>
        <w:rPr>
          <w:ins w:id="499" w:author="Microsoft Office User" w:date="2019-08-27T13:10:00Z"/>
          <w:rFonts w:ascii="Times New Roman" w:hAnsi="Times New Roman" w:cs="Times New Roman"/>
        </w:rPr>
      </w:pPr>
      <w:del w:id="500" w:author="Microsoft Office User" w:date="2019-08-27T13:19:00Z">
        <w:r w:rsidRPr="00924AF9" w:rsidDel="00DF7F5E">
          <w:rPr>
            <w:rFonts w:ascii="Times New Roman" w:hAnsi="Times New Roman" w:cs="Times New Roman"/>
          </w:rPr>
          <w:delText>EM</w:delText>
        </w:r>
        <w:r w:rsidR="0021142F" w:rsidRPr="00924AF9" w:rsidDel="00DF7F5E">
          <w:rPr>
            <w:rFonts w:ascii="Times New Roman" w:hAnsi="Times New Roman" w:cs="Times New Roman"/>
          </w:rPr>
          <w:delText xml:space="preserve"> communities in the SCM and PM</w:delText>
        </w:r>
        <w:r w:rsidR="00814A7F" w:rsidRPr="00924AF9" w:rsidDel="00DF7F5E">
          <w:rPr>
            <w:rFonts w:ascii="Times New Roman" w:hAnsi="Times New Roman" w:cs="Times New Roman"/>
          </w:rPr>
          <w:delText xml:space="preserve"> </w:delText>
        </w:r>
        <w:r w:rsidR="006C0306" w:rsidRPr="00924AF9" w:rsidDel="00DF7F5E">
          <w:rPr>
            <w:rFonts w:ascii="Times New Roman" w:hAnsi="Times New Roman" w:cs="Times New Roman"/>
          </w:rPr>
          <w:delText xml:space="preserve">showed no </w:delText>
        </w:r>
        <w:r w:rsidR="005E55BB" w:rsidRPr="00924AF9" w:rsidDel="00DF7F5E">
          <w:rPr>
            <w:rFonts w:ascii="Times New Roman" w:hAnsi="Times New Roman" w:cs="Times New Roman"/>
          </w:rPr>
          <w:delText>similarity</w:delText>
        </w:r>
        <w:r w:rsidRPr="00924AF9" w:rsidDel="00DF7F5E">
          <w:rPr>
            <w:rFonts w:ascii="Times New Roman" w:hAnsi="Times New Roman" w:cs="Times New Roman"/>
          </w:rPr>
          <w:delText xml:space="preserve"> in FA</w:delText>
        </w:r>
        <w:r w:rsidR="00E07220" w:rsidRPr="00924AF9" w:rsidDel="00DF7F5E">
          <w:rPr>
            <w:rFonts w:ascii="Times New Roman" w:hAnsi="Times New Roman" w:cs="Times New Roman"/>
          </w:rPr>
          <w:delText xml:space="preserve"> sites</w:delText>
        </w:r>
        <w:r w:rsidR="00814A7F" w:rsidRPr="00924AF9" w:rsidDel="00DF7F5E">
          <w:rPr>
            <w:rFonts w:ascii="Times New Roman" w:hAnsi="Times New Roman" w:cs="Times New Roman"/>
          </w:rPr>
          <w:delText xml:space="preserve"> (</w:delText>
        </w:r>
        <w:r w:rsidRPr="00924AF9" w:rsidDel="00DF7F5E">
          <w:rPr>
            <w:rFonts w:ascii="Times New Roman" w:hAnsi="Times New Roman" w:cs="Times New Roman"/>
          </w:rPr>
          <w:delText xml:space="preserve">Fig. </w:delText>
        </w:r>
        <w:r w:rsidR="00BF6A99" w:rsidRPr="00924AF9" w:rsidDel="00DF7F5E">
          <w:rPr>
            <w:rFonts w:ascii="Times New Roman" w:hAnsi="Times New Roman" w:cs="Times New Roman"/>
          </w:rPr>
          <w:delText>4</w:delText>
        </w:r>
        <w:r w:rsidRPr="00924AF9" w:rsidDel="00DF7F5E">
          <w:rPr>
            <w:rFonts w:ascii="Times New Roman" w:hAnsi="Times New Roman" w:cs="Times New Roman"/>
          </w:rPr>
          <w:delText>B) compared to</w:delText>
        </w:r>
        <w:r w:rsidR="006C0306" w:rsidRPr="00924AF9" w:rsidDel="00DF7F5E">
          <w:rPr>
            <w:rFonts w:ascii="Times New Roman" w:hAnsi="Times New Roman" w:cs="Times New Roman"/>
          </w:rPr>
          <w:delText xml:space="preserve"> a </w:delText>
        </w:r>
        <w:r w:rsidR="00E07220" w:rsidRPr="00924AF9" w:rsidDel="00DF7F5E">
          <w:rPr>
            <w:rFonts w:ascii="Times New Roman" w:hAnsi="Times New Roman" w:cs="Times New Roman"/>
          </w:rPr>
          <w:delText>higher level of similarity</w:delText>
        </w:r>
        <w:r w:rsidR="006C0306" w:rsidRPr="00924AF9" w:rsidDel="00DF7F5E">
          <w:rPr>
            <w:rFonts w:ascii="Times New Roman" w:hAnsi="Times New Roman" w:cs="Times New Roman"/>
          </w:rPr>
          <w:delText xml:space="preserve"> in</w:delText>
        </w:r>
        <w:r w:rsidRPr="00924AF9" w:rsidDel="00DF7F5E">
          <w:rPr>
            <w:rFonts w:ascii="Times New Roman" w:hAnsi="Times New Roman" w:cs="Times New Roman"/>
          </w:rPr>
          <w:delText xml:space="preserve"> FU sites</w:delText>
        </w:r>
        <w:r w:rsidR="00BF6A99" w:rsidRPr="00924AF9" w:rsidDel="00DF7F5E">
          <w:rPr>
            <w:rFonts w:ascii="Times New Roman" w:hAnsi="Times New Roman" w:cs="Times New Roman"/>
          </w:rPr>
          <w:delText xml:space="preserve"> (Fig. 4A)</w:delText>
        </w:r>
      </w:del>
      <w:del w:id="501" w:author="Microsoft Office User" w:date="2019-08-27T10:08:00Z">
        <w:r w:rsidR="007C1C55" w:rsidRPr="00924AF9" w:rsidDel="00EF44EC">
          <w:rPr>
            <w:rFonts w:ascii="Times New Roman" w:hAnsi="Times New Roman" w:cs="Times New Roman"/>
          </w:rPr>
          <w:delText xml:space="preserve"> i</w:delText>
        </w:r>
      </w:del>
      <w:del w:id="502" w:author="Microsoft Office User" w:date="2019-08-27T13:19:00Z">
        <w:r w:rsidR="007C1C55" w:rsidRPr="00924AF9" w:rsidDel="00DF7F5E">
          <w:rPr>
            <w:rFonts w:ascii="Times New Roman" w:hAnsi="Times New Roman" w:cs="Times New Roman"/>
          </w:rPr>
          <w:delText>ndicat</w:delText>
        </w:r>
      </w:del>
      <w:del w:id="503" w:author="Microsoft Office User" w:date="2019-08-27T10:08:00Z">
        <w:r w:rsidR="007C1C55" w:rsidRPr="00924AF9" w:rsidDel="00EF44EC">
          <w:rPr>
            <w:rFonts w:ascii="Times New Roman" w:hAnsi="Times New Roman" w:cs="Times New Roman"/>
          </w:rPr>
          <w:delText>ing</w:delText>
        </w:r>
      </w:del>
      <w:del w:id="504" w:author="Microsoft Office User" w:date="2019-08-27T13:19:00Z">
        <w:r w:rsidR="007C1C55" w:rsidRPr="00924AF9" w:rsidDel="00DF7F5E">
          <w:rPr>
            <w:rFonts w:ascii="Times New Roman" w:hAnsi="Times New Roman" w:cs="Times New Roman"/>
          </w:rPr>
          <w:delText xml:space="preserve"> that </w:delText>
        </w:r>
      </w:del>
      <w:del w:id="505" w:author="Microsoft Office User" w:date="2019-08-27T10:08:00Z">
        <w:r w:rsidR="007C1C55" w:rsidRPr="00924AF9" w:rsidDel="00EF44EC">
          <w:rPr>
            <w:rFonts w:ascii="Times New Roman" w:hAnsi="Times New Roman" w:cs="Times New Roman"/>
          </w:rPr>
          <w:delText xml:space="preserve">despite </w:delText>
        </w:r>
      </w:del>
      <w:del w:id="506" w:author="Microsoft Office User" w:date="2019-08-27T10:07:00Z">
        <w:r w:rsidR="007C1C55" w:rsidRPr="00924AF9" w:rsidDel="00EF44EC">
          <w:rPr>
            <w:rFonts w:ascii="Times New Roman" w:hAnsi="Times New Roman" w:cs="Times New Roman"/>
          </w:rPr>
          <w:delText xml:space="preserve">overall </w:delText>
        </w:r>
      </w:del>
      <w:del w:id="507" w:author="Microsoft Office User" w:date="2019-08-27T10:08:00Z">
        <w:r w:rsidR="007C1C55" w:rsidRPr="00924AF9" w:rsidDel="00EF44EC">
          <w:rPr>
            <w:rFonts w:ascii="Times New Roman" w:hAnsi="Times New Roman" w:cs="Times New Roman"/>
          </w:rPr>
          <w:delText>similar shifts in community composition post</w:delText>
        </w:r>
        <w:r w:rsidR="006C0306" w:rsidRPr="00924AF9" w:rsidDel="00EF44EC">
          <w:rPr>
            <w:rFonts w:ascii="Times New Roman" w:hAnsi="Times New Roman" w:cs="Times New Roman"/>
          </w:rPr>
          <w:delText>-</w:delText>
        </w:r>
        <w:r w:rsidR="007C1C55" w:rsidRPr="00924AF9" w:rsidDel="00EF44EC">
          <w:rPr>
            <w:rFonts w:ascii="Times New Roman" w:hAnsi="Times New Roman" w:cs="Times New Roman"/>
          </w:rPr>
          <w:delText xml:space="preserve">fire disturbance, </w:delText>
        </w:r>
      </w:del>
      <w:del w:id="508" w:author="Microsoft Office User" w:date="2019-08-27T13:19:00Z">
        <w:r w:rsidR="007C1C55" w:rsidRPr="00924AF9" w:rsidDel="00DF7F5E">
          <w:rPr>
            <w:rFonts w:ascii="Times New Roman" w:hAnsi="Times New Roman" w:cs="Times New Roman"/>
          </w:rPr>
          <w:delText xml:space="preserve">the direction of the </w:delText>
        </w:r>
      </w:del>
      <w:del w:id="509" w:author="Microsoft Office User" w:date="2019-08-27T10:08:00Z">
        <w:r w:rsidR="007C1C55" w:rsidRPr="00924AF9" w:rsidDel="00EF44EC">
          <w:rPr>
            <w:rFonts w:ascii="Times New Roman" w:hAnsi="Times New Roman" w:cs="Times New Roman"/>
          </w:rPr>
          <w:delText xml:space="preserve">shift </w:delText>
        </w:r>
      </w:del>
      <w:del w:id="510" w:author="Microsoft Office User" w:date="2019-08-27T13:19:00Z">
        <w:r w:rsidR="007C1C55" w:rsidRPr="00924AF9" w:rsidDel="00DF7F5E">
          <w:rPr>
            <w:rFonts w:ascii="Times New Roman" w:hAnsi="Times New Roman" w:cs="Times New Roman"/>
          </w:rPr>
          <w:delText xml:space="preserve">was dependent on the initial </w:delText>
        </w:r>
        <w:r w:rsidR="006F7B98" w:rsidRPr="00924AF9" w:rsidDel="00DF7F5E">
          <w:rPr>
            <w:rFonts w:ascii="Times New Roman" w:hAnsi="Times New Roman" w:cs="Times New Roman"/>
          </w:rPr>
          <w:delText xml:space="preserve">EM </w:delText>
        </w:r>
        <w:r w:rsidR="007C1C55" w:rsidRPr="00924AF9" w:rsidDel="00DF7F5E">
          <w:rPr>
            <w:rFonts w:ascii="Times New Roman" w:hAnsi="Times New Roman" w:cs="Times New Roman"/>
          </w:rPr>
          <w:delText>community</w:delText>
        </w:r>
        <w:r w:rsidR="006F7B98" w:rsidRPr="00924AF9" w:rsidDel="00DF7F5E">
          <w:rPr>
            <w:rFonts w:ascii="Times New Roman" w:hAnsi="Times New Roman" w:cs="Times New Roman"/>
          </w:rPr>
          <w:delText xml:space="preserve"> pool</w:delText>
        </w:r>
        <w:r w:rsidR="007C1C55" w:rsidRPr="00924AF9" w:rsidDel="00DF7F5E">
          <w:rPr>
            <w:rFonts w:ascii="Times New Roman" w:hAnsi="Times New Roman" w:cs="Times New Roman"/>
          </w:rPr>
          <w:delText xml:space="preserve">. </w:delText>
        </w:r>
      </w:del>
    </w:p>
    <w:p w14:paraId="10952E35" w14:textId="580E02B2" w:rsidR="0021142F" w:rsidRPr="00924AF9" w:rsidRDefault="00A71831" w:rsidP="00D7589D">
      <w:pPr>
        <w:spacing w:line="480" w:lineRule="auto"/>
        <w:rPr>
          <w:rFonts w:ascii="Times New Roman" w:hAnsi="Times New Roman" w:cs="Times New Roman"/>
        </w:rPr>
      </w:pPr>
      <w:r w:rsidRPr="00924AF9">
        <w:rPr>
          <w:rFonts w:ascii="Times New Roman" w:hAnsi="Times New Roman" w:cs="Times New Roman"/>
        </w:rPr>
        <w:t>While the spore community was not assessed</w:t>
      </w:r>
      <w:r w:rsidR="00A719DE" w:rsidRPr="00924AF9">
        <w:rPr>
          <w:rFonts w:ascii="Times New Roman" w:hAnsi="Times New Roman" w:cs="Times New Roman"/>
        </w:rPr>
        <w:t xml:space="preserve"> here, </w:t>
      </w:r>
      <w:r w:rsidRPr="00924AF9">
        <w:rPr>
          <w:rFonts w:ascii="Times New Roman" w:hAnsi="Times New Roman" w:cs="Times New Roman"/>
        </w:rPr>
        <w:t xml:space="preserve">studies looking </w:t>
      </w:r>
      <w:r w:rsidR="005546EC" w:rsidRPr="00924AF9">
        <w:rPr>
          <w:rFonts w:ascii="Times New Roman" w:hAnsi="Times New Roman" w:cs="Times New Roman"/>
        </w:rPr>
        <w:t xml:space="preserve">at </w:t>
      </w:r>
      <w:r w:rsidR="00A719DE" w:rsidRPr="00924AF9">
        <w:rPr>
          <w:rFonts w:ascii="Times New Roman" w:hAnsi="Times New Roman" w:cs="Times New Roman"/>
        </w:rPr>
        <w:t>disturbance of EM communities have shown that the dormant spore community serves as the initial inoculum post-fire (</w:t>
      </w:r>
      <w:r w:rsidR="00F8732B" w:rsidRPr="00924AF9">
        <w:rPr>
          <w:rFonts w:ascii="Times New Roman" w:hAnsi="Times New Roman" w:cs="Times New Roman"/>
        </w:rPr>
        <w:t xml:space="preserve">Dahlberg </w:t>
      </w:r>
      <w:r w:rsidR="00F8732B" w:rsidRPr="00924AF9">
        <w:rPr>
          <w:rFonts w:ascii="Times New Roman" w:hAnsi="Times New Roman" w:cs="Times New Roman"/>
          <w:i/>
        </w:rPr>
        <w:t>et al.</w:t>
      </w:r>
      <w:r w:rsidR="00F8732B" w:rsidRPr="00924AF9">
        <w:rPr>
          <w:rFonts w:ascii="Times New Roman" w:hAnsi="Times New Roman" w:cs="Times New Roman"/>
        </w:rPr>
        <w:t xml:space="preserve"> 2001; </w:t>
      </w:r>
      <w:proofErr w:type="spellStart"/>
      <w:r w:rsidR="00B42864" w:rsidRPr="00924AF9">
        <w:rPr>
          <w:rFonts w:ascii="Times New Roman" w:hAnsi="Times New Roman" w:cs="Times New Roman"/>
        </w:rPr>
        <w:t>Baar</w:t>
      </w:r>
      <w:proofErr w:type="spellEnd"/>
      <w:r w:rsidR="00B42864" w:rsidRPr="00924AF9">
        <w:rPr>
          <w:rFonts w:ascii="Times New Roman" w:hAnsi="Times New Roman" w:cs="Times New Roman"/>
        </w:rPr>
        <w:t xml:space="preserve"> </w:t>
      </w:r>
      <w:r w:rsidR="00B42864" w:rsidRPr="00924AF9">
        <w:rPr>
          <w:rFonts w:ascii="Times New Roman" w:hAnsi="Times New Roman" w:cs="Times New Roman"/>
          <w:i/>
        </w:rPr>
        <w:t>et al.</w:t>
      </w:r>
      <w:r w:rsidR="00B42864" w:rsidRPr="00924AF9">
        <w:rPr>
          <w:rFonts w:ascii="Times New Roman" w:hAnsi="Times New Roman" w:cs="Times New Roman"/>
        </w:rPr>
        <w:t xml:space="preserve"> 2002; Glassman </w:t>
      </w:r>
      <w:r w:rsidR="00B42864" w:rsidRPr="00924AF9">
        <w:rPr>
          <w:rFonts w:ascii="Times New Roman" w:hAnsi="Times New Roman" w:cs="Times New Roman"/>
          <w:i/>
        </w:rPr>
        <w:t>et al.</w:t>
      </w:r>
      <w:r w:rsidR="00B42864" w:rsidRPr="00924AF9">
        <w:rPr>
          <w:rFonts w:ascii="Times New Roman" w:hAnsi="Times New Roman" w:cs="Times New Roman"/>
        </w:rPr>
        <w:t>2016</w:t>
      </w:r>
      <w:r w:rsidR="00A719DE" w:rsidRPr="00924AF9">
        <w:rPr>
          <w:rFonts w:ascii="Times New Roman" w:hAnsi="Times New Roman" w:cs="Times New Roman"/>
        </w:rPr>
        <w:t xml:space="preserve">). </w:t>
      </w:r>
      <w:r w:rsidR="008B5275" w:rsidRPr="00924AF9">
        <w:rPr>
          <w:rFonts w:ascii="Times New Roman" w:hAnsi="Times New Roman" w:cs="Times New Roman"/>
        </w:rPr>
        <w:t>C</w:t>
      </w:r>
      <w:r w:rsidR="00EC14B7" w:rsidRPr="00924AF9">
        <w:rPr>
          <w:rFonts w:ascii="Times New Roman" w:hAnsi="Times New Roman" w:cs="Times New Roman"/>
        </w:rPr>
        <w:t xml:space="preserve">ommon genera associated with the spore bank are </w:t>
      </w:r>
      <w:proofErr w:type="spellStart"/>
      <w:r w:rsidR="00EC14B7" w:rsidRPr="00924AF9">
        <w:rPr>
          <w:rFonts w:ascii="Times New Roman" w:hAnsi="Times New Roman" w:cs="Times New Roman"/>
          <w:i/>
        </w:rPr>
        <w:t>Rhizopogon</w:t>
      </w:r>
      <w:proofErr w:type="spellEnd"/>
      <w:r w:rsidR="00EC14B7" w:rsidRPr="00924AF9">
        <w:rPr>
          <w:rFonts w:ascii="Times New Roman" w:hAnsi="Times New Roman" w:cs="Times New Roman"/>
          <w:i/>
        </w:rPr>
        <w:t>,</w:t>
      </w:r>
      <w:r w:rsidR="00040C48" w:rsidRPr="00924AF9">
        <w:rPr>
          <w:rFonts w:ascii="Times New Roman" w:hAnsi="Times New Roman" w:cs="Times New Roman"/>
        </w:rPr>
        <w:t xml:space="preserve"> </w:t>
      </w:r>
      <w:proofErr w:type="spellStart"/>
      <w:r w:rsidR="00040C48" w:rsidRPr="00924AF9">
        <w:rPr>
          <w:rFonts w:ascii="Times New Roman" w:hAnsi="Times New Roman" w:cs="Times New Roman"/>
          <w:i/>
        </w:rPr>
        <w:t>Wilcoxina</w:t>
      </w:r>
      <w:proofErr w:type="spellEnd"/>
      <w:r w:rsidR="00040C48" w:rsidRPr="00924AF9">
        <w:rPr>
          <w:rFonts w:ascii="Times New Roman" w:hAnsi="Times New Roman" w:cs="Times New Roman"/>
        </w:rPr>
        <w:t>,</w:t>
      </w:r>
      <w:r w:rsidR="008B5275" w:rsidRPr="00924AF9">
        <w:rPr>
          <w:rFonts w:ascii="Times New Roman" w:hAnsi="Times New Roman" w:cs="Times New Roman"/>
        </w:rPr>
        <w:t xml:space="preserve"> and</w:t>
      </w:r>
      <w:r w:rsidR="00040C48" w:rsidRPr="00924AF9">
        <w:rPr>
          <w:rFonts w:ascii="Times New Roman" w:hAnsi="Times New Roman" w:cs="Times New Roman"/>
        </w:rPr>
        <w:t xml:space="preserve"> </w:t>
      </w:r>
      <w:proofErr w:type="spellStart"/>
      <w:r w:rsidR="00040C48" w:rsidRPr="00924AF9">
        <w:rPr>
          <w:rFonts w:ascii="Times New Roman" w:hAnsi="Times New Roman" w:cs="Times New Roman"/>
          <w:i/>
        </w:rPr>
        <w:t>Tomentella</w:t>
      </w:r>
      <w:proofErr w:type="spellEnd"/>
      <w:r w:rsidR="008B5275" w:rsidRPr="00924AF9">
        <w:rPr>
          <w:rFonts w:ascii="Times New Roman" w:hAnsi="Times New Roman" w:cs="Times New Roman"/>
        </w:rPr>
        <w:t xml:space="preserve"> among others</w:t>
      </w:r>
      <w:r w:rsidR="005546EC" w:rsidRPr="00924AF9">
        <w:rPr>
          <w:rFonts w:ascii="Times New Roman" w:hAnsi="Times New Roman" w:cs="Times New Roman"/>
        </w:rPr>
        <w:t xml:space="preserve"> </w:t>
      </w:r>
      <w:r w:rsidR="00682A64" w:rsidRPr="00924AF9">
        <w:rPr>
          <w:rFonts w:ascii="Times New Roman" w:hAnsi="Times New Roman" w:cs="Times New Roman"/>
        </w:rPr>
        <w:t>(</w:t>
      </w:r>
      <w:proofErr w:type="spellStart"/>
      <w:r w:rsidR="00777941" w:rsidRPr="00924AF9">
        <w:rPr>
          <w:rFonts w:ascii="Times New Roman" w:hAnsi="Times New Roman" w:cs="Times New Roman"/>
        </w:rPr>
        <w:t>Baar</w:t>
      </w:r>
      <w:proofErr w:type="spellEnd"/>
      <w:r w:rsidR="00777941" w:rsidRPr="00924AF9">
        <w:rPr>
          <w:rFonts w:ascii="Times New Roman" w:hAnsi="Times New Roman" w:cs="Times New Roman"/>
        </w:rPr>
        <w:t xml:space="preserve"> </w:t>
      </w:r>
      <w:r w:rsidR="00777941" w:rsidRPr="00924AF9">
        <w:rPr>
          <w:rFonts w:ascii="Times New Roman" w:hAnsi="Times New Roman" w:cs="Times New Roman"/>
          <w:i/>
        </w:rPr>
        <w:t>et al.</w:t>
      </w:r>
      <w:r w:rsidR="00777941" w:rsidRPr="00924AF9">
        <w:rPr>
          <w:rFonts w:ascii="Times New Roman" w:hAnsi="Times New Roman" w:cs="Times New Roman"/>
        </w:rPr>
        <w:t xml:space="preserve"> 2002</w:t>
      </w:r>
      <w:r w:rsidR="00682A64" w:rsidRPr="00924AF9">
        <w:rPr>
          <w:rFonts w:ascii="Times New Roman" w:hAnsi="Times New Roman" w:cs="Times New Roman"/>
        </w:rPr>
        <w:t xml:space="preserve">). </w:t>
      </w:r>
      <w:r w:rsidR="005546EC" w:rsidRPr="00924AF9">
        <w:rPr>
          <w:rFonts w:ascii="Times New Roman" w:hAnsi="Times New Roman" w:cs="Times New Roman"/>
        </w:rPr>
        <w:t xml:space="preserve">While </w:t>
      </w:r>
      <w:proofErr w:type="spellStart"/>
      <w:r w:rsidR="005546EC" w:rsidRPr="00924AF9">
        <w:rPr>
          <w:rFonts w:ascii="Times New Roman" w:hAnsi="Times New Roman" w:cs="Times New Roman"/>
          <w:i/>
        </w:rPr>
        <w:t>Rhizopogon</w:t>
      </w:r>
      <w:proofErr w:type="spellEnd"/>
      <w:r w:rsidR="005546EC" w:rsidRPr="00924AF9">
        <w:rPr>
          <w:rFonts w:ascii="Times New Roman" w:hAnsi="Times New Roman" w:cs="Times New Roman"/>
        </w:rPr>
        <w:t xml:space="preserve"> and </w:t>
      </w:r>
      <w:proofErr w:type="spellStart"/>
      <w:r w:rsidR="005546EC" w:rsidRPr="00924AF9">
        <w:rPr>
          <w:rFonts w:ascii="Times New Roman" w:hAnsi="Times New Roman" w:cs="Times New Roman"/>
          <w:i/>
        </w:rPr>
        <w:t>Tomentella</w:t>
      </w:r>
      <w:proofErr w:type="spellEnd"/>
      <w:r w:rsidR="005546EC" w:rsidRPr="00924AF9">
        <w:rPr>
          <w:rFonts w:ascii="Times New Roman" w:hAnsi="Times New Roman" w:cs="Times New Roman"/>
          <w:i/>
        </w:rPr>
        <w:t xml:space="preserve"> </w:t>
      </w:r>
      <w:r w:rsidR="005546EC" w:rsidRPr="00924AF9">
        <w:rPr>
          <w:rFonts w:ascii="Times New Roman" w:hAnsi="Times New Roman" w:cs="Times New Roman"/>
        </w:rPr>
        <w:t xml:space="preserve">were present in FA sites, these genera were also in FU sites and overall relative abundance was very low possibly supporting </w:t>
      </w:r>
      <w:r w:rsidR="00B27884" w:rsidRPr="00924AF9">
        <w:rPr>
          <w:rFonts w:ascii="Times New Roman" w:hAnsi="Times New Roman" w:cs="Times New Roman"/>
        </w:rPr>
        <w:t>the recovery of</w:t>
      </w:r>
      <w:r w:rsidR="005546EC" w:rsidRPr="00924AF9">
        <w:rPr>
          <w:rFonts w:ascii="Times New Roman" w:hAnsi="Times New Roman" w:cs="Times New Roman"/>
        </w:rPr>
        <w:t xml:space="preserve"> FA sites</w:t>
      </w:r>
      <w:r w:rsidR="00A25986" w:rsidRPr="00924AF9">
        <w:rPr>
          <w:rFonts w:ascii="Times New Roman" w:hAnsi="Times New Roman" w:cs="Times New Roman"/>
        </w:rPr>
        <w:t xml:space="preserve"> to pre-fire conditions.</w:t>
      </w:r>
    </w:p>
    <w:p w14:paraId="001A45E7" w14:textId="07336B1F" w:rsidR="00E61EB3" w:rsidRPr="00924AF9" w:rsidRDefault="00E61EB3" w:rsidP="00D7589D">
      <w:pPr>
        <w:spacing w:line="480" w:lineRule="auto"/>
        <w:rPr>
          <w:rFonts w:ascii="Times New Roman" w:hAnsi="Times New Roman" w:cs="Times New Roman"/>
        </w:rPr>
      </w:pPr>
    </w:p>
    <w:p w14:paraId="6D1F0D9F" w14:textId="44AA4FFF" w:rsidR="006634CE" w:rsidRPr="00924AF9" w:rsidRDefault="00E61EB3" w:rsidP="00D7589D">
      <w:pPr>
        <w:spacing w:line="480" w:lineRule="auto"/>
        <w:rPr>
          <w:rFonts w:ascii="Times New Roman" w:hAnsi="Times New Roman" w:cs="Times New Roman"/>
        </w:rPr>
      </w:pPr>
      <w:r w:rsidRPr="00924AF9">
        <w:rPr>
          <w:rFonts w:ascii="Times New Roman" w:hAnsi="Times New Roman" w:cs="Times New Roman"/>
        </w:rPr>
        <w:t>A major concern of this study was the temporal difference in sampling</w:t>
      </w:r>
      <w:r w:rsidR="006C490F" w:rsidRPr="00924AF9">
        <w:rPr>
          <w:rFonts w:ascii="Times New Roman" w:hAnsi="Times New Roman" w:cs="Times New Roman"/>
        </w:rPr>
        <w:t xml:space="preserve"> (Table 1). </w:t>
      </w:r>
      <w:r w:rsidR="00315F89" w:rsidRPr="00924AF9">
        <w:rPr>
          <w:rFonts w:ascii="Times New Roman" w:hAnsi="Times New Roman" w:cs="Times New Roman"/>
        </w:rPr>
        <w:t>EM communities are known to undergo community shifts over relatively short time scales (i.e. seasonal)</w:t>
      </w:r>
      <w:r w:rsidR="00651C96" w:rsidRPr="00924AF9">
        <w:rPr>
          <w:rFonts w:ascii="Times New Roman" w:hAnsi="Times New Roman" w:cs="Times New Roman"/>
        </w:rPr>
        <w:t xml:space="preserve">, </w:t>
      </w:r>
      <w:r w:rsidR="00315F89" w:rsidRPr="00924AF9">
        <w:rPr>
          <w:rFonts w:ascii="Times New Roman" w:hAnsi="Times New Roman" w:cs="Times New Roman"/>
        </w:rPr>
        <w:t xml:space="preserve">but year-to-year within the same season there </w:t>
      </w:r>
      <w:r w:rsidR="007F1900" w:rsidRPr="00924AF9">
        <w:rPr>
          <w:rFonts w:ascii="Times New Roman" w:hAnsi="Times New Roman" w:cs="Times New Roman"/>
        </w:rPr>
        <w:t>can be</w:t>
      </w:r>
      <w:r w:rsidR="00315F89" w:rsidRPr="00924AF9">
        <w:rPr>
          <w:rFonts w:ascii="Times New Roman" w:hAnsi="Times New Roman" w:cs="Times New Roman"/>
        </w:rPr>
        <w:t xml:space="preserve"> little to no changes within the community</w:t>
      </w:r>
      <w:r w:rsidR="00FD715A" w:rsidRPr="00924AF9">
        <w:rPr>
          <w:rFonts w:ascii="Times New Roman" w:hAnsi="Times New Roman" w:cs="Times New Roman"/>
        </w:rPr>
        <w:t xml:space="preserve"> (</w:t>
      </w:r>
      <w:r w:rsidR="00651C96" w:rsidRPr="00924AF9">
        <w:rPr>
          <w:rFonts w:ascii="Times New Roman" w:hAnsi="Times New Roman" w:cs="Times New Roman"/>
        </w:rPr>
        <w:t xml:space="preserve">Koide </w:t>
      </w:r>
      <w:r w:rsidR="00651C96" w:rsidRPr="00924AF9">
        <w:rPr>
          <w:rFonts w:ascii="Times New Roman" w:hAnsi="Times New Roman" w:cs="Times New Roman"/>
          <w:i/>
        </w:rPr>
        <w:t>et al.</w:t>
      </w:r>
      <w:r w:rsidR="00651C96" w:rsidRPr="00924AF9">
        <w:rPr>
          <w:rFonts w:ascii="Times New Roman" w:hAnsi="Times New Roman" w:cs="Times New Roman"/>
        </w:rPr>
        <w:t xml:space="preserve"> 2005; </w:t>
      </w:r>
      <w:r w:rsidR="00E53343" w:rsidRPr="00924AF9">
        <w:rPr>
          <w:rFonts w:ascii="Times New Roman" w:hAnsi="Times New Roman" w:cs="Times New Roman"/>
        </w:rPr>
        <w:t>O’Hanlon 2012</w:t>
      </w:r>
      <w:r w:rsidR="00FD715A" w:rsidRPr="00924AF9">
        <w:rPr>
          <w:rFonts w:ascii="Times New Roman" w:hAnsi="Times New Roman" w:cs="Times New Roman"/>
        </w:rPr>
        <w:t xml:space="preserve">). </w:t>
      </w:r>
      <w:r w:rsidR="006F5E26" w:rsidRPr="00924AF9">
        <w:rPr>
          <w:rFonts w:ascii="Times New Roman" w:hAnsi="Times New Roman" w:cs="Times New Roman"/>
        </w:rPr>
        <w:t>Additionally, there is evidence that temporal shifts within EM communities is stronger in extraradical hyphae and less pronounced in root coloniz</w:t>
      </w:r>
      <w:r w:rsidR="00E75836" w:rsidRPr="00924AF9">
        <w:rPr>
          <w:rFonts w:ascii="Times New Roman" w:hAnsi="Times New Roman" w:cs="Times New Roman"/>
        </w:rPr>
        <w:t>ed</w:t>
      </w:r>
      <w:r w:rsidR="006F5E26" w:rsidRPr="00924AF9">
        <w:rPr>
          <w:rFonts w:ascii="Times New Roman" w:hAnsi="Times New Roman" w:cs="Times New Roman"/>
        </w:rPr>
        <w:t xml:space="preserve"> EM (Koide </w:t>
      </w:r>
      <w:r w:rsidR="006F5E26" w:rsidRPr="00924AF9">
        <w:rPr>
          <w:rFonts w:ascii="Times New Roman" w:hAnsi="Times New Roman" w:cs="Times New Roman"/>
          <w:i/>
        </w:rPr>
        <w:t>et al.</w:t>
      </w:r>
      <w:r w:rsidR="006F5E26" w:rsidRPr="00924AF9">
        <w:rPr>
          <w:rFonts w:ascii="Times New Roman" w:hAnsi="Times New Roman" w:cs="Times New Roman"/>
        </w:rPr>
        <w:t xml:space="preserve"> 2005). </w:t>
      </w:r>
      <w:r w:rsidR="007F1900" w:rsidRPr="00924AF9">
        <w:rPr>
          <w:rFonts w:ascii="Times New Roman" w:hAnsi="Times New Roman" w:cs="Times New Roman"/>
        </w:rPr>
        <w:t xml:space="preserve">As we sampled within the same season of different years and only sampled EM colonized roots, the temporal effect on sampling should be minimal. </w:t>
      </w:r>
    </w:p>
    <w:p w14:paraId="6882A48C" w14:textId="4FD46FE9" w:rsidR="00895799" w:rsidRPr="00924AF9" w:rsidRDefault="00895799" w:rsidP="00D7589D">
      <w:pPr>
        <w:spacing w:line="480" w:lineRule="auto"/>
        <w:rPr>
          <w:rFonts w:ascii="Times New Roman" w:hAnsi="Times New Roman" w:cs="Times New Roman"/>
        </w:rPr>
      </w:pPr>
    </w:p>
    <w:p w14:paraId="2FEC8122" w14:textId="3065A8CC" w:rsidR="00895799" w:rsidRPr="00924AF9" w:rsidRDefault="006801C3" w:rsidP="00D7589D">
      <w:pPr>
        <w:spacing w:line="480" w:lineRule="auto"/>
        <w:rPr>
          <w:rFonts w:ascii="Times New Roman" w:hAnsi="Times New Roman" w:cs="Times New Roman"/>
        </w:rPr>
      </w:pPr>
      <w:r w:rsidRPr="00924AF9">
        <w:rPr>
          <w:rFonts w:ascii="Times New Roman" w:hAnsi="Times New Roman" w:cs="Times New Roman"/>
        </w:rPr>
        <w:lastRenderedPageBreak/>
        <w:t>The findings outlined here support previous findings in studies of</w:t>
      </w:r>
      <w:ins w:id="511" w:author="Microsoft Office User" w:date="2019-08-27T13:02:00Z">
        <w:r w:rsidR="00BD6002">
          <w:rPr>
            <w:rFonts w:ascii="Times New Roman" w:hAnsi="Times New Roman" w:cs="Times New Roman"/>
          </w:rPr>
          <w:t xml:space="preserve"> the effect of fire on</w:t>
        </w:r>
      </w:ins>
      <w:r w:rsidRPr="00924AF9">
        <w:rPr>
          <w:rFonts w:ascii="Times New Roman" w:hAnsi="Times New Roman" w:cs="Times New Roman"/>
        </w:rPr>
        <w:t xml:space="preserve"> EM communities</w:t>
      </w:r>
      <w:del w:id="512" w:author="Microsoft Office User" w:date="2019-08-27T13:02:00Z">
        <w:r w:rsidRPr="00924AF9" w:rsidDel="00BD6002">
          <w:rPr>
            <w:rFonts w:ascii="Times New Roman" w:hAnsi="Times New Roman" w:cs="Times New Roman"/>
          </w:rPr>
          <w:delText xml:space="preserve"> post-fire disturbance</w:delText>
        </w:r>
      </w:del>
      <w:r w:rsidRPr="00924AF9">
        <w:rPr>
          <w:rFonts w:ascii="Times New Roman" w:hAnsi="Times New Roman" w:cs="Times New Roman"/>
        </w:rPr>
        <w:t xml:space="preserve">, but also demonstrate that the pre-fire community is an important factor in determining how </w:t>
      </w:r>
      <w:r w:rsidR="001246A7" w:rsidRPr="00924AF9">
        <w:rPr>
          <w:rFonts w:ascii="Times New Roman" w:hAnsi="Times New Roman" w:cs="Times New Roman"/>
        </w:rPr>
        <w:t>these communities</w:t>
      </w:r>
      <w:r w:rsidRPr="00924AF9">
        <w:rPr>
          <w:rFonts w:ascii="Times New Roman" w:hAnsi="Times New Roman" w:cs="Times New Roman"/>
        </w:rPr>
        <w:t xml:space="preserve"> will respond to fire disturbance. </w:t>
      </w:r>
      <w:r w:rsidR="00000264" w:rsidRPr="00924AF9">
        <w:rPr>
          <w:rFonts w:ascii="Times New Roman" w:hAnsi="Times New Roman" w:cs="Times New Roman"/>
        </w:rPr>
        <w:t>While not assessed here, this could have important implications for speed and ability of forests to recover based on pre-fire diversity and composition</w:t>
      </w:r>
      <w:r w:rsidR="004C72DC" w:rsidRPr="00924AF9">
        <w:rPr>
          <w:rFonts w:ascii="Times New Roman" w:hAnsi="Times New Roman" w:cs="Times New Roman"/>
        </w:rPr>
        <w:t xml:space="preserve"> of the EM community. </w:t>
      </w:r>
    </w:p>
    <w:p w14:paraId="77A92926" w14:textId="7E9E6C11" w:rsidR="00DD2197" w:rsidRPr="00924AF9" w:rsidRDefault="00895799" w:rsidP="00895799">
      <w:pPr>
        <w:rPr>
          <w:rFonts w:ascii="Times New Roman" w:hAnsi="Times New Roman" w:cs="Times New Roman"/>
          <w:b/>
        </w:rPr>
      </w:pPr>
      <w:r w:rsidRPr="00924AF9">
        <w:rPr>
          <w:rFonts w:ascii="Times New Roman" w:hAnsi="Times New Roman" w:cs="Times New Roman"/>
          <w:b/>
        </w:rPr>
        <w:br w:type="page"/>
      </w:r>
    </w:p>
    <w:p w14:paraId="2048A1FD" w14:textId="1BD79BFC" w:rsidR="007F1900" w:rsidRPr="00924AF9" w:rsidRDefault="007F1900" w:rsidP="007F1900">
      <w:pPr>
        <w:spacing w:line="480" w:lineRule="auto"/>
        <w:rPr>
          <w:rFonts w:ascii="Times New Roman" w:hAnsi="Times New Roman" w:cs="Times New Roman"/>
          <w:b/>
        </w:rPr>
      </w:pPr>
      <w:r w:rsidRPr="00924AF9">
        <w:rPr>
          <w:rFonts w:ascii="Times New Roman" w:hAnsi="Times New Roman" w:cs="Times New Roman"/>
          <w:b/>
        </w:rPr>
        <w:lastRenderedPageBreak/>
        <w:t xml:space="preserve">References: </w:t>
      </w:r>
    </w:p>
    <w:p w14:paraId="66D56873" w14:textId="4C76B2D2" w:rsidR="007F1900" w:rsidRPr="00924AF9" w:rsidRDefault="007F1900" w:rsidP="007F1900">
      <w:pPr>
        <w:spacing w:line="480" w:lineRule="auto"/>
        <w:rPr>
          <w:rFonts w:ascii="Times New Roman" w:hAnsi="Times New Roman" w:cs="Times New Roman"/>
        </w:rPr>
      </w:pPr>
      <w:proofErr w:type="spellStart"/>
      <w:r w:rsidRPr="00924AF9">
        <w:rPr>
          <w:rFonts w:ascii="Times New Roman" w:hAnsi="Times New Roman" w:cs="Times New Roman"/>
        </w:rPr>
        <w:t>Baar</w:t>
      </w:r>
      <w:proofErr w:type="spellEnd"/>
      <w:r w:rsidRPr="00924AF9">
        <w:rPr>
          <w:rFonts w:ascii="Times New Roman" w:hAnsi="Times New Roman" w:cs="Times New Roman"/>
        </w:rPr>
        <w:t xml:space="preserve">, J., T.R. Horton, A.M. </w:t>
      </w:r>
      <w:proofErr w:type="spellStart"/>
      <w:r w:rsidRPr="00924AF9">
        <w:rPr>
          <w:rFonts w:ascii="Times New Roman" w:hAnsi="Times New Roman" w:cs="Times New Roman"/>
        </w:rPr>
        <w:t>Kretzer</w:t>
      </w:r>
      <w:proofErr w:type="spellEnd"/>
      <w:r w:rsidRPr="00924AF9">
        <w:rPr>
          <w:rFonts w:ascii="Times New Roman" w:hAnsi="Times New Roman" w:cs="Times New Roman"/>
        </w:rPr>
        <w:t xml:space="preserve">, and T.D. </w:t>
      </w:r>
      <w:proofErr w:type="spellStart"/>
      <w:r w:rsidRPr="00924AF9">
        <w:rPr>
          <w:rFonts w:ascii="Times New Roman" w:hAnsi="Times New Roman" w:cs="Times New Roman"/>
        </w:rPr>
        <w:t>Bruns</w:t>
      </w:r>
      <w:proofErr w:type="spellEnd"/>
      <w:r w:rsidRPr="00924AF9">
        <w:rPr>
          <w:rFonts w:ascii="Times New Roman" w:hAnsi="Times New Roman" w:cs="Times New Roman"/>
        </w:rPr>
        <w:t xml:space="preserve">. 2002. Mycorrhizal colonization of </w:t>
      </w:r>
      <w:r w:rsidRPr="00924AF9">
        <w:rPr>
          <w:rFonts w:ascii="Times New Roman" w:hAnsi="Times New Roman" w:cs="Times New Roman"/>
          <w:i/>
        </w:rPr>
        <w:t xml:space="preserve">Pinus </w:t>
      </w:r>
      <w:r w:rsidR="00924AF9">
        <w:rPr>
          <w:rFonts w:ascii="Times New Roman" w:hAnsi="Times New Roman" w:cs="Times New Roman"/>
          <w:i/>
        </w:rPr>
        <w:tab/>
      </w:r>
      <w:r w:rsidRPr="00924AF9">
        <w:rPr>
          <w:rFonts w:ascii="Times New Roman" w:hAnsi="Times New Roman" w:cs="Times New Roman"/>
          <w:i/>
        </w:rPr>
        <w:t>muricate</w:t>
      </w:r>
      <w:r w:rsidRPr="00924AF9">
        <w:rPr>
          <w:rFonts w:ascii="Times New Roman" w:hAnsi="Times New Roman" w:cs="Times New Roman"/>
        </w:rPr>
        <w:t xml:space="preserve"> from </w:t>
      </w:r>
      <w:r w:rsidRPr="00924AF9">
        <w:rPr>
          <w:rFonts w:ascii="Times New Roman" w:hAnsi="Times New Roman" w:cs="Times New Roman"/>
        </w:rPr>
        <w:tab/>
        <w:t xml:space="preserve">resistant propagules after a stand-replacing wildfire. </w:t>
      </w:r>
      <w:r w:rsidRPr="00924AF9">
        <w:rPr>
          <w:rFonts w:ascii="Times New Roman" w:hAnsi="Times New Roman" w:cs="Times New Roman"/>
          <w:i/>
        </w:rPr>
        <w:t xml:space="preserve">New </w:t>
      </w:r>
      <w:proofErr w:type="spellStart"/>
      <w:r w:rsidRPr="00924AF9">
        <w:rPr>
          <w:rFonts w:ascii="Times New Roman" w:hAnsi="Times New Roman" w:cs="Times New Roman"/>
          <w:i/>
        </w:rPr>
        <w:t>Phytologist</w:t>
      </w:r>
      <w:proofErr w:type="spellEnd"/>
      <w:r w:rsidRPr="00924AF9">
        <w:rPr>
          <w:rFonts w:ascii="Times New Roman" w:hAnsi="Times New Roman" w:cs="Times New Roman"/>
        </w:rPr>
        <w:t xml:space="preserve"> 143: </w:t>
      </w:r>
      <w:r w:rsidR="00924AF9">
        <w:rPr>
          <w:rFonts w:ascii="Times New Roman" w:hAnsi="Times New Roman" w:cs="Times New Roman"/>
        </w:rPr>
        <w:tab/>
      </w:r>
      <w:r w:rsidRPr="00924AF9">
        <w:rPr>
          <w:rFonts w:ascii="Times New Roman" w:hAnsi="Times New Roman" w:cs="Times New Roman"/>
        </w:rPr>
        <w:t>409-418.</w:t>
      </w:r>
    </w:p>
    <w:p w14:paraId="2414F30C" w14:textId="1EC5BB19"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Bowman, E.A. and Arnold, A.E. 2018. Distributions of ectomycorrhizal and foliar endophytic </w:t>
      </w:r>
      <w:r w:rsidR="00924AF9">
        <w:rPr>
          <w:rFonts w:ascii="Times New Roman" w:hAnsi="Times New Roman" w:cs="Times New Roman"/>
        </w:rPr>
        <w:tab/>
      </w:r>
      <w:r w:rsidRPr="00924AF9">
        <w:rPr>
          <w:rFonts w:ascii="Times New Roman" w:hAnsi="Times New Roman" w:cs="Times New Roman"/>
        </w:rPr>
        <w:t xml:space="preserve">fungal communities associated with </w:t>
      </w:r>
      <w:r w:rsidRPr="00924AF9">
        <w:rPr>
          <w:rFonts w:ascii="Times New Roman" w:hAnsi="Times New Roman" w:cs="Times New Roman"/>
          <w:i/>
        </w:rPr>
        <w:t>Pinus ponderosa</w:t>
      </w:r>
      <w:r w:rsidRPr="00924AF9">
        <w:rPr>
          <w:rFonts w:ascii="Times New Roman" w:hAnsi="Times New Roman" w:cs="Times New Roman"/>
        </w:rPr>
        <w:t xml:space="preserve"> along a spatially constrained </w:t>
      </w:r>
      <w:r w:rsidR="00924AF9">
        <w:rPr>
          <w:rFonts w:ascii="Times New Roman" w:hAnsi="Times New Roman" w:cs="Times New Roman"/>
        </w:rPr>
        <w:tab/>
      </w:r>
      <w:r w:rsidRPr="00924AF9">
        <w:rPr>
          <w:rFonts w:ascii="Times New Roman" w:hAnsi="Times New Roman" w:cs="Times New Roman"/>
        </w:rPr>
        <w:t xml:space="preserve">elevation gradient. </w:t>
      </w:r>
      <w:r w:rsidRPr="00924AF9">
        <w:rPr>
          <w:rFonts w:ascii="Times New Roman" w:hAnsi="Times New Roman" w:cs="Times New Roman"/>
          <w:i/>
        </w:rPr>
        <w:t>American Journal of Botany</w:t>
      </w:r>
      <w:r w:rsidRPr="00924AF9">
        <w:rPr>
          <w:rFonts w:ascii="Times New Roman" w:hAnsi="Times New Roman" w:cs="Times New Roman"/>
        </w:rPr>
        <w:t>, in press.</w:t>
      </w:r>
    </w:p>
    <w:p w14:paraId="52BCE315" w14:textId="77777777" w:rsidR="007F1900" w:rsidRPr="00924AF9" w:rsidRDefault="007F1900" w:rsidP="007F1900">
      <w:pPr>
        <w:widowControl w:val="0"/>
        <w:spacing w:after="220" w:line="480" w:lineRule="auto"/>
        <w:ind w:left="440" w:hanging="440"/>
        <w:rPr>
          <w:rFonts w:ascii="Times New Roman" w:eastAsia="Times New Roman" w:hAnsi="Times New Roman" w:cs="Times New Roman"/>
        </w:rPr>
      </w:pPr>
      <w:r w:rsidRPr="00924AF9">
        <w:rPr>
          <w:rFonts w:ascii="Times New Roman" w:eastAsia="Times New Roman" w:hAnsi="Times New Roman" w:cs="Times New Roman"/>
        </w:rPr>
        <w:t xml:space="preserve">Corrales, A., A.E. Arnold, A. Ferrer, B.L. Turner, and J.W. </w:t>
      </w:r>
      <w:proofErr w:type="spellStart"/>
      <w:r w:rsidRPr="00924AF9">
        <w:rPr>
          <w:rFonts w:ascii="Times New Roman" w:eastAsia="Times New Roman" w:hAnsi="Times New Roman" w:cs="Times New Roman"/>
        </w:rPr>
        <w:t>Dalling</w:t>
      </w:r>
      <w:proofErr w:type="spellEnd"/>
      <w:r w:rsidRPr="00924AF9">
        <w:rPr>
          <w:rFonts w:ascii="Times New Roman" w:eastAsia="Times New Roman" w:hAnsi="Times New Roman" w:cs="Times New Roman"/>
        </w:rPr>
        <w:t xml:space="preserve">. 2015. Variation in ectomycorrhizal fungal communities associated with </w:t>
      </w:r>
      <w:proofErr w:type="spellStart"/>
      <w:r w:rsidRPr="00924AF9">
        <w:rPr>
          <w:rFonts w:ascii="Times New Roman" w:eastAsia="Times New Roman" w:hAnsi="Times New Roman" w:cs="Times New Roman"/>
          <w:i/>
        </w:rPr>
        <w:t>Oreomunnea</w:t>
      </w:r>
      <w:proofErr w:type="spellEnd"/>
      <w:r w:rsidRPr="00924AF9">
        <w:rPr>
          <w:rFonts w:ascii="Times New Roman" w:eastAsia="Times New Roman" w:hAnsi="Times New Roman" w:cs="Times New Roman"/>
          <w:i/>
        </w:rPr>
        <w:t xml:space="preserve"> </w:t>
      </w:r>
      <w:proofErr w:type="spellStart"/>
      <w:r w:rsidRPr="00924AF9">
        <w:rPr>
          <w:rFonts w:ascii="Times New Roman" w:eastAsia="Times New Roman" w:hAnsi="Times New Roman" w:cs="Times New Roman"/>
          <w:i/>
        </w:rPr>
        <w:t>mexicana</w:t>
      </w:r>
      <w:proofErr w:type="spellEnd"/>
      <w:r w:rsidRPr="00924AF9">
        <w:rPr>
          <w:rFonts w:ascii="Times New Roman" w:eastAsia="Times New Roman" w:hAnsi="Times New Roman" w:cs="Times New Roman"/>
        </w:rPr>
        <w:t xml:space="preserve"> (</w:t>
      </w:r>
      <w:proofErr w:type="spellStart"/>
      <w:r w:rsidRPr="00924AF9">
        <w:rPr>
          <w:rFonts w:ascii="Times New Roman" w:eastAsia="Times New Roman" w:hAnsi="Times New Roman" w:cs="Times New Roman"/>
        </w:rPr>
        <w:t>Juglandaceae</w:t>
      </w:r>
      <w:proofErr w:type="spellEnd"/>
      <w:r w:rsidRPr="00924AF9">
        <w:rPr>
          <w:rFonts w:ascii="Times New Roman" w:eastAsia="Times New Roman" w:hAnsi="Times New Roman" w:cs="Times New Roman"/>
        </w:rPr>
        <w:t xml:space="preserve">) in a Neotropical montane forest. </w:t>
      </w:r>
      <w:r w:rsidRPr="00924AF9">
        <w:rPr>
          <w:rFonts w:ascii="Times New Roman" w:eastAsia="Times New Roman" w:hAnsi="Times New Roman" w:cs="Times New Roman"/>
          <w:i/>
        </w:rPr>
        <w:t>Mycorrhiza</w:t>
      </w:r>
      <w:r w:rsidRPr="00924AF9">
        <w:rPr>
          <w:rFonts w:ascii="Times New Roman" w:eastAsia="Times New Roman" w:hAnsi="Times New Roman" w:cs="Times New Roman"/>
        </w:rPr>
        <w:t xml:space="preserve"> 26:1–17.</w:t>
      </w:r>
    </w:p>
    <w:p w14:paraId="336080A9" w14:textId="77777777" w:rsidR="007F1900" w:rsidRPr="00924AF9" w:rsidRDefault="007F1900" w:rsidP="007F1900">
      <w:pPr>
        <w:widowControl w:val="0"/>
        <w:spacing w:after="220" w:line="480" w:lineRule="auto"/>
        <w:ind w:left="440" w:hanging="440"/>
        <w:rPr>
          <w:rFonts w:ascii="Times New Roman" w:eastAsia="Times New Roman" w:hAnsi="Times New Roman" w:cs="Times New Roman"/>
        </w:rPr>
      </w:pPr>
      <w:r w:rsidRPr="00924AF9">
        <w:rPr>
          <w:rFonts w:ascii="Times New Roman" w:eastAsia="Times New Roman" w:hAnsi="Times New Roman" w:cs="Times New Roman"/>
        </w:rPr>
        <w:t xml:space="preserve">Dahlberg, A., J. Schimmel, A.F.S. Taylor, and H. </w:t>
      </w:r>
      <w:proofErr w:type="spellStart"/>
      <w:r w:rsidRPr="00924AF9">
        <w:rPr>
          <w:rFonts w:ascii="Times New Roman" w:eastAsia="Times New Roman" w:hAnsi="Times New Roman" w:cs="Times New Roman"/>
        </w:rPr>
        <w:t>Johannesson</w:t>
      </w:r>
      <w:proofErr w:type="spellEnd"/>
      <w:r w:rsidRPr="00924AF9">
        <w:rPr>
          <w:rFonts w:ascii="Times New Roman" w:eastAsia="Times New Roman" w:hAnsi="Times New Roman" w:cs="Times New Roman"/>
        </w:rPr>
        <w:t xml:space="preserve">. 2001. Post-fire legacy of ectomycorrhizal fungal communities in the Swedish boreal forest in relation to fire severity and logging intensity. </w:t>
      </w:r>
      <w:r w:rsidRPr="00924AF9">
        <w:rPr>
          <w:rFonts w:ascii="Times New Roman" w:eastAsia="Times New Roman" w:hAnsi="Times New Roman" w:cs="Times New Roman"/>
          <w:i/>
        </w:rPr>
        <w:t>Biological Conservation</w:t>
      </w:r>
      <w:r w:rsidRPr="00924AF9">
        <w:rPr>
          <w:rFonts w:ascii="Times New Roman" w:eastAsia="Times New Roman" w:hAnsi="Times New Roman" w:cs="Times New Roman"/>
        </w:rPr>
        <w:t xml:space="preserve"> 100: 151-161.</w:t>
      </w:r>
    </w:p>
    <w:p w14:paraId="183499AE" w14:textId="77777777" w:rsidR="007F1900" w:rsidRPr="00924AF9" w:rsidRDefault="007F1900" w:rsidP="007F1900">
      <w:pPr>
        <w:widowControl w:val="0"/>
        <w:spacing w:after="220" w:line="480" w:lineRule="auto"/>
        <w:ind w:left="440" w:hanging="440"/>
        <w:rPr>
          <w:rFonts w:ascii="Times New Roman" w:hAnsi="Times New Roman" w:cs="Times New Roman"/>
        </w:rPr>
      </w:pPr>
      <w:r w:rsidRPr="00924AF9">
        <w:rPr>
          <w:rFonts w:ascii="Times New Roman" w:hAnsi="Times New Roman" w:cs="Times New Roman"/>
        </w:rPr>
        <w:t xml:space="preserve">De </w:t>
      </w:r>
      <w:proofErr w:type="spellStart"/>
      <w:r w:rsidRPr="00924AF9">
        <w:rPr>
          <w:rFonts w:ascii="Times New Roman" w:hAnsi="Times New Roman" w:cs="Times New Roman"/>
        </w:rPr>
        <w:t>Cáceres</w:t>
      </w:r>
      <w:proofErr w:type="spellEnd"/>
      <w:r w:rsidRPr="00924AF9">
        <w:rPr>
          <w:rFonts w:ascii="Times New Roman" w:hAnsi="Times New Roman" w:cs="Times New Roman"/>
        </w:rPr>
        <w:t xml:space="preserve">, M. and P. Legendre.. 2009. Associations between species and groups of sites: indices and statistical inference. </w:t>
      </w:r>
      <w:r w:rsidRPr="00924AF9">
        <w:rPr>
          <w:rFonts w:ascii="Times New Roman" w:hAnsi="Times New Roman" w:cs="Times New Roman"/>
          <w:i/>
        </w:rPr>
        <w:t>Ecology</w:t>
      </w:r>
      <w:r w:rsidRPr="00924AF9">
        <w:rPr>
          <w:rFonts w:ascii="Times New Roman" w:hAnsi="Times New Roman" w:cs="Times New Roman"/>
        </w:rPr>
        <w:t xml:space="preserve"> 90(12): 3566-3574.</w:t>
      </w:r>
    </w:p>
    <w:p w14:paraId="34F86A39" w14:textId="1B38B2FC" w:rsidR="007F1900" w:rsidRPr="00924AF9" w:rsidRDefault="007F1900" w:rsidP="007F1900">
      <w:pPr>
        <w:widowControl w:val="0"/>
        <w:spacing w:after="220" w:line="480" w:lineRule="auto"/>
        <w:ind w:left="440" w:hanging="440"/>
        <w:rPr>
          <w:rFonts w:ascii="Times New Roman" w:hAnsi="Times New Roman" w:cs="Times New Roman"/>
        </w:rPr>
      </w:pPr>
      <w:r w:rsidRPr="00924AF9">
        <w:rPr>
          <w:rFonts w:ascii="Times New Roman" w:hAnsi="Times New Roman" w:cs="Times New Roman"/>
        </w:rPr>
        <w:t xml:space="preserve">Ewing, B. and P. Green. 1998. Base-calling of automated sequencer traces using </w:t>
      </w:r>
      <w:proofErr w:type="spellStart"/>
      <w:r w:rsidRPr="00924AF9">
        <w:rPr>
          <w:rFonts w:ascii="Times New Roman" w:hAnsi="Times New Roman" w:cs="Times New Roman"/>
        </w:rPr>
        <w:t>phred</w:t>
      </w:r>
      <w:proofErr w:type="spellEnd"/>
      <w:r w:rsidRPr="00924AF9">
        <w:rPr>
          <w:rFonts w:ascii="Times New Roman" w:hAnsi="Times New Roman" w:cs="Times New Roman"/>
        </w:rPr>
        <w:t xml:space="preserve">. II. Error probabilities. </w:t>
      </w:r>
      <w:r w:rsidRPr="00924AF9">
        <w:rPr>
          <w:rFonts w:ascii="Times New Roman" w:hAnsi="Times New Roman" w:cs="Times New Roman"/>
          <w:i/>
        </w:rPr>
        <w:t>Genome Research</w:t>
      </w:r>
      <w:r w:rsidRPr="00924AF9">
        <w:rPr>
          <w:rFonts w:ascii="Times New Roman" w:hAnsi="Times New Roman" w:cs="Times New Roman"/>
        </w:rPr>
        <w:t xml:space="preserve"> 8: 186–194.</w:t>
      </w:r>
    </w:p>
    <w:p w14:paraId="390FE785" w14:textId="79CA961E"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Ewing, B., L. Hillier, M.C. </w:t>
      </w:r>
      <w:proofErr w:type="spellStart"/>
      <w:r w:rsidRPr="00924AF9">
        <w:rPr>
          <w:rFonts w:ascii="Times New Roman" w:hAnsi="Times New Roman" w:cs="Times New Roman"/>
        </w:rPr>
        <w:t>Wendl</w:t>
      </w:r>
      <w:proofErr w:type="spellEnd"/>
      <w:r w:rsidRPr="00924AF9">
        <w:rPr>
          <w:rFonts w:ascii="Times New Roman" w:hAnsi="Times New Roman" w:cs="Times New Roman"/>
        </w:rPr>
        <w:t xml:space="preserve">, and P. Green. 1998. Base-calling of automated sequencer </w:t>
      </w:r>
      <w:r w:rsidR="00924AF9">
        <w:rPr>
          <w:rFonts w:ascii="Times New Roman" w:hAnsi="Times New Roman" w:cs="Times New Roman"/>
        </w:rPr>
        <w:tab/>
      </w:r>
      <w:r w:rsidRPr="00924AF9">
        <w:rPr>
          <w:rFonts w:ascii="Times New Roman" w:hAnsi="Times New Roman" w:cs="Times New Roman"/>
        </w:rPr>
        <w:t xml:space="preserve">traces using </w:t>
      </w:r>
      <w:proofErr w:type="spellStart"/>
      <w:r w:rsidRPr="00924AF9">
        <w:rPr>
          <w:rFonts w:ascii="Times New Roman" w:hAnsi="Times New Roman" w:cs="Times New Roman"/>
        </w:rPr>
        <w:t>Phred</w:t>
      </w:r>
      <w:proofErr w:type="spellEnd"/>
      <w:r w:rsidRPr="00924AF9">
        <w:rPr>
          <w:rFonts w:ascii="Times New Roman" w:hAnsi="Times New Roman" w:cs="Times New Roman"/>
        </w:rPr>
        <w:t xml:space="preserve">. I. Accuracy Assessment. </w:t>
      </w:r>
      <w:r w:rsidRPr="00924AF9">
        <w:rPr>
          <w:rFonts w:ascii="Times New Roman" w:hAnsi="Times New Roman" w:cs="Times New Roman"/>
          <w:i/>
        </w:rPr>
        <w:t xml:space="preserve">Genome </w:t>
      </w:r>
      <w:proofErr w:type="spellStart"/>
      <w:r w:rsidRPr="00924AF9">
        <w:rPr>
          <w:rFonts w:ascii="Times New Roman" w:hAnsi="Times New Roman" w:cs="Times New Roman"/>
          <w:i/>
        </w:rPr>
        <w:t>Researchh</w:t>
      </w:r>
      <w:proofErr w:type="spellEnd"/>
      <w:r w:rsidRPr="00924AF9">
        <w:rPr>
          <w:rFonts w:ascii="Times New Roman" w:hAnsi="Times New Roman" w:cs="Times New Roman"/>
        </w:rPr>
        <w:t xml:space="preserve"> 8: 175–185.</w:t>
      </w:r>
    </w:p>
    <w:p w14:paraId="3231B8DA" w14:textId="343512FE"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Fisher, R.A., A.S. Corbet, and C.B. Williams. 1943. The relation between the number of species </w:t>
      </w:r>
      <w:r w:rsidR="00924AF9">
        <w:rPr>
          <w:rFonts w:ascii="Times New Roman" w:hAnsi="Times New Roman" w:cs="Times New Roman"/>
        </w:rPr>
        <w:tab/>
      </w:r>
      <w:r w:rsidRPr="00924AF9">
        <w:rPr>
          <w:rFonts w:ascii="Times New Roman" w:hAnsi="Times New Roman" w:cs="Times New Roman"/>
        </w:rPr>
        <w:t xml:space="preserve">and the number of individuals in a random sample of an animal population. </w:t>
      </w:r>
      <w:r w:rsidRPr="00924AF9">
        <w:rPr>
          <w:rFonts w:ascii="Times New Roman" w:hAnsi="Times New Roman" w:cs="Times New Roman"/>
          <w:i/>
        </w:rPr>
        <w:t xml:space="preserve">British </w:t>
      </w:r>
      <w:r w:rsidR="00924AF9">
        <w:rPr>
          <w:rFonts w:ascii="Times New Roman" w:hAnsi="Times New Roman" w:cs="Times New Roman"/>
          <w:i/>
        </w:rPr>
        <w:tab/>
      </w:r>
      <w:r w:rsidRPr="00924AF9">
        <w:rPr>
          <w:rFonts w:ascii="Times New Roman" w:hAnsi="Times New Roman" w:cs="Times New Roman"/>
          <w:i/>
        </w:rPr>
        <w:t>Ecological Society</w:t>
      </w:r>
      <w:r w:rsidRPr="00924AF9">
        <w:rPr>
          <w:rFonts w:ascii="Times New Roman" w:hAnsi="Times New Roman" w:cs="Times New Roman"/>
        </w:rPr>
        <w:t xml:space="preserve"> 12: 42-58.</w:t>
      </w:r>
    </w:p>
    <w:p w14:paraId="388D4D60" w14:textId="64D19577"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lastRenderedPageBreak/>
        <w:t xml:space="preserve">Glassman, S.I., C.R. Levine, A.M. </w:t>
      </w:r>
      <w:proofErr w:type="spellStart"/>
      <w:r w:rsidRPr="00924AF9">
        <w:rPr>
          <w:rFonts w:ascii="Times New Roman" w:hAnsi="Times New Roman" w:cs="Times New Roman"/>
        </w:rPr>
        <w:t>DiRocco</w:t>
      </w:r>
      <w:proofErr w:type="spellEnd"/>
      <w:r w:rsidRPr="00924AF9">
        <w:rPr>
          <w:rFonts w:ascii="Times New Roman" w:hAnsi="Times New Roman" w:cs="Times New Roman"/>
        </w:rPr>
        <w:t xml:space="preserve">, J.J. Battles, and T.D. </w:t>
      </w:r>
      <w:proofErr w:type="spellStart"/>
      <w:r w:rsidRPr="00924AF9">
        <w:rPr>
          <w:rFonts w:ascii="Times New Roman" w:hAnsi="Times New Roman" w:cs="Times New Roman"/>
        </w:rPr>
        <w:t>Bruns</w:t>
      </w:r>
      <w:proofErr w:type="spellEnd"/>
      <w:r w:rsidRPr="00924AF9">
        <w:rPr>
          <w:rFonts w:ascii="Times New Roman" w:hAnsi="Times New Roman" w:cs="Times New Roman"/>
        </w:rPr>
        <w:t xml:space="preserve">. 2016. Ectomycorrhizal </w:t>
      </w:r>
      <w:r w:rsidR="00924AF9">
        <w:rPr>
          <w:rFonts w:ascii="Times New Roman" w:hAnsi="Times New Roman" w:cs="Times New Roman"/>
        </w:rPr>
        <w:tab/>
      </w:r>
      <w:r w:rsidRPr="00924AF9">
        <w:rPr>
          <w:rFonts w:ascii="Times New Roman" w:hAnsi="Times New Roman" w:cs="Times New Roman"/>
        </w:rPr>
        <w:t xml:space="preserve">fungal spore bank recovery and sever forest fire: some like it hot. </w:t>
      </w:r>
      <w:r w:rsidRPr="00924AF9">
        <w:rPr>
          <w:rFonts w:ascii="Times New Roman" w:hAnsi="Times New Roman" w:cs="Times New Roman"/>
          <w:i/>
        </w:rPr>
        <w:t>The ISME Journal</w:t>
      </w:r>
      <w:r w:rsidRPr="00924AF9">
        <w:rPr>
          <w:rFonts w:ascii="Times New Roman" w:hAnsi="Times New Roman" w:cs="Times New Roman"/>
        </w:rPr>
        <w:t xml:space="preserve"> 10: </w:t>
      </w:r>
      <w:r w:rsidR="00924AF9">
        <w:rPr>
          <w:rFonts w:ascii="Times New Roman" w:hAnsi="Times New Roman" w:cs="Times New Roman"/>
        </w:rPr>
        <w:tab/>
      </w:r>
      <w:r w:rsidRPr="00924AF9">
        <w:rPr>
          <w:rFonts w:ascii="Times New Roman" w:hAnsi="Times New Roman" w:cs="Times New Roman"/>
        </w:rPr>
        <w:t>1228-1239.</w:t>
      </w:r>
    </w:p>
    <w:p w14:paraId="1FDE2EF9" w14:textId="2ECE73DE" w:rsidR="007F1900" w:rsidRPr="00924AF9" w:rsidRDefault="007F1900" w:rsidP="007F1900">
      <w:pPr>
        <w:spacing w:line="480" w:lineRule="auto"/>
        <w:rPr>
          <w:rFonts w:ascii="Times New Roman" w:hAnsi="Times New Roman" w:cs="Times New Roman"/>
        </w:rPr>
      </w:pPr>
      <w:proofErr w:type="spellStart"/>
      <w:r w:rsidRPr="00924AF9">
        <w:rPr>
          <w:rFonts w:ascii="Times New Roman" w:hAnsi="Times New Roman" w:cs="Times New Roman"/>
        </w:rPr>
        <w:t>Grissino</w:t>
      </w:r>
      <w:proofErr w:type="spellEnd"/>
      <w:r w:rsidRPr="00924AF9">
        <w:rPr>
          <w:rFonts w:ascii="Times New Roman" w:hAnsi="Times New Roman" w:cs="Times New Roman"/>
        </w:rPr>
        <w:t xml:space="preserve">-Mayer, H.D., C.H. </w:t>
      </w:r>
      <w:proofErr w:type="spellStart"/>
      <w:r w:rsidRPr="00924AF9">
        <w:rPr>
          <w:rFonts w:ascii="Times New Roman" w:hAnsi="Times New Roman" w:cs="Times New Roman"/>
        </w:rPr>
        <w:t>Baisan</w:t>
      </w:r>
      <w:proofErr w:type="spellEnd"/>
      <w:r w:rsidRPr="00924AF9">
        <w:rPr>
          <w:rFonts w:ascii="Times New Roman" w:hAnsi="Times New Roman" w:cs="Times New Roman"/>
        </w:rPr>
        <w:t xml:space="preserve">, and T.W. </w:t>
      </w:r>
      <w:proofErr w:type="spellStart"/>
      <w:r w:rsidRPr="00924AF9">
        <w:rPr>
          <w:rFonts w:ascii="Times New Roman" w:hAnsi="Times New Roman" w:cs="Times New Roman"/>
        </w:rPr>
        <w:t>Swetnam</w:t>
      </w:r>
      <w:proofErr w:type="spellEnd"/>
      <w:r w:rsidRPr="00924AF9">
        <w:rPr>
          <w:rFonts w:ascii="Times New Roman" w:hAnsi="Times New Roman" w:cs="Times New Roman"/>
        </w:rPr>
        <w:t xml:space="preserve">. 1995. Fire history in the </w:t>
      </w:r>
      <w:proofErr w:type="spellStart"/>
      <w:r w:rsidRPr="00924AF9">
        <w:rPr>
          <w:rFonts w:ascii="Times New Roman" w:hAnsi="Times New Roman" w:cs="Times New Roman"/>
        </w:rPr>
        <w:t>Pinaleño</w:t>
      </w:r>
      <w:proofErr w:type="spellEnd"/>
      <w:r w:rsidRPr="00924AF9">
        <w:rPr>
          <w:rFonts w:ascii="Times New Roman" w:hAnsi="Times New Roman" w:cs="Times New Roman"/>
        </w:rPr>
        <w:t xml:space="preserve"> </w:t>
      </w:r>
      <w:r w:rsidR="00924AF9">
        <w:rPr>
          <w:rFonts w:ascii="Times New Roman" w:hAnsi="Times New Roman" w:cs="Times New Roman"/>
        </w:rPr>
        <w:tab/>
      </w:r>
      <w:r w:rsidRPr="00924AF9">
        <w:rPr>
          <w:rFonts w:ascii="Times New Roman" w:hAnsi="Times New Roman" w:cs="Times New Roman"/>
        </w:rPr>
        <w:t xml:space="preserve">Mountains of </w:t>
      </w:r>
      <w:r w:rsidRPr="00924AF9">
        <w:rPr>
          <w:rFonts w:ascii="Times New Roman" w:hAnsi="Times New Roman" w:cs="Times New Roman"/>
        </w:rPr>
        <w:tab/>
        <w:t xml:space="preserve">southeastern Arizona: effects of human-related disturbances. In: </w:t>
      </w:r>
      <w:proofErr w:type="spellStart"/>
      <w:r w:rsidRPr="00924AF9">
        <w:rPr>
          <w:rFonts w:ascii="Times New Roman" w:hAnsi="Times New Roman" w:cs="Times New Roman"/>
        </w:rPr>
        <w:t>Debano</w:t>
      </w:r>
      <w:proofErr w:type="spellEnd"/>
      <w:r w:rsidRPr="00924AF9">
        <w:rPr>
          <w:rFonts w:ascii="Times New Roman" w:hAnsi="Times New Roman" w:cs="Times New Roman"/>
        </w:rPr>
        <w:t xml:space="preserve">, </w:t>
      </w:r>
      <w:r w:rsidR="00924AF9">
        <w:rPr>
          <w:rFonts w:ascii="Times New Roman" w:hAnsi="Times New Roman" w:cs="Times New Roman"/>
        </w:rPr>
        <w:tab/>
      </w:r>
      <w:r w:rsidRPr="00924AF9">
        <w:rPr>
          <w:rFonts w:ascii="Times New Roman" w:hAnsi="Times New Roman" w:cs="Times New Roman"/>
        </w:rPr>
        <w:t xml:space="preserve">L.F., </w:t>
      </w:r>
      <w:proofErr w:type="spellStart"/>
      <w:r w:rsidRPr="00924AF9">
        <w:rPr>
          <w:rFonts w:ascii="Times New Roman" w:hAnsi="Times New Roman" w:cs="Times New Roman"/>
        </w:rPr>
        <w:t>Ffolliott</w:t>
      </w:r>
      <w:proofErr w:type="spellEnd"/>
      <w:r w:rsidRPr="00924AF9">
        <w:rPr>
          <w:rFonts w:ascii="Times New Roman" w:hAnsi="Times New Roman" w:cs="Times New Roman"/>
        </w:rPr>
        <w:t xml:space="preserve">, P.F., Gottfried, G.J., Hamre, R.H., </w:t>
      </w:r>
      <w:proofErr w:type="spellStart"/>
      <w:r w:rsidRPr="00924AF9">
        <w:rPr>
          <w:rFonts w:ascii="Times New Roman" w:hAnsi="Times New Roman" w:cs="Times New Roman"/>
        </w:rPr>
        <w:t>Edminster</w:t>
      </w:r>
      <w:proofErr w:type="spellEnd"/>
      <w:r w:rsidRPr="00924AF9">
        <w:rPr>
          <w:rFonts w:ascii="Times New Roman" w:hAnsi="Times New Roman" w:cs="Times New Roman"/>
        </w:rPr>
        <w:t xml:space="preserve">, C.B., (Tech. </w:t>
      </w:r>
      <w:proofErr w:type="spellStart"/>
      <w:r w:rsidRPr="00924AF9">
        <w:rPr>
          <w:rFonts w:ascii="Times New Roman" w:hAnsi="Times New Roman" w:cs="Times New Roman"/>
        </w:rPr>
        <w:t>Coords</w:t>
      </w:r>
      <w:proofErr w:type="spellEnd"/>
      <w:r w:rsidRPr="00924AF9">
        <w:rPr>
          <w:rFonts w:ascii="Times New Roman" w:hAnsi="Times New Roman" w:cs="Times New Roman"/>
        </w:rPr>
        <w:t xml:space="preserve">.), </w:t>
      </w:r>
      <w:r w:rsidR="00924AF9">
        <w:rPr>
          <w:rFonts w:ascii="Times New Roman" w:hAnsi="Times New Roman" w:cs="Times New Roman"/>
        </w:rPr>
        <w:tab/>
      </w:r>
      <w:r w:rsidRPr="00924AF9">
        <w:rPr>
          <w:rFonts w:ascii="Times New Roman" w:hAnsi="Times New Roman" w:cs="Times New Roman"/>
        </w:rPr>
        <w:t xml:space="preserve">Biodiversity and management of the </w:t>
      </w:r>
      <w:proofErr w:type="spellStart"/>
      <w:r w:rsidRPr="00924AF9">
        <w:rPr>
          <w:rFonts w:ascii="Times New Roman" w:hAnsi="Times New Roman" w:cs="Times New Roman"/>
        </w:rPr>
        <w:t>Madrean</w:t>
      </w:r>
      <w:proofErr w:type="spellEnd"/>
      <w:r w:rsidRPr="00924AF9">
        <w:rPr>
          <w:rFonts w:ascii="Times New Roman" w:hAnsi="Times New Roman" w:cs="Times New Roman"/>
        </w:rPr>
        <w:t xml:space="preserve"> Archipelago: The Sky Islands of </w:t>
      </w:r>
      <w:r w:rsidR="00924AF9">
        <w:rPr>
          <w:rFonts w:ascii="Times New Roman" w:hAnsi="Times New Roman" w:cs="Times New Roman"/>
        </w:rPr>
        <w:tab/>
      </w:r>
      <w:r w:rsidRPr="00924AF9">
        <w:rPr>
          <w:rFonts w:ascii="Times New Roman" w:hAnsi="Times New Roman" w:cs="Times New Roman"/>
        </w:rPr>
        <w:t xml:space="preserve">Southwestern United States and Northwestern Mexico. September 19–23, 1994. Tucson, </w:t>
      </w:r>
      <w:r w:rsidR="00924AF9">
        <w:rPr>
          <w:rFonts w:ascii="Times New Roman" w:hAnsi="Times New Roman" w:cs="Times New Roman"/>
        </w:rPr>
        <w:tab/>
      </w:r>
      <w:r w:rsidRPr="00924AF9">
        <w:rPr>
          <w:rFonts w:ascii="Times New Roman" w:hAnsi="Times New Roman" w:cs="Times New Roman"/>
        </w:rPr>
        <w:t xml:space="preserve">Arizona. USDA Forest Service General Technical Report RM GTR-264, Rocky </w:t>
      </w:r>
      <w:r w:rsidR="00924AF9">
        <w:rPr>
          <w:rFonts w:ascii="Times New Roman" w:hAnsi="Times New Roman" w:cs="Times New Roman"/>
        </w:rPr>
        <w:tab/>
      </w:r>
      <w:r w:rsidRPr="00924AF9">
        <w:rPr>
          <w:rFonts w:ascii="Times New Roman" w:hAnsi="Times New Roman" w:cs="Times New Roman"/>
        </w:rPr>
        <w:t>Mountain Forest and Range Experiment Station, pp. 399–407. Fort Collins CO.</w:t>
      </w:r>
    </w:p>
    <w:p w14:paraId="29BCCACB" w14:textId="13F2C189"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Iniguez, J.M., T.W. </w:t>
      </w:r>
      <w:proofErr w:type="spellStart"/>
      <w:r w:rsidRPr="00924AF9">
        <w:rPr>
          <w:rFonts w:ascii="Times New Roman" w:hAnsi="Times New Roman" w:cs="Times New Roman"/>
        </w:rPr>
        <w:t>Swetnam</w:t>
      </w:r>
      <w:proofErr w:type="spellEnd"/>
      <w:r w:rsidRPr="00924AF9">
        <w:rPr>
          <w:rFonts w:ascii="Times New Roman" w:hAnsi="Times New Roman" w:cs="Times New Roman"/>
        </w:rPr>
        <w:t xml:space="preserve">, and S.R. </w:t>
      </w:r>
      <w:proofErr w:type="spellStart"/>
      <w:r w:rsidRPr="00924AF9">
        <w:rPr>
          <w:rFonts w:ascii="Times New Roman" w:hAnsi="Times New Roman" w:cs="Times New Roman"/>
        </w:rPr>
        <w:t>Yool</w:t>
      </w:r>
      <w:proofErr w:type="spellEnd"/>
      <w:r w:rsidRPr="00924AF9">
        <w:rPr>
          <w:rFonts w:ascii="Times New Roman" w:hAnsi="Times New Roman" w:cs="Times New Roman"/>
        </w:rPr>
        <w:t xml:space="preserve">. 2008. Topography affected landscape fire history </w:t>
      </w:r>
      <w:r w:rsidR="00924AF9">
        <w:rPr>
          <w:rFonts w:ascii="Times New Roman" w:hAnsi="Times New Roman" w:cs="Times New Roman"/>
        </w:rPr>
        <w:tab/>
      </w:r>
      <w:r w:rsidRPr="00924AF9">
        <w:rPr>
          <w:rFonts w:ascii="Times New Roman" w:hAnsi="Times New Roman" w:cs="Times New Roman"/>
        </w:rPr>
        <w:t xml:space="preserve">patterns in southern Arizona, USA. </w:t>
      </w:r>
      <w:r w:rsidRPr="00924AF9">
        <w:rPr>
          <w:rFonts w:ascii="Times New Roman" w:hAnsi="Times New Roman" w:cs="Times New Roman"/>
          <w:i/>
        </w:rPr>
        <w:t>Forest Ecology and Management</w:t>
      </w:r>
      <w:r w:rsidRPr="00924AF9">
        <w:rPr>
          <w:rFonts w:ascii="Times New Roman" w:hAnsi="Times New Roman" w:cs="Times New Roman"/>
        </w:rPr>
        <w:t xml:space="preserve"> 256: 295-303. </w:t>
      </w:r>
    </w:p>
    <w:p w14:paraId="4ABC9A66" w14:textId="7346901E"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Izzo, A., J. </w:t>
      </w:r>
      <w:proofErr w:type="spellStart"/>
      <w:r w:rsidRPr="00924AF9">
        <w:rPr>
          <w:rFonts w:ascii="Times New Roman" w:hAnsi="Times New Roman" w:cs="Times New Roman"/>
        </w:rPr>
        <w:t>Agbowo</w:t>
      </w:r>
      <w:proofErr w:type="spellEnd"/>
      <w:r w:rsidRPr="00924AF9">
        <w:rPr>
          <w:rFonts w:ascii="Times New Roman" w:hAnsi="Times New Roman" w:cs="Times New Roman"/>
        </w:rPr>
        <w:t xml:space="preserve">, and T.D. </w:t>
      </w:r>
      <w:proofErr w:type="spellStart"/>
      <w:r w:rsidRPr="00924AF9">
        <w:rPr>
          <w:rFonts w:ascii="Times New Roman" w:hAnsi="Times New Roman" w:cs="Times New Roman"/>
        </w:rPr>
        <w:t>Bruns</w:t>
      </w:r>
      <w:proofErr w:type="spellEnd"/>
      <w:r w:rsidRPr="00924AF9">
        <w:rPr>
          <w:rFonts w:ascii="Times New Roman" w:hAnsi="Times New Roman" w:cs="Times New Roman"/>
        </w:rPr>
        <w:t xml:space="preserve">. 2005. Detection of plot- level changes in ectomycorrhizal </w:t>
      </w:r>
      <w:r w:rsidR="00924AF9">
        <w:rPr>
          <w:rFonts w:ascii="Times New Roman" w:hAnsi="Times New Roman" w:cs="Times New Roman"/>
        </w:rPr>
        <w:tab/>
      </w:r>
      <w:r w:rsidRPr="00924AF9">
        <w:rPr>
          <w:rFonts w:ascii="Times New Roman" w:hAnsi="Times New Roman" w:cs="Times New Roman"/>
        </w:rPr>
        <w:t xml:space="preserve">communities across years in an old- growth mixed- conifer forest. </w:t>
      </w:r>
      <w:r w:rsidRPr="00924AF9">
        <w:rPr>
          <w:rFonts w:ascii="Times New Roman" w:hAnsi="Times New Roman" w:cs="Times New Roman"/>
          <w:i/>
        </w:rPr>
        <w:t xml:space="preserve">New </w:t>
      </w:r>
      <w:proofErr w:type="spellStart"/>
      <w:r w:rsidRPr="00924AF9">
        <w:rPr>
          <w:rFonts w:ascii="Times New Roman" w:hAnsi="Times New Roman" w:cs="Times New Roman"/>
          <w:i/>
        </w:rPr>
        <w:t>Phytologist</w:t>
      </w:r>
      <w:proofErr w:type="spellEnd"/>
      <w:r w:rsidRPr="00924AF9">
        <w:rPr>
          <w:rFonts w:ascii="Times New Roman" w:hAnsi="Times New Roman" w:cs="Times New Roman"/>
        </w:rPr>
        <w:t xml:space="preserve"> 166: </w:t>
      </w:r>
      <w:r w:rsidR="00924AF9">
        <w:rPr>
          <w:rFonts w:ascii="Times New Roman" w:hAnsi="Times New Roman" w:cs="Times New Roman"/>
        </w:rPr>
        <w:tab/>
      </w:r>
      <w:r w:rsidRPr="00924AF9">
        <w:rPr>
          <w:rFonts w:ascii="Times New Roman" w:hAnsi="Times New Roman" w:cs="Times New Roman"/>
        </w:rPr>
        <w:t>619–629.</w:t>
      </w:r>
    </w:p>
    <w:p w14:paraId="407C0DED" w14:textId="7F3858F5"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Koide, R.T., D.L. Shumway, B. Xu, and J.N. Sharda. 2005. On temporal partitioning of a c</w:t>
      </w:r>
      <w:r w:rsidR="00924AF9">
        <w:rPr>
          <w:rFonts w:ascii="Times New Roman" w:hAnsi="Times New Roman" w:cs="Times New Roman"/>
        </w:rPr>
        <w:tab/>
      </w:r>
      <w:proofErr w:type="spellStart"/>
      <w:r w:rsidRPr="00924AF9">
        <w:rPr>
          <w:rFonts w:ascii="Times New Roman" w:hAnsi="Times New Roman" w:cs="Times New Roman"/>
        </w:rPr>
        <w:t>ommunity</w:t>
      </w:r>
      <w:proofErr w:type="spellEnd"/>
      <w:r w:rsidRPr="00924AF9">
        <w:rPr>
          <w:rFonts w:ascii="Times New Roman" w:hAnsi="Times New Roman" w:cs="Times New Roman"/>
        </w:rPr>
        <w:t xml:space="preserve"> of ectomycorrhizal fungi. </w:t>
      </w:r>
      <w:r w:rsidRPr="00924AF9">
        <w:rPr>
          <w:rFonts w:ascii="Times New Roman" w:hAnsi="Times New Roman" w:cs="Times New Roman"/>
          <w:i/>
        </w:rPr>
        <w:t xml:space="preserve">New </w:t>
      </w:r>
      <w:proofErr w:type="spellStart"/>
      <w:r w:rsidRPr="00924AF9">
        <w:rPr>
          <w:rFonts w:ascii="Times New Roman" w:hAnsi="Times New Roman" w:cs="Times New Roman"/>
          <w:i/>
        </w:rPr>
        <w:t>Phytologist</w:t>
      </w:r>
      <w:proofErr w:type="spellEnd"/>
      <w:r w:rsidRPr="00924AF9">
        <w:rPr>
          <w:rFonts w:ascii="Times New Roman" w:hAnsi="Times New Roman" w:cs="Times New Roman"/>
        </w:rPr>
        <w:t xml:space="preserve"> 174: 420-429.</w:t>
      </w:r>
    </w:p>
    <w:p w14:paraId="722F12E3" w14:textId="55B1676E"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Maddison, W.P. and D.R. Maddison. 2011. Mesquite: a modular system for evolutionary </w:t>
      </w:r>
      <w:r w:rsidR="00924AF9">
        <w:rPr>
          <w:rFonts w:ascii="Times New Roman" w:hAnsi="Times New Roman" w:cs="Times New Roman"/>
        </w:rPr>
        <w:tab/>
      </w:r>
      <w:r w:rsidRPr="00924AF9">
        <w:rPr>
          <w:rFonts w:ascii="Times New Roman" w:hAnsi="Times New Roman" w:cs="Times New Roman"/>
        </w:rPr>
        <w:t>analysis. Version 2.75. http://mesquiteproject.org. [Accessed July 27, 2015].</w:t>
      </w:r>
    </w:p>
    <w:p w14:paraId="12F48DD9" w14:textId="77777777" w:rsidR="007F1900" w:rsidRPr="00924AF9" w:rsidRDefault="007F1900" w:rsidP="007F1900">
      <w:pPr>
        <w:spacing w:line="480" w:lineRule="auto"/>
        <w:rPr>
          <w:rFonts w:ascii="Times New Roman" w:hAnsi="Times New Roman" w:cs="Times New Roman"/>
        </w:rPr>
      </w:pPr>
      <w:proofErr w:type="spellStart"/>
      <w:r w:rsidRPr="00924AF9">
        <w:rPr>
          <w:rFonts w:ascii="Times New Roman" w:hAnsi="Times New Roman" w:cs="Times New Roman"/>
        </w:rPr>
        <w:t>Magurran</w:t>
      </w:r>
      <w:proofErr w:type="spellEnd"/>
      <w:r w:rsidRPr="00924AF9">
        <w:rPr>
          <w:rFonts w:ascii="Times New Roman" w:hAnsi="Times New Roman" w:cs="Times New Roman"/>
        </w:rPr>
        <w:t>, A.E. 2004. Measuring biological diversity. Malden, MA: Blackwell Science Ltd.</w:t>
      </w:r>
    </w:p>
    <w:p w14:paraId="4AF26937" w14:textId="3FEC9E1B" w:rsidR="007F1900" w:rsidRPr="00924AF9" w:rsidRDefault="00924AF9" w:rsidP="007F1900">
      <w:pPr>
        <w:spacing w:line="480" w:lineRule="auto"/>
        <w:rPr>
          <w:rFonts w:ascii="Times New Roman" w:hAnsi="Times New Roman" w:cs="Times New Roman"/>
        </w:rPr>
      </w:pPr>
      <w:r>
        <w:rPr>
          <w:rFonts w:ascii="Times New Roman" w:hAnsi="Times New Roman" w:cs="Times New Roman"/>
        </w:rPr>
        <w:tab/>
      </w:r>
      <w:proofErr w:type="spellStart"/>
      <w:r w:rsidR="007F1900" w:rsidRPr="00924AF9">
        <w:rPr>
          <w:rFonts w:ascii="Times New Roman" w:hAnsi="Times New Roman" w:cs="Times New Roman"/>
        </w:rPr>
        <w:t>Monacell</w:t>
      </w:r>
      <w:proofErr w:type="spellEnd"/>
      <w:r w:rsidR="007F1900" w:rsidRPr="00924AF9">
        <w:rPr>
          <w:rFonts w:ascii="Times New Roman" w:hAnsi="Times New Roman" w:cs="Times New Roman"/>
        </w:rPr>
        <w:t xml:space="preserve">, J.T., and I. Carbone. 2014. </w:t>
      </w:r>
      <w:proofErr w:type="spellStart"/>
      <w:r w:rsidR="007F1900" w:rsidRPr="00924AF9">
        <w:rPr>
          <w:rFonts w:ascii="Times New Roman" w:hAnsi="Times New Roman" w:cs="Times New Roman"/>
        </w:rPr>
        <w:t>Mobyle</w:t>
      </w:r>
      <w:proofErr w:type="spellEnd"/>
      <w:r w:rsidR="007F1900" w:rsidRPr="00924AF9">
        <w:rPr>
          <w:rFonts w:ascii="Times New Roman" w:hAnsi="Times New Roman" w:cs="Times New Roman"/>
        </w:rPr>
        <w:t xml:space="preserve"> SNAP Workbench: a web-based analysis </w:t>
      </w:r>
      <w:r>
        <w:rPr>
          <w:rFonts w:ascii="Times New Roman" w:hAnsi="Times New Roman" w:cs="Times New Roman"/>
        </w:rPr>
        <w:tab/>
      </w:r>
      <w:r w:rsidR="007F1900" w:rsidRPr="00924AF9">
        <w:rPr>
          <w:rFonts w:ascii="Times New Roman" w:hAnsi="Times New Roman" w:cs="Times New Roman"/>
        </w:rPr>
        <w:t xml:space="preserve">portal for population genetics and evolutionary genomics. </w:t>
      </w:r>
      <w:r w:rsidR="007F1900" w:rsidRPr="00924AF9">
        <w:rPr>
          <w:rFonts w:ascii="Times New Roman" w:hAnsi="Times New Roman" w:cs="Times New Roman"/>
          <w:i/>
        </w:rPr>
        <w:t xml:space="preserve">Bioinformatics </w:t>
      </w:r>
      <w:r w:rsidR="007F1900" w:rsidRPr="00924AF9">
        <w:rPr>
          <w:rFonts w:ascii="Times New Roman" w:hAnsi="Times New Roman" w:cs="Times New Roman"/>
        </w:rPr>
        <w:t>30: 1488–1490.</w:t>
      </w:r>
    </w:p>
    <w:p w14:paraId="50BB4356" w14:textId="0352DDA8"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lastRenderedPageBreak/>
        <w:t xml:space="preserve">Monitoring Trends in Burn Severity. (2017, July - last revised). [MTBS Project Homepage, </w:t>
      </w:r>
      <w:r w:rsidR="00924AF9">
        <w:rPr>
          <w:rFonts w:ascii="Times New Roman" w:hAnsi="Times New Roman" w:cs="Times New Roman"/>
        </w:rPr>
        <w:tab/>
      </w:r>
      <w:r w:rsidRPr="00924AF9">
        <w:rPr>
          <w:rFonts w:ascii="Times New Roman" w:hAnsi="Times New Roman" w:cs="Times New Roman"/>
        </w:rPr>
        <w:t xml:space="preserve">USDA Forest </w:t>
      </w:r>
      <w:r w:rsidRPr="00924AF9">
        <w:rPr>
          <w:rFonts w:ascii="Times New Roman" w:hAnsi="Times New Roman" w:cs="Times New Roman"/>
        </w:rPr>
        <w:tab/>
        <w:t xml:space="preserve">Service/U.S. Geological Survey]. Available online: </w:t>
      </w:r>
      <w:hyperlink r:id="rId7" w:history="1">
        <w:r w:rsidR="00924AF9" w:rsidRPr="00F26005">
          <w:rPr>
            <w:rStyle w:val="Hyperlink"/>
            <w:rFonts w:ascii="Times New Roman" w:hAnsi="Times New Roman" w:cs="Times New Roman"/>
          </w:rPr>
          <w:t>http://mtbs.gov/[2017</w:t>
        </w:r>
      </w:hyperlink>
      <w:r w:rsidRPr="00924AF9">
        <w:rPr>
          <w:rFonts w:ascii="Times New Roman" w:hAnsi="Times New Roman" w:cs="Times New Roman"/>
        </w:rPr>
        <w:t xml:space="preserve">, </w:t>
      </w:r>
      <w:r w:rsidR="00924AF9">
        <w:rPr>
          <w:rFonts w:ascii="Times New Roman" w:hAnsi="Times New Roman" w:cs="Times New Roman"/>
        </w:rPr>
        <w:tab/>
      </w:r>
      <w:r w:rsidRPr="00924AF9">
        <w:rPr>
          <w:rFonts w:ascii="Times New Roman" w:hAnsi="Times New Roman" w:cs="Times New Roman"/>
        </w:rPr>
        <w:t>July12].</w:t>
      </w:r>
    </w:p>
    <w:p w14:paraId="3B132AB6" w14:textId="3B20452C"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Nguyen, N.H., Z. Song, S.T. Bates, S. Branco, T. </w:t>
      </w:r>
      <w:proofErr w:type="spellStart"/>
      <w:r w:rsidRPr="00924AF9">
        <w:rPr>
          <w:rFonts w:ascii="Times New Roman" w:hAnsi="Times New Roman" w:cs="Times New Roman"/>
        </w:rPr>
        <w:t>Leho</w:t>
      </w:r>
      <w:proofErr w:type="spellEnd"/>
      <w:r w:rsidRPr="00924AF9">
        <w:rPr>
          <w:rFonts w:ascii="Times New Roman" w:hAnsi="Times New Roman" w:cs="Times New Roman"/>
        </w:rPr>
        <w:t xml:space="preserve">, J. Menke, J.S. Schilling, P.G. Kennedy. </w:t>
      </w:r>
      <w:r w:rsidR="00924AF9">
        <w:rPr>
          <w:rFonts w:ascii="Times New Roman" w:hAnsi="Times New Roman" w:cs="Times New Roman"/>
        </w:rPr>
        <w:tab/>
      </w:r>
      <w:r w:rsidRPr="00924AF9">
        <w:rPr>
          <w:rFonts w:ascii="Times New Roman" w:hAnsi="Times New Roman" w:cs="Times New Roman"/>
        </w:rPr>
        <w:t xml:space="preserve">2015. </w:t>
      </w:r>
      <w:proofErr w:type="spellStart"/>
      <w:r w:rsidRPr="00924AF9">
        <w:rPr>
          <w:rFonts w:ascii="Times New Roman" w:hAnsi="Times New Roman" w:cs="Times New Roman"/>
        </w:rPr>
        <w:t>FUNGuild</w:t>
      </w:r>
      <w:proofErr w:type="spellEnd"/>
      <w:r w:rsidRPr="00924AF9">
        <w:rPr>
          <w:rFonts w:ascii="Times New Roman" w:hAnsi="Times New Roman" w:cs="Times New Roman"/>
        </w:rPr>
        <w:t xml:space="preserve">: an open-annotation database for parsing fungal community datasets by </w:t>
      </w:r>
      <w:r w:rsidR="00924AF9">
        <w:rPr>
          <w:rFonts w:ascii="Times New Roman" w:hAnsi="Times New Roman" w:cs="Times New Roman"/>
        </w:rPr>
        <w:tab/>
      </w:r>
      <w:r w:rsidRPr="00924AF9">
        <w:rPr>
          <w:rFonts w:ascii="Times New Roman" w:hAnsi="Times New Roman" w:cs="Times New Roman"/>
        </w:rPr>
        <w:t>ecological guild. Fungal Ecology 20, 241–248.</w:t>
      </w:r>
    </w:p>
    <w:p w14:paraId="695A543E" w14:textId="17AA4F7B" w:rsidR="007F1900" w:rsidRPr="00924AF9" w:rsidRDefault="007F1900" w:rsidP="007F1900">
      <w:pPr>
        <w:spacing w:line="480" w:lineRule="auto"/>
        <w:rPr>
          <w:rFonts w:ascii="Times New Roman" w:hAnsi="Times New Roman" w:cs="Times New Roman"/>
        </w:rPr>
      </w:pPr>
      <w:proofErr w:type="spellStart"/>
      <w:r w:rsidRPr="00924AF9">
        <w:rPr>
          <w:rFonts w:ascii="Times New Roman" w:hAnsi="Times New Roman" w:cs="Times New Roman"/>
        </w:rPr>
        <w:t>Oksanen</w:t>
      </w:r>
      <w:proofErr w:type="spellEnd"/>
      <w:r w:rsidRPr="00924AF9">
        <w:rPr>
          <w:rFonts w:ascii="Times New Roman" w:hAnsi="Times New Roman" w:cs="Times New Roman"/>
        </w:rPr>
        <w:t xml:space="preserve">, J., F.G. Blanchet, M. Friendly, R. </w:t>
      </w:r>
      <w:proofErr w:type="spellStart"/>
      <w:r w:rsidRPr="00924AF9">
        <w:rPr>
          <w:rFonts w:ascii="Times New Roman" w:hAnsi="Times New Roman" w:cs="Times New Roman"/>
        </w:rPr>
        <w:t>Kindt</w:t>
      </w:r>
      <w:proofErr w:type="spellEnd"/>
      <w:r w:rsidRPr="00924AF9">
        <w:rPr>
          <w:rFonts w:ascii="Times New Roman" w:hAnsi="Times New Roman" w:cs="Times New Roman"/>
        </w:rPr>
        <w:t xml:space="preserve">, P. Legendre, D. McGlinn, P.R. Minchin, R.B. </w:t>
      </w:r>
      <w:r w:rsidR="00924AF9">
        <w:rPr>
          <w:rFonts w:ascii="Times New Roman" w:hAnsi="Times New Roman" w:cs="Times New Roman"/>
        </w:rPr>
        <w:tab/>
      </w:r>
      <w:r w:rsidRPr="00924AF9">
        <w:rPr>
          <w:rFonts w:ascii="Times New Roman" w:hAnsi="Times New Roman" w:cs="Times New Roman"/>
        </w:rPr>
        <w:t xml:space="preserve">O'Hara, G.L. Simpson, P. </w:t>
      </w:r>
      <w:proofErr w:type="spellStart"/>
      <w:r w:rsidRPr="00924AF9">
        <w:rPr>
          <w:rFonts w:ascii="Times New Roman" w:hAnsi="Times New Roman" w:cs="Times New Roman"/>
        </w:rPr>
        <w:t>Solymos</w:t>
      </w:r>
      <w:proofErr w:type="spellEnd"/>
      <w:r w:rsidRPr="00924AF9">
        <w:rPr>
          <w:rFonts w:ascii="Times New Roman" w:hAnsi="Times New Roman" w:cs="Times New Roman"/>
        </w:rPr>
        <w:t xml:space="preserve">, M.H.H. Stevens, E. </w:t>
      </w:r>
      <w:proofErr w:type="spellStart"/>
      <w:r w:rsidRPr="00924AF9">
        <w:rPr>
          <w:rFonts w:ascii="Times New Roman" w:hAnsi="Times New Roman" w:cs="Times New Roman"/>
        </w:rPr>
        <w:t>Szoecs</w:t>
      </w:r>
      <w:proofErr w:type="spellEnd"/>
      <w:r w:rsidRPr="00924AF9">
        <w:rPr>
          <w:rFonts w:ascii="Times New Roman" w:hAnsi="Times New Roman" w:cs="Times New Roman"/>
        </w:rPr>
        <w:t xml:space="preserve">, and H. Wagner. 2018. </w:t>
      </w:r>
      <w:r w:rsidR="00924AF9">
        <w:rPr>
          <w:rFonts w:ascii="Times New Roman" w:hAnsi="Times New Roman" w:cs="Times New Roman"/>
        </w:rPr>
        <w:tab/>
      </w:r>
      <w:r w:rsidRPr="00924AF9">
        <w:rPr>
          <w:rFonts w:ascii="Times New Roman" w:hAnsi="Times New Roman" w:cs="Times New Roman"/>
        </w:rPr>
        <w:t xml:space="preserve">vegan: Community Ecology Package. R package version 2.5-2. </w:t>
      </w:r>
      <w:hyperlink w:history="1">
        <w:r w:rsidR="00924AF9" w:rsidRPr="00F26005">
          <w:rPr>
            <w:rStyle w:val="Hyperlink"/>
            <w:rFonts w:ascii="Times New Roman" w:hAnsi="Times New Roman" w:cs="Times New Roman"/>
          </w:rPr>
          <w:t>https://CRAN.R-</w:t>
        </w:r>
        <w:r w:rsidR="00924AF9" w:rsidRPr="00F26005">
          <w:rPr>
            <w:rStyle w:val="Hyperlink"/>
            <w:rFonts w:ascii="Times New Roman" w:hAnsi="Times New Roman" w:cs="Times New Roman"/>
          </w:rPr>
          <w:tab/>
          <w:t>project.org/package=vegan</w:t>
        </w:r>
      </w:hyperlink>
      <w:r w:rsidRPr="00924AF9">
        <w:rPr>
          <w:rFonts w:ascii="Times New Roman" w:hAnsi="Times New Roman" w:cs="Times New Roman"/>
        </w:rPr>
        <w:t>.</w:t>
      </w:r>
    </w:p>
    <w:p w14:paraId="495EBD58" w14:textId="1A23420E"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O’Hanlon, R. 2012. Below-ground ectomycorrhizal communities: The effect of small scale </w:t>
      </w:r>
      <w:r w:rsidR="00924AF9">
        <w:rPr>
          <w:rFonts w:ascii="Times New Roman" w:hAnsi="Times New Roman" w:cs="Times New Roman"/>
        </w:rPr>
        <w:tab/>
      </w:r>
      <w:r w:rsidRPr="00924AF9">
        <w:rPr>
          <w:rFonts w:ascii="Times New Roman" w:hAnsi="Times New Roman" w:cs="Times New Roman"/>
        </w:rPr>
        <w:t xml:space="preserve">spatial and short term </w:t>
      </w:r>
      <w:r w:rsidRPr="00924AF9">
        <w:rPr>
          <w:rFonts w:ascii="Times New Roman" w:hAnsi="Times New Roman" w:cs="Times New Roman"/>
        </w:rPr>
        <w:tab/>
        <w:t xml:space="preserve">temporal variation. </w:t>
      </w:r>
      <w:r w:rsidRPr="00924AF9">
        <w:rPr>
          <w:rFonts w:ascii="Times New Roman" w:hAnsi="Times New Roman" w:cs="Times New Roman"/>
          <w:i/>
        </w:rPr>
        <w:t>Symbiosis</w:t>
      </w:r>
      <w:r w:rsidRPr="00924AF9">
        <w:rPr>
          <w:rFonts w:ascii="Times New Roman" w:hAnsi="Times New Roman" w:cs="Times New Roman"/>
        </w:rPr>
        <w:t xml:space="preserve"> 57: 57-71.</w:t>
      </w:r>
    </w:p>
    <w:p w14:paraId="5292A53F" w14:textId="48DE61A4"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R Core Team. 2018. R: A language and environment for statistical computing. R Foundation for </w:t>
      </w:r>
      <w:r w:rsidR="00924AF9">
        <w:rPr>
          <w:rFonts w:ascii="Times New Roman" w:hAnsi="Times New Roman" w:cs="Times New Roman"/>
        </w:rPr>
        <w:tab/>
      </w:r>
      <w:r w:rsidRPr="00924AF9">
        <w:rPr>
          <w:rFonts w:ascii="Times New Roman" w:hAnsi="Times New Roman" w:cs="Times New Roman"/>
        </w:rPr>
        <w:t>Statistical Computing, Vienna, Austria. URL  https://www.R-project.org/</w:t>
      </w:r>
    </w:p>
    <w:p w14:paraId="5EDA3847" w14:textId="3C76C708"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Shannon, C.E. 1948. A mathematical theory of communication. </w:t>
      </w:r>
      <w:r w:rsidRPr="00924AF9">
        <w:rPr>
          <w:rFonts w:ascii="Times New Roman" w:hAnsi="Times New Roman" w:cs="Times New Roman"/>
          <w:i/>
        </w:rPr>
        <w:t xml:space="preserve">The Bell System Technical </w:t>
      </w:r>
      <w:r w:rsidR="00924AF9">
        <w:rPr>
          <w:rFonts w:ascii="Times New Roman" w:hAnsi="Times New Roman" w:cs="Times New Roman"/>
          <w:i/>
        </w:rPr>
        <w:tab/>
      </w:r>
      <w:r w:rsidRPr="00924AF9">
        <w:rPr>
          <w:rFonts w:ascii="Times New Roman" w:hAnsi="Times New Roman" w:cs="Times New Roman"/>
          <w:i/>
        </w:rPr>
        <w:t>Journal</w:t>
      </w:r>
      <w:r w:rsidRPr="00924AF9">
        <w:rPr>
          <w:rFonts w:ascii="Times New Roman" w:hAnsi="Times New Roman" w:cs="Times New Roman"/>
        </w:rPr>
        <w:t xml:space="preserve"> 27: 379-423 and 623-656.</w:t>
      </w:r>
    </w:p>
    <w:p w14:paraId="74ADE630" w14:textId="0E915072"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Shreve, F. 1919. A comparison of the vegetational features of two desert mountain ranges. </w:t>
      </w:r>
      <w:r w:rsidRPr="00924AF9">
        <w:rPr>
          <w:rFonts w:ascii="Times New Roman" w:hAnsi="Times New Roman" w:cs="Times New Roman"/>
          <w:i/>
        </w:rPr>
        <w:t xml:space="preserve">The </w:t>
      </w:r>
      <w:r w:rsidR="00924AF9">
        <w:rPr>
          <w:rFonts w:ascii="Times New Roman" w:hAnsi="Times New Roman" w:cs="Times New Roman"/>
          <w:i/>
        </w:rPr>
        <w:tab/>
      </w:r>
      <w:r w:rsidRPr="00924AF9">
        <w:rPr>
          <w:rFonts w:ascii="Times New Roman" w:hAnsi="Times New Roman" w:cs="Times New Roman"/>
          <w:i/>
        </w:rPr>
        <w:t>Plant World</w:t>
      </w:r>
      <w:r w:rsidRPr="00924AF9">
        <w:rPr>
          <w:rFonts w:ascii="Times New Roman" w:hAnsi="Times New Roman" w:cs="Times New Roman"/>
        </w:rPr>
        <w:t xml:space="preserve"> 22: 291-307.</w:t>
      </w:r>
    </w:p>
    <w:p w14:paraId="4E64BCF1" w14:textId="776CD273"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Shreve, F. 1922. Conditions indirectly affecting vertical distribution on Desert Mountains. </w:t>
      </w:r>
      <w:r w:rsidR="00924AF9">
        <w:rPr>
          <w:rFonts w:ascii="Times New Roman" w:hAnsi="Times New Roman" w:cs="Times New Roman"/>
        </w:rPr>
        <w:tab/>
      </w:r>
      <w:r w:rsidRPr="00924AF9">
        <w:rPr>
          <w:rFonts w:ascii="Times New Roman" w:hAnsi="Times New Roman" w:cs="Times New Roman"/>
          <w:i/>
        </w:rPr>
        <w:t>Ecology</w:t>
      </w:r>
      <w:r w:rsidRPr="00924AF9">
        <w:rPr>
          <w:rFonts w:ascii="Times New Roman" w:hAnsi="Times New Roman" w:cs="Times New Roman"/>
        </w:rPr>
        <w:t xml:space="preserve"> 3:169-274.</w:t>
      </w:r>
    </w:p>
    <w:p w14:paraId="09B14CFC" w14:textId="7D7F2507"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Smith, M. E., G. W. </w:t>
      </w:r>
      <w:proofErr w:type="spellStart"/>
      <w:r w:rsidRPr="00924AF9">
        <w:rPr>
          <w:rFonts w:ascii="Times New Roman" w:hAnsi="Times New Roman" w:cs="Times New Roman"/>
        </w:rPr>
        <w:t>Douhan</w:t>
      </w:r>
      <w:proofErr w:type="spellEnd"/>
      <w:r w:rsidRPr="00924AF9">
        <w:rPr>
          <w:rFonts w:ascii="Times New Roman" w:hAnsi="Times New Roman" w:cs="Times New Roman"/>
        </w:rPr>
        <w:t xml:space="preserve">, and D. M. Rizzo. 2007. Intra- specific and intra- sporocarp ITS </w:t>
      </w:r>
      <w:r w:rsidR="00924AF9">
        <w:rPr>
          <w:rFonts w:ascii="Times New Roman" w:hAnsi="Times New Roman" w:cs="Times New Roman"/>
        </w:rPr>
        <w:tab/>
      </w:r>
      <w:r w:rsidRPr="00924AF9">
        <w:rPr>
          <w:rFonts w:ascii="Times New Roman" w:hAnsi="Times New Roman" w:cs="Times New Roman"/>
        </w:rPr>
        <w:t xml:space="preserve">variation of ectomycorrhizal fungi as assessed by rDNA sequencing of sporocarps and </w:t>
      </w:r>
      <w:r w:rsidR="00924AF9">
        <w:rPr>
          <w:rFonts w:ascii="Times New Roman" w:hAnsi="Times New Roman" w:cs="Times New Roman"/>
        </w:rPr>
        <w:tab/>
      </w:r>
      <w:r w:rsidRPr="00924AF9">
        <w:rPr>
          <w:rFonts w:ascii="Times New Roman" w:hAnsi="Times New Roman" w:cs="Times New Roman"/>
        </w:rPr>
        <w:t xml:space="preserve">pooled ectomycorrhizal roots </w:t>
      </w:r>
      <w:r w:rsidRPr="00924AF9">
        <w:rPr>
          <w:rFonts w:ascii="Times New Roman" w:hAnsi="Times New Roman" w:cs="Times New Roman"/>
        </w:rPr>
        <w:tab/>
        <w:t xml:space="preserve">from a </w:t>
      </w:r>
      <w:r w:rsidRPr="00924AF9">
        <w:rPr>
          <w:rFonts w:ascii="Times New Roman" w:hAnsi="Times New Roman" w:cs="Times New Roman"/>
          <w:i/>
        </w:rPr>
        <w:t>Quercus</w:t>
      </w:r>
      <w:r w:rsidRPr="00924AF9">
        <w:rPr>
          <w:rFonts w:ascii="Times New Roman" w:hAnsi="Times New Roman" w:cs="Times New Roman"/>
        </w:rPr>
        <w:t xml:space="preserve"> woodland. Mycorrhiza 18: 15–22.</w:t>
      </w:r>
    </w:p>
    <w:p w14:paraId="71E31472" w14:textId="5DA6BDF7" w:rsidR="007F1900" w:rsidRPr="00924AF9" w:rsidRDefault="007F1900" w:rsidP="007F1900">
      <w:pPr>
        <w:spacing w:line="480" w:lineRule="auto"/>
        <w:rPr>
          <w:rFonts w:ascii="Times New Roman" w:hAnsi="Times New Roman" w:cs="Times New Roman"/>
        </w:rPr>
      </w:pPr>
      <w:proofErr w:type="spellStart"/>
      <w:r w:rsidRPr="00924AF9">
        <w:rPr>
          <w:rFonts w:ascii="Times New Roman" w:hAnsi="Times New Roman" w:cs="Times New Roman"/>
        </w:rPr>
        <w:lastRenderedPageBreak/>
        <w:t>Stendell</w:t>
      </w:r>
      <w:proofErr w:type="spellEnd"/>
      <w:r w:rsidRPr="00924AF9">
        <w:rPr>
          <w:rFonts w:ascii="Times New Roman" w:hAnsi="Times New Roman" w:cs="Times New Roman"/>
        </w:rPr>
        <w:t xml:space="preserve">, E.R., T.R. Horton, and T.D. </w:t>
      </w:r>
      <w:proofErr w:type="spellStart"/>
      <w:r w:rsidRPr="00924AF9">
        <w:rPr>
          <w:rFonts w:ascii="Times New Roman" w:hAnsi="Times New Roman" w:cs="Times New Roman"/>
        </w:rPr>
        <w:t>Bruns</w:t>
      </w:r>
      <w:proofErr w:type="spellEnd"/>
      <w:r w:rsidRPr="00924AF9">
        <w:rPr>
          <w:rFonts w:ascii="Times New Roman" w:hAnsi="Times New Roman" w:cs="Times New Roman"/>
        </w:rPr>
        <w:t xml:space="preserve">. 1999. Early effects of prescribed fire on the </w:t>
      </w:r>
      <w:r w:rsidR="00924AF9">
        <w:rPr>
          <w:rFonts w:ascii="Times New Roman" w:hAnsi="Times New Roman" w:cs="Times New Roman"/>
        </w:rPr>
        <w:tab/>
      </w:r>
      <w:r w:rsidRPr="00924AF9">
        <w:rPr>
          <w:rFonts w:ascii="Times New Roman" w:hAnsi="Times New Roman" w:cs="Times New Roman"/>
        </w:rPr>
        <w:t xml:space="preserve">structure of the ectomycorrhizal fungus community in a Sierra Nevada ponderosa pine </w:t>
      </w:r>
      <w:r w:rsidR="00924AF9">
        <w:rPr>
          <w:rFonts w:ascii="Times New Roman" w:hAnsi="Times New Roman" w:cs="Times New Roman"/>
        </w:rPr>
        <w:tab/>
      </w:r>
      <w:r w:rsidRPr="00924AF9">
        <w:rPr>
          <w:rFonts w:ascii="Times New Roman" w:hAnsi="Times New Roman" w:cs="Times New Roman"/>
        </w:rPr>
        <w:t xml:space="preserve">forest. </w:t>
      </w:r>
      <w:r w:rsidRPr="00924AF9">
        <w:rPr>
          <w:rFonts w:ascii="Times New Roman" w:hAnsi="Times New Roman" w:cs="Times New Roman"/>
          <w:i/>
        </w:rPr>
        <w:t>Mycological Research</w:t>
      </w:r>
      <w:r w:rsidRPr="00924AF9">
        <w:rPr>
          <w:rFonts w:ascii="Times New Roman" w:hAnsi="Times New Roman" w:cs="Times New Roman"/>
        </w:rPr>
        <w:t xml:space="preserve"> 103: 1353-1359.</w:t>
      </w:r>
    </w:p>
    <w:p w14:paraId="2F943C65" w14:textId="2F605BE4" w:rsidR="007F1900" w:rsidRPr="00924AF9" w:rsidRDefault="007F1900" w:rsidP="007F1900">
      <w:pPr>
        <w:spacing w:line="480" w:lineRule="auto"/>
        <w:rPr>
          <w:rFonts w:ascii="Times New Roman" w:hAnsi="Times New Roman" w:cs="Times New Roman"/>
        </w:rPr>
      </w:pPr>
      <w:proofErr w:type="spellStart"/>
      <w:r w:rsidRPr="00924AF9">
        <w:rPr>
          <w:rFonts w:ascii="Times New Roman" w:hAnsi="Times New Roman" w:cs="Times New Roman"/>
        </w:rPr>
        <w:t>Treseder</w:t>
      </w:r>
      <w:proofErr w:type="spellEnd"/>
      <w:r w:rsidRPr="00924AF9">
        <w:rPr>
          <w:rFonts w:ascii="Times New Roman" w:hAnsi="Times New Roman" w:cs="Times New Roman"/>
        </w:rPr>
        <w:t xml:space="preserve">, K.K., M.C. Mack, and A. Cross. 2004. Relationships among fires, fungi, and soil </w:t>
      </w:r>
      <w:r w:rsidR="00924AF9">
        <w:rPr>
          <w:rFonts w:ascii="Times New Roman" w:hAnsi="Times New Roman" w:cs="Times New Roman"/>
        </w:rPr>
        <w:tab/>
      </w:r>
      <w:r w:rsidRPr="00924AF9">
        <w:rPr>
          <w:rFonts w:ascii="Times New Roman" w:hAnsi="Times New Roman" w:cs="Times New Roman"/>
        </w:rPr>
        <w:t xml:space="preserve">dynamics in Alaskan boreal forests. </w:t>
      </w:r>
      <w:r w:rsidRPr="00924AF9">
        <w:rPr>
          <w:rFonts w:ascii="Times New Roman" w:hAnsi="Times New Roman" w:cs="Times New Roman"/>
          <w:i/>
        </w:rPr>
        <w:t>Ecological applications</w:t>
      </w:r>
      <w:r w:rsidRPr="00924AF9">
        <w:rPr>
          <w:rFonts w:ascii="Times New Roman" w:hAnsi="Times New Roman" w:cs="Times New Roman"/>
        </w:rPr>
        <w:t xml:space="preserve"> 14: 1826-1838.</w:t>
      </w:r>
    </w:p>
    <w:p w14:paraId="64DDC695" w14:textId="081C654D"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UNITE Community (2019): UNITE USEARCH/UTAX release for Fungi. Version 18.11.2018. </w:t>
      </w:r>
      <w:r w:rsidR="00924AF9">
        <w:rPr>
          <w:rFonts w:ascii="Times New Roman" w:hAnsi="Times New Roman" w:cs="Times New Roman"/>
        </w:rPr>
        <w:tab/>
      </w:r>
      <w:r w:rsidRPr="00924AF9">
        <w:rPr>
          <w:rFonts w:ascii="Times New Roman" w:hAnsi="Times New Roman" w:cs="Times New Roman"/>
        </w:rPr>
        <w:t xml:space="preserve">UNITE Community. </w:t>
      </w:r>
      <w:hyperlink r:id="rId8" w:history="1">
        <w:r w:rsidRPr="00924AF9">
          <w:rPr>
            <w:rStyle w:val="Hyperlink"/>
            <w:rFonts w:ascii="Times New Roman" w:hAnsi="Times New Roman" w:cs="Times New Roman"/>
            <w:bCs/>
          </w:rPr>
          <w:t>https://doi.org/10.15156/BIO/786345</w:t>
        </w:r>
      </w:hyperlink>
      <w:r w:rsidRPr="00924AF9">
        <w:rPr>
          <w:rFonts w:ascii="Times New Roman" w:hAnsi="Times New Roman" w:cs="Times New Roman"/>
        </w:rPr>
        <w:t>.</w:t>
      </w:r>
    </w:p>
    <w:p w14:paraId="2B181E71" w14:textId="1C659DEB" w:rsidR="007F1900" w:rsidRPr="00924AF9" w:rsidRDefault="007F1900" w:rsidP="007F1900">
      <w:pPr>
        <w:spacing w:line="480" w:lineRule="auto"/>
        <w:rPr>
          <w:rFonts w:ascii="Times New Roman" w:hAnsi="Times New Roman" w:cs="Times New Roman"/>
        </w:rPr>
      </w:pPr>
      <w:proofErr w:type="spellStart"/>
      <w:r w:rsidRPr="00924AF9">
        <w:rPr>
          <w:rFonts w:ascii="Times New Roman" w:hAnsi="Times New Roman" w:cs="Times New Roman"/>
        </w:rPr>
        <w:t>U’Ren</w:t>
      </w:r>
      <w:proofErr w:type="spellEnd"/>
      <w:r w:rsidRPr="00924AF9">
        <w:rPr>
          <w:rFonts w:ascii="Times New Roman" w:hAnsi="Times New Roman" w:cs="Times New Roman"/>
        </w:rPr>
        <w:t xml:space="preserve">, J.M., J.M. Riddle, J.T. </w:t>
      </w:r>
      <w:proofErr w:type="spellStart"/>
      <w:r w:rsidRPr="00924AF9">
        <w:rPr>
          <w:rFonts w:ascii="Times New Roman" w:hAnsi="Times New Roman" w:cs="Times New Roman"/>
        </w:rPr>
        <w:t>Monacell</w:t>
      </w:r>
      <w:proofErr w:type="spellEnd"/>
      <w:r w:rsidRPr="00924AF9">
        <w:rPr>
          <w:rFonts w:ascii="Times New Roman" w:hAnsi="Times New Roman" w:cs="Times New Roman"/>
        </w:rPr>
        <w:t xml:space="preserve">, I. Carbone, J. </w:t>
      </w:r>
      <w:proofErr w:type="spellStart"/>
      <w:r w:rsidRPr="00924AF9">
        <w:rPr>
          <w:rFonts w:ascii="Times New Roman" w:hAnsi="Times New Roman" w:cs="Times New Roman"/>
        </w:rPr>
        <w:t>Miadlikowska</w:t>
      </w:r>
      <w:proofErr w:type="spellEnd"/>
      <w:r w:rsidRPr="00924AF9">
        <w:rPr>
          <w:rFonts w:ascii="Times New Roman" w:hAnsi="Times New Roman" w:cs="Times New Roman"/>
        </w:rPr>
        <w:t xml:space="preserve">, and A.E. Arnold. 2014. </w:t>
      </w:r>
      <w:r w:rsidR="00924AF9">
        <w:rPr>
          <w:rFonts w:ascii="Times New Roman" w:hAnsi="Times New Roman" w:cs="Times New Roman"/>
        </w:rPr>
        <w:tab/>
      </w:r>
      <w:r w:rsidRPr="00924AF9">
        <w:rPr>
          <w:rFonts w:ascii="Times New Roman" w:hAnsi="Times New Roman" w:cs="Times New Roman"/>
        </w:rPr>
        <w:t xml:space="preserve">Tissue storage and primer selection influence pyrosequencing-based inferences of </w:t>
      </w:r>
      <w:r w:rsidR="00924AF9">
        <w:rPr>
          <w:rFonts w:ascii="Times New Roman" w:hAnsi="Times New Roman" w:cs="Times New Roman"/>
        </w:rPr>
        <w:tab/>
      </w:r>
      <w:r w:rsidRPr="00924AF9">
        <w:rPr>
          <w:rFonts w:ascii="Times New Roman" w:hAnsi="Times New Roman" w:cs="Times New Roman"/>
        </w:rPr>
        <w:t xml:space="preserve">diversity and community composition of endolichenic and endophytic fungi. </w:t>
      </w:r>
      <w:r w:rsidRPr="00924AF9">
        <w:rPr>
          <w:rFonts w:ascii="Times New Roman" w:hAnsi="Times New Roman" w:cs="Times New Roman"/>
          <w:i/>
        </w:rPr>
        <w:t xml:space="preserve">Molecular </w:t>
      </w:r>
      <w:r w:rsidR="00924AF9">
        <w:rPr>
          <w:rFonts w:ascii="Times New Roman" w:hAnsi="Times New Roman" w:cs="Times New Roman"/>
          <w:i/>
        </w:rPr>
        <w:tab/>
      </w:r>
      <w:r w:rsidRPr="00924AF9">
        <w:rPr>
          <w:rFonts w:ascii="Times New Roman" w:hAnsi="Times New Roman" w:cs="Times New Roman"/>
          <w:i/>
        </w:rPr>
        <w:t>Ecology Resources</w:t>
      </w:r>
      <w:r w:rsidRPr="00924AF9">
        <w:rPr>
          <w:rFonts w:ascii="Times New Roman" w:hAnsi="Times New Roman" w:cs="Times New Roman"/>
        </w:rPr>
        <w:t xml:space="preserve"> 14: 1032–1048.</w:t>
      </w:r>
    </w:p>
    <w:p w14:paraId="5754A67F" w14:textId="77777777" w:rsidR="007F1900" w:rsidRPr="00924AF9" w:rsidRDefault="007F1900" w:rsidP="007F1900">
      <w:pPr>
        <w:spacing w:line="480" w:lineRule="auto"/>
        <w:rPr>
          <w:rFonts w:ascii="Times New Roman" w:hAnsi="Times New Roman" w:cs="Times New Roman"/>
        </w:rPr>
      </w:pPr>
      <w:r w:rsidRPr="00924AF9">
        <w:rPr>
          <w:rFonts w:ascii="Times New Roman" w:hAnsi="Times New Roman" w:cs="Times New Roman"/>
        </w:rPr>
        <w:t xml:space="preserve">USDA Forest Service. 2013. USDA Forest Service Coronado National Forest GIS Data. </w:t>
      </w:r>
      <w:r w:rsidRPr="00924AF9">
        <w:rPr>
          <w:rFonts w:ascii="Times New Roman" w:hAnsi="Times New Roman" w:cs="Times New Roman"/>
        </w:rPr>
        <w:tab/>
        <w:t>&lt;</w:t>
      </w:r>
      <w:hyperlink r:id="rId9" w:tgtFrame="_blank" w:history="1">
        <w:r w:rsidRPr="00924AF9">
          <w:rPr>
            <w:rStyle w:val="Hyperlink"/>
            <w:rFonts w:ascii="Times New Roman" w:hAnsi="Times New Roman" w:cs="Times New Roman"/>
            <w:u w:val="none"/>
          </w:rPr>
          <w:t>http://www.fs.usda.gov/detail/r3/landmanagement/gis/?cid=stelprdb5208076</w:t>
        </w:r>
      </w:hyperlink>
      <w:r w:rsidRPr="00924AF9">
        <w:rPr>
          <w:rFonts w:ascii="Times New Roman" w:hAnsi="Times New Roman" w:cs="Times New Roman"/>
        </w:rPr>
        <w:t>&gt;</w:t>
      </w:r>
    </w:p>
    <w:p w14:paraId="0EE48EF1" w14:textId="66C482AF" w:rsidR="007F1900" w:rsidRPr="00924AF9" w:rsidRDefault="007F1900" w:rsidP="00D7589D">
      <w:pPr>
        <w:spacing w:line="480" w:lineRule="auto"/>
        <w:rPr>
          <w:rFonts w:ascii="Times New Roman" w:hAnsi="Times New Roman" w:cs="Times New Roman"/>
        </w:rPr>
      </w:pPr>
      <w:proofErr w:type="spellStart"/>
      <w:r w:rsidRPr="00924AF9">
        <w:rPr>
          <w:rFonts w:ascii="Times New Roman" w:hAnsi="Times New Roman" w:cs="Times New Roman"/>
        </w:rPr>
        <w:t>Visser</w:t>
      </w:r>
      <w:proofErr w:type="spellEnd"/>
      <w:r w:rsidRPr="00924AF9">
        <w:rPr>
          <w:rFonts w:ascii="Times New Roman" w:hAnsi="Times New Roman" w:cs="Times New Roman"/>
        </w:rPr>
        <w:t xml:space="preserve">, S. 1995. Ectomycorrhizal fungal succession in jack pine stands following wildfire. </w:t>
      </w:r>
      <w:r w:rsidRPr="00924AF9">
        <w:rPr>
          <w:rFonts w:ascii="Times New Roman" w:hAnsi="Times New Roman" w:cs="Times New Roman"/>
          <w:i/>
        </w:rPr>
        <w:t xml:space="preserve">New </w:t>
      </w:r>
      <w:r w:rsidR="00924AF9">
        <w:rPr>
          <w:rFonts w:ascii="Times New Roman" w:hAnsi="Times New Roman" w:cs="Times New Roman"/>
          <w:i/>
        </w:rPr>
        <w:tab/>
      </w:r>
      <w:proofErr w:type="spellStart"/>
      <w:r w:rsidRPr="00924AF9">
        <w:rPr>
          <w:rFonts w:ascii="Times New Roman" w:hAnsi="Times New Roman" w:cs="Times New Roman"/>
          <w:i/>
        </w:rPr>
        <w:t>Phytologist</w:t>
      </w:r>
      <w:proofErr w:type="spellEnd"/>
      <w:r w:rsidRPr="00924AF9">
        <w:rPr>
          <w:rFonts w:ascii="Times New Roman" w:hAnsi="Times New Roman" w:cs="Times New Roman"/>
        </w:rPr>
        <w:t xml:space="preserve"> 129: 389-401.</w:t>
      </w:r>
    </w:p>
    <w:p w14:paraId="0F3C0DCC" w14:textId="2D75FA25" w:rsidR="007F1900" w:rsidRPr="00924AF9" w:rsidRDefault="007F1900" w:rsidP="007F1900">
      <w:pPr>
        <w:rPr>
          <w:rFonts w:ascii="Times New Roman" w:hAnsi="Times New Roman" w:cs="Times New Roman"/>
          <w:b/>
        </w:rPr>
      </w:pPr>
      <w:r w:rsidRPr="00924AF9">
        <w:rPr>
          <w:rFonts w:ascii="Times New Roman" w:hAnsi="Times New Roman" w:cs="Times New Roman"/>
          <w:b/>
        </w:rPr>
        <w:br w:type="page"/>
      </w:r>
    </w:p>
    <w:p w14:paraId="4D060EDC" w14:textId="3795F4FE" w:rsidR="00E67599" w:rsidRPr="00924AF9" w:rsidRDefault="00E67599" w:rsidP="00D7589D">
      <w:pPr>
        <w:spacing w:line="480" w:lineRule="auto"/>
        <w:rPr>
          <w:rFonts w:ascii="Times New Roman" w:hAnsi="Times New Roman" w:cs="Times New Roman"/>
          <w:b/>
        </w:rPr>
      </w:pPr>
      <w:r w:rsidRPr="00924AF9">
        <w:rPr>
          <w:rFonts w:ascii="Times New Roman" w:hAnsi="Times New Roman" w:cs="Times New Roman"/>
          <w:b/>
        </w:rPr>
        <w:lastRenderedPageBreak/>
        <w:t>Figures</w:t>
      </w:r>
    </w:p>
    <w:p w14:paraId="5D057733" w14:textId="342D5CB1" w:rsidR="00E67599" w:rsidRPr="00924AF9" w:rsidRDefault="00E67599" w:rsidP="00D7589D">
      <w:pPr>
        <w:spacing w:line="480" w:lineRule="auto"/>
        <w:rPr>
          <w:rFonts w:ascii="Times New Roman" w:hAnsi="Times New Roman" w:cs="Times New Roman"/>
        </w:rPr>
      </w:pPr>
      <w:r w:rsidRPr="00924AF9">
        <w:rPr>
          <w:rFonts w:ascii="Times New Roman" w:hAnsi="Times New Roman" w:cs="Times New Roman"/>
        </w:rPr>
        <w:t>Figure 1:</w:t>
      </w:r>
      <w:r w:rsidR="006F6B1F" w:rsidRPr="00924AF9">
        <w:rPr>
          <w:rFonts w:ascii="Times New Roman" w:hAnsi="Times New Roman" w:cs="Times New Roman"/>
        </w:rPr>
        <w:t xml:space="preserve"> Map of the Santa Catalina Mts. and sampling sites. </w:t>
      </w:r>
    </w:p>
    <w:p w14:paraId="289421B8" w14:textId="77777777" w:rsidR="00E67599" w:rsidRPr="00924AF9" w:rsidRDefault="00E67599" w:rsidP="00D7589D">
      <w:pPr>
        <w:spacing w:line="480" w:lineRule="auto"/>
        <w:rPr>
          <w:rFonts w:ascii="Times New Roman" w:hAnsi="Times New Roman" w:cs="Times New Roman"/>
        </w:rPr>
      </w:pPr>
    </w:p>
    <w:p w14:paraId="138C71D6" w14:textId="665A5147" w:rsidR="00A0171A" w:rsidRPr="00924AF9" w:rsidRDefault="00FB58D5" w:rsidP="00D7589D">
      <w:pPr>
        <w:spacing w:line="480" w:lineRule="auto"/>
        <w:rPr>
          <w:rFonts w:ascii="Times New Roman" w:hAnsi="Times New Roman" w:cs="Times New Roman"/>
        </w:rPr>
      </w:pPr>
      <w:r w:rsidRPr="00924AF9">
        <w:rPr>
          <w:rFonts w:ascii="Times New Roman" w:hAnsi="Times New Roman" w:cs="Times New Roman"/>
        </w:rPr>
        <w:t xml:space="preserve">Figure 2: </w:t>
      </w:r>
      <w:r w:rsidR="009D2155" w:rsidRPr="00924AF9">
        <w:rPr>
          <w:rFonts w:ascii="Times New Roman" w:hAnsi="Times New Roman" w:cs="Times New Roman"/>
        </w:rPr>
        <w:t>Species richness (A) and Fisher’s alpha diversity (B) as a function of both fire history and range. A. T-test, PM: T</w:t>
      </w:r>
      <w:r w:rsidR="009D2155" w:rsidRPr="00924AF9">
        <w:rPr>
          <w:rFonts w:ascii="Times New Roman" w:hAnsi="Times New Roman" w:cs="Times New Roman"/>
          <w:vertAlign w:val="subscript"/>
        </w:rPr>
        <w:t>17.90</w:t>
      </w:r>
      <w:r w:rsidR="009D2155" w:rsidRPr="00924AF9">
        <w:rPr>
          <w:rFonts w:ascii="Times New Roman" w:hAnsi="Times New Roman" w:cs="Times New Roman"/>
        </w:rPr>
        <w:t>=1.76, p-value=0.10; SCM: T</w:t>
      </w:r>
      <w:r w:rsidR="009D2155" w:rsidRPr="00924AF9">
        <w:rPr>
          <w:rFonts w:ascii="Times New Roman" w:hAnsi="Times New Roman" w:cs="Times New Roman"/>
          <w:vertAlign w:val="subscript"/>
        </w:rPr>
        <w:t>18.68</w:t>
      </w:r>
      <w:r w:rsidR="009D2155" w:rsidRPr="00924AF9">
        <w:rPr>
          <w:rFonts w:ascii="Times New Roman" w:hAnsi="Times New Roman" w:cs="Times New Roman"/>
        </w:rPr>
        <w:t>=1.81, p-value=0.09. B. T-test, PM: T</w:t>
      </w:r>
      <w:r w:rsidR="009D2155" w:rsidRPr="00924AF9">
        <w:rPr>
          <w:rFonts w:ascii="Times New Roman" w:hAnsi="Times New Roman" w:cs="Times New Roman"/>
          <w:vertAlign w:val="subscript"/>
        </w:rPr>
        <w:t>7.09</w:t>
      </w:r>
      <w:r w:rsidR="009D2155" w:rsidRPr="00924AF9">
        <w:rPr>
          <w:rFonts w:ascii="Times New Roman" w:hAnsi="Times New Roman" w:cs="Times New Roman"/>
        </w:rPr>
        <w:t>=1.87, p-value=0.10; SCM: T</w:t>
      </w:r>
      <w:r w:rsidR="009D2155" w:rsidRPr="00924AF9">
        <w:rPr>
          <w:rFonts w:ascii="Times New Roman" w:hAnsi="Times New Roman" w:cs="Times New Roman"/>
          <w:vertAlign w:val="subscript"/>
        </w:rPr>
        <w:t>16.44</w:t>
      </w:r>
      <w:r w:rsidR="009D2155" w:rsidRPr="00924AF9">
        <w:rPr>
          <w:rFonts w:ascii="Times New Roman" w:hAnsi="Times New Roman" w:cs="Times New Roman"/>
        </w:rPr>
        <w:t>=0.39, p-value=0.70. FA = fire affected, FU = fire unaffected.</w:t>
      </w:r>
    </w:p>
    <w:p w14:paraId="31ED0A54" w14:textId="77777777" w:rsidR="009D2155" w:rsidRPr="00924AF9" w:rsidRDefault="009D2155" w:rsidP="00D7589D">
      <w:pPr>
        <w:spacing w:line="480" w:lineRule="auto"/>
        <w:rPr>
          <w:rFonts w:ascii="Times New Roman" w:hAnsi="Times New Roman" w:cs="Times New Roman"/>
        </w:rPr>
      </w:pPr>
    </w:p>
    <w:p w14:paraId="2EBB4253" w14:textId="5EBD3703" w:rsidR="009D2155" w:rsidRPr="00924AF9" w:rsidRDefault="00FB58D5" w:rsidP="009D2155">
      <w:pPr>
        <w:spacing w:line="480" w:lineRule="auto"/>
      </w:pPr>
      <w:r w:rsidRPr="00924AF9">
        <w:rPr>
          <w:rFonts w:ascii="Times New Roman" w:hAnsi="Times New Roman" w:cs="Times New Roman"/>
        </w:rPr>
        <w:t>Figure 3</w:t>
      </w:r>
      <w:r w:rsidR="00774063" w:rsidRPr="00924AF9">
        <w:rPr>
          <w:rFonts w:ascii="Times New Roman" w:hAnsi="Times New Roman" w:cs="Times New Roman"/>
        </w:rPr>
        <w:t xml:space="preserve">: </w:t>
      </w:r>
      <w:r w:rsidR="009D2155" w:rsidRPr="00924AF9">
        <w:t xml:space="preserve">NMDS of EM community across fire unaffected (FA) and fire unaffected (FU) sites in the </w:t>
      </w:r>
      <w:proofErr w:type="spellStart"/>
      <w:r w:rsidR="009D2155" w:rsidRPr="00924AF9">
        <w:t>Pinaleno</w:t>
      </w:r>
      <w:proofErr w:type="spellEnd"/>
      <w:r w:rsidR="009D2155" w:rsidRPr="00924AF9">
        <w:t xml:space="preserve"> Mts. (A) and Santa Catalina </w:t>
      </w:r>
      <w:proofErr w:type="spellStart"/>
      <w:r w:rsidR="009D2155" w:rsidRPr="00924AF9">
        <w:t>Mts</w:t>
      </w:r>
      <w:proofErr w:type="spellEnd"/>
      <w:r w:rsidR="009D2155" w:rsidRPr="00924AF9">
        <w:t xml:space="preserve"> (B) based on </w:t>
      </w:r>
      <w:proofErr w:type="spellStart"/>
      <w:r w:rsidR="009D2155" w:rsidRPr="00924AF9">
        <w:t>Morisita</w:t>
      </w:r>
      <w:proofErr w:type="spellEnd"/>
      <w:r w:rsidR="009D2155" w:rsidRPr="00924AF9">
        <w:t xml:space="preserve"> Horn similarity index. A. PM, stress=0.16, ANOSIM: R=0.54, p=value=0.001; B. SCM, stress=0.20, PERMANOVA: F=1.96, R</w:t>
      </w:r>
      <w:r w:rsidR="009D2155" w:rsidRPr="00924AF9">
        <w:rPr>
          <w:vertAlign w:val="superscript"/>
        </w:rPr>
        <w:t>2</w:t>
      </w:r>
      <w:r w:rsidR="009D2155" w:rsidRPr="00924AF9">
        <w:t>=0.09, p-value=0.02. Green = FU, black = FA; circles = SCM, squares = PM.</w:t>
      </w:r>
    </w:p>
    <w:p w14:paraId="52C21294" w14:textId="1C41D865" w:rsidR="00FB58D5" w:rsidRPr="00924AF9" w:rsidRDefault="00FB58D5" w:rsidP="00FB58D5">
      <w:pPr>
        <w:spacing w:line="480" w:lineRule="auto"/>
        <w:rPr>
          <w:rFonts w:ascii="Times New Roman" w:hAnsi="Times New Roman" w:cs="Times New Roman"/>
        </w:rPr>
      </w:pPr>
    </w:p>
    <w:p w14:paraId="37B6D7CA" w14:textId="10401922" w:rsidR="00C75E46" w:rsidRPr="00924AF9" w:rsidRDefault="00C75E46" w:rsidP="00FB58D5">
      <w:pPr>
        <w:spacing w:line="480" w:lineRule="auto"/>
        <w:rPr>
          <w:rFonts w:ascii="Times New Roman" w:hAnsi="Times New Roman" w:cs="Times New Roman"/>
        </w:rPr>
      </w:pPr>
    </w:p>
    <w:p w14:paraId="0610EAB9" w14:textId="169C629B" w:rsidR="00FB58D5" w:rsidRPr="00924AF9" w:rsidRDefault="00FB58D5" w:rsidP="00FB58D5">
      <w:pPr>
        <w:spacing w:line="480" w:lineRule="auto"/>
        <w:rPr>
          <w:rFonts w:ascii="Times New Roman" w:hAnsi="Times New Roman" w:cs="Times New Roman"/>
        </w:rPr>
      </w:pPr>
      <w:r w:rsidRPr="00924AF9">
        <w:rPr>
          <w:rFonts w:ascii="Times New Roman" w:hAnsi="Times New Roman" w:cs="Times New Roman"/>
        </w:rPr>
        <w:t xml:space="preserve">Figure 4: </w:t>
      </w:r>
      <w:r w:rsidR="009D2155" w:rsidRPr="00924AF9">
        <w:rPr>
          <w:rFonts w:ascii="Times New Roman" w:hAnsi="Times New Roman" w:cs="Times New Roman"/>
        </w:rPr>
        <w:t xml:space="preserve">NMDS of EM community across fire affected (FA; A) and fire unaffected (FU; B) based on </w:t>
      </w:r>
      <w:proofErr w:type="spellStart"/>
      <w:r w:rsidR="009D2155" w:rsidRPr="00924AF9">
        <w:rPr>
          <w:rFonts w:ascii="Times New Roman" w:hAnsi="Times New Roman" w:cs="Times New Roman"/>
        </w:rPr>
        <w:t>Morisita</w:t>
      </w:r>
      <w:proofErr w:type="spellEnd"/>
      <w:r w:rsidR="009D2155" w:rsidRPr="00924AF9">
        <w:rPr>
          <w:rFonts w:ascii="Times New Roman" w:hAnsi="Times New Roman" w:cs="Times New Roman"/>
        </w:rPr>
        <w:t xml:space="preserve"> Horn similarity index . A. FA, stress=0.19, ANOSIM: R=0.33, p-value=0.001; B. FU, stress=0.15, PERMANOVA: F=3.23, R</w:t>
      </w:r>
      <w:r w:rsidR="009D2155" w:rsidRPr="00924AF9">
        <w:rPr>
          <w:rFonts w:ascii="Times New Roman" w:hAnsi="Times New Roman" w:cs="Times New Roman"/>
          <w:vertAlign w:val="superscript"/>
        </w:rPr>
        <w:t>2</w:t>
      </w:r>
      <w:r w:rsidR="009D2155" w:rsidRPr="00924AF9">
        <w:rPr>
          <w:rFonts w:ascii="Times New Roman" w:hAnsi="Times New Roman" w:cs="Times New Roman"/>
        </w:rPr>
        <w:t>=0.16, p=value=0.001. Green = FU, black = FA; circles = SCM, squares = PM.</w:t>
      </w:r>
    </w:p>
    <w:p w14:paraId="087F9D84" w14:textId="77777777" w:rsidR="009D2155" w:rsidRPr="00924AF9" w:rsidRDefault="009D2155" w:rsidP="00FB58D5">
      <w:pPr>
        <w:spacing w:line="480" w:lineRule="auto"/>
        <w:rPr>
          <w:rFonts w:ascii="Times New Roman" w:hAnsi="Times New Roman" w:cs="Times New Roman"/>
        </w:rPr>
      </w:pPr>
    </w:p>
    <w:p w14:paraId="44E8E9E6" w14:textId="5CE5970B" w:rsidR="00FC2350" w:rsidRPr="00924AF9" w:rsidRDefault="00FC2350" w:rsidP="00FB58D5">
      <w:pPr>
        <w:spacing w:line="480" w:lineRule="auto"/>
        <w:rPr>
          <w:rFonts w:ascii="Times New Roman" w:hAnsi="Times New Roman" w:cs="Times New Roman"/>
        </w:rPr>
      </w:pPr>
      <w:r w:rsidRPr="00924AF9">
        <w:rPr>
          <w:rFonts w:ascii="Times New Roman" w:hAnsi="Times New Roman" w:cs="Times New Roman"/>
        </w:rPr>
        <w:t xml:space="preserve">Figure 5: </w:t>
      </w:r>
      <w:r w:rsidR="009D2155" w:rsidRPr="00924AF9">
        <w:rPr>
          <w:rFonts w:ascii="Times New Roman" w:hAnsi="Times New Roman" w:cs="Times New Roman"/>
        </w:rPr>
        <w:t xml:space="preserve">Class level taxonomy of EM communities as a function of fire history. Each range assessed individually. A. </w:t>
      </w:r>
      <w:r w:rsidR="00740922" w:rsidRPr="00924AF9">
        <w:rPr>
          <w:rFonts w:ascii="Times New Roman" w:hAnsi="Times New Roman" w:cs="Times New Roman"/>
        </w:rPr>
        <w:t>PM</w:t>
      </w:r>
      <w:r w:rsidR="009D2155" w:rsidRPr="00924AF9">
        <w:rPr>
          <w:rFonts w:ascii="Times New Roman" w:hAnsi="Times New Roman" w:cs="Times New Roman"/>
        </w:rPr>
        <w:t>, X</w:t>
      </w:r>
      <w:r w:rsidR="009D2155" w:rsidRPr="00924AF9">
        <w:rPr>
          <w:rFonts w:ascii="Times New Roman" w:hAnsi="Times New Roman" w:cs="Times New Roman"/>
          <w:vertAlign w:val="superscript"/>
        </w:rPr>
        <w:t>2</w:t>
      </w:r>
      <w:r w:rsidR="009D2155" w:rsidRPr="00924AF9">
        <w:rPr>
          <w:rFonts w:ascii="Times New Roman" w:hAnsi="Times New Roman" w:cs="Times New Roman"/>
          <w:vertAlign w:val="subscript"/>
        </w:rPr>
        <w:t>6</w:t>
      </w:r>
      <w:r w:rsidR="009D2155" w:rsidRPr="00924AF9">
        <w:rPr>
          <w:rFonts w:ascii="Times New Roman" w:hAnsi="Times New Roman" w:cs="Times New Roman"/>
        </w:rPr>
        <w:t>=22.48, p-value&lt;0.001; B.</w:t>
      </w:r>
      <w:r w:rsidR="00740922" w:rsidRPr="00924AF9">
        <w:rPr>
          <w:rFonts w:ascii="Times New Roman" w:hAnsi="Times New Roman" w:cs="Times New Roman"/>
        </w:rPr>
        <w:t xml:space="preserve"> SCM</w:t>
      </w:r>
      <w:r w:rsidR="009D2155" w:rsidRPr="00924AF9">
        <w:rPr>
          <w:rFonts w:ascii="Times New Roman" w:hAnsi="Times New Roman" w:cs="Times New Roman"/>
        </w:rPr>
        <w:t>, X</w:t>
      </w:r>
      <w:r w:rsidR="009D2155" w:rsidRPr="00924AF9">
        <w:rPr>
          <w:rFonts w:ascii="Times New Roman" w:hAnsi="Times New Roman" w:cs="Times New Roman"/>
          <w:vertAlign w:val="superscript"/>
        </w:rPr>
        <w:t>2</w:t>
      </w:r>
      <w:r w:rsidR="009D2155" w:rsidRPr="00924AF9">
        <w:rPr>
          <w:rFonts w:ascii="Times New Roman" w:hAnsi="Times New Roman" w:cs="Times New Roman"/>
          <w:vertAlign w:val="subscript"/>
        </w:rPr>
        <w:t>6</w:t>
      </w:r>
      <w:r w:rsidR="009D2155" w:rsidRPr="00924AF9">
        <w:rPr>
          <w:rFonts w:ascii="Times New Roman" w:hAnsi="Times New Roman" w:cs="Times New Roman"/>
        </w:rPr>
        <w:t>=16.314, p-value=0.003. FU = fire unaffected, FA = fire affected.</w:t>
      </w:r>
    </w:p>
    <w:p w14:paraId="467FCDA7" w14:textId="0A3BDD1B" w:rsidR="009D2155" w:rsidRPr="00924AF9" w:rsidRDefault="009D2155" w:rsidP="00FB58D5">
      <w:pPr>
        <w:spacing w:line="480" w:lineRule="auto"/>
        <w:rPr>
          <w:rFonts w:ascii="Times New Roman" w:hAnsi="Times New Roman" w:cs="Times New Roman"/>
        </w:rPr>
      </w:pPr>
    </w:p>
    <w:p w14:paraId="359E103A" w14:textId="2ABE30AF" w:rsidR="009D2155" w:rsidRPr="00924AF9" w:rsidRDefault="009D2155" w:rsidP="00FB58D5">
      <w:pPr>
        <w:spacing w:line="480" w:lineRule="auto"/>
        <w:rPr>
          <w:rFonts w:ascii="Times New Roman" w:hAnsi="Times New Roman" w:cs="Times New Roman"/>
        </w:rPr>
      </w:pPr>
      <w:r w:rsidRPr="00924AF9">
        <w:rPr>
          <w:rFonts w:ascii="Times New Roman" w:hAnsi="Times New Roman" w:cs="Times New Roman"/>
        </w:rPr>
        <w:lastRenderedPageBreak/>
        <w:t xml:space="preserve">Figure 6: Genus level taxonomy of EM communities as a function of fire history. Each range assessed individually. A. </w:t>
      </w:r>
      <w:r w:rsidR="00740922" w:rsidRPr="00924AF9">
        <w:rPr>
          <w:rFonts w:ascii="Times New Roman" w:hAnsi="Times New Roman" w:cs="Times New Roman"/>
        </w:rPr>
        <w:t>PM</w:t>
      </w:r>
      <w:r w:rsidRPr="00924AF9">
        <w:rPr>
          <w:rFonts w:ascii="Times New Roman" w:hAnsi="Times New Roman" w:cs="Times New Roman"/>
        </w:rPr>
        <w:t>, X</w:t>
      </w:r>
      <w:r w:rsidRPr="00924AF9">
        <w:rPr>
          <w:rFonts w:ascii="Times New Roman" w:hAnsi="Times New Roman" w:cs="Times New Roman"/>
          <w:vertAlign w:val="superscript"/>
        </w:rPr>
        <w:t>2</w:t>
      </w:r>
      <w:r w:rsidRPr="00924AF9">
        <w:rPr>
          <w:rFonts w:ascii="Times New Roman" w:hAnsi="Times New Roman" w:cs="Times New Roman"/>
          <w:vertAlign w:val="subscript"/>
        </w:rPr>
        <w:t>9</w:t>
      </w:r>
      <w:r w:rsidRPr="00924AF9">
        <w:rPr>
          <w:rFonts w:ascii="Times New Roman" w:hAnsi="Times New Roman" w:cs="Times New Roman"/>
        </w:rPr>
        <w:t>=37.62, p-value&lt;0.001; B.</w:t>
      </w:r>
      <w:r w:rsidR="00740922" w:rsidRPr="00924AF9">
        <w:rPr>
          <w:rFonts w:ascii="Times New Roman" w:hAnsi="Times New Roman" w:cs="Times New Roman"/>
        </w:rPr>
        <w:t xml:space="preserve"> SCM</w:t>
      </w:r>
      <w:r w:rsidRPr="00924AF9">
        <w:rPr>
          <w:rFonts w:ascii="Times New Roman" w:hAnsi="Times New Roman" w:cs="Times New Roman"/>
        </w:rPr>
        <w:t>, X</w:t>
      </w:r>
      <w:r w:rsidRPr="00924AF9">
        <w:rPr>
          <w:rFonts w:ascii="Times New Roman" w:hAnsi="Times New Roman" w:cs="Times New Roman"/>
          <w:vertAlign w:val="superscript"/>
        </w:rPr>
        <w:t>2</w:t>
      </w:r>
      <w:r w:rsidRPr="00924AF9">
        <w:rPr>
          <w:rFonts w:ascii="Times New Roman" w:hAnsi="Times New Roman" w:cs="Times New Roman"/>
          <w:vertAlign w:val="subscript"/>
        </w:rPr>
        <w:t>13</w:t>
      </w:r>
      <w:r w:rsidRPr="00924AF9">
        <w:rPr>
          <w:rFonts w:ascii="Times New Roman" w:hAnsi="Times New Roman" w:cs="Times New Roman"/>
        </w:rPr>
        <w:t>=34.61, p-value=0.001. FU = fire unaffected, FA = fire affected.</w:t>
      </w:r>
    </w:p>
    <w:p w14:paraId="1BD20980" w14:textId="77777777" w:rsidR="009D2155" w:rsidRPr="00924AF9" w:rsidRDefault="009D2155" w:rsidP="00FB58D5">
      <w:pPr>
        <w:spacing w:line="480" w:lineRule="auto"/>
        <w:rPr>
          <w:rFonts w:ascii="Times New Roman" w:hAnsi="Times New Roman" w:cs="Times New Roman"/>
        </w:rPr>
      </w:pPr>
    </w:p>
    <w:p w14:paraId="482BB6C5" w14:textId="4E0A8824" w:rsidR="006C1689" w:rsidRPr="00924AF9" w:rsidRDefault="006C1689" w:rsidP="006C1689">
      <w:pPr>
        <w:spacing w:line="480" w:lineRule="auto"/>
        <w:rPr>
          <w:rFonts w:ascii="Times New Roman" w:hAnsi="Times New Roman" w:cs="Times New Roman"/>
          <w:b/>
        </w:rPr>
      </w:pPr>
      <w:r w:rsidRPr="00924AF9">
        <w:rPr>
          <w:rFonts w:ascii="Times New Roman" w:hAnsi="Times New Roman" w:cs="Times New Roman"/>
          <w:b/>
        </w:rPr>
        <w:t>Supplementary Figures:</w:t>
      </w:r>
    </w:p>
    <w:p w14:paraId="4A054692" w14:textId="55BCD45C" w:rsidR="006C1689" w:rsidRPr="00924AF9" w:rsidRDefault="006C1689" w:rsidP="006C1689">
      <w:pPr>
        <w:spacing w:line="480" w:lineRule="auto"/>
        <w:rPr>
          <w:rFonts w:ascii="Times New Roman" w:hAnsi="Times New Roman" w:cs="Times New Roman"/>
        </w:rPr>
      </w:pPr>
      <w:r w:rsidRPr="00924AF9">
        <w:rPr>
          <w:rFonts w:ascii="Times New Roman" w:hAnsi="Times New Roman" w:cs="Times New Roman"/>
        </w:rPr>
        <w:t>Figure S1: Average annual precipitation (mm) as a function of both range and fire history. ANOVA with site as a random factor, range: F</w:t>
      </w:r>
      <w:r w:rsidRPr="00924AF9">
        <w:rPr>
          <w:rFonts w:ascii="Times New Roman" w:hAnsi="Times New Roman" w:cs="Times New Roman"/>
          <w:vertAlign w:val="subscript"/>
        </w:rPr>
        <w:t>1,4</w:t>
      </w:r>
      <w:r w:rsidRPr="00924AF9">
        <w:rPr>
          <w:rFonts w:ascii="Times New Roman" w:hAnsi="Times New Roman" w:cs="Times New Roman"/>
        </w:rPr>
        <w:t xml:space="preserve"> = 99.21, p-value = 0.001; burn history: F</w:t>
      </w:r>
      <w:r w:rsidRPr="00924AF9">
        <w:rPr>
          <w:rFonts w:ascii="Times New Roman" w:hAnsi="Times New Roman" w:cs="Times New Roman"/>
          <w:vertAlign w:val="subscript"/>
        </w:rPr>
        <w:t>1,4</w:t>
      </w:r>
      <w:r w:rsidRPr="00924AF9">
        <w:rPr>
          <w:rFonts w:ascii="Times New Roman" w:hAnsi="Times New Roman" w:cs="Times New Roman"/>
        </w:rPr>
        <w:t xml:space="preserve"> = 3.59, p-value = 0.13; </w:t>
      </w:r>
      <w:proofErr w:type="spellStart"/>
      <w:r w:rsidRPr="00924AF9">
        <w:rPr>
          <w:rFonts w:ascii="Times New Roman" w:hAnsi="Times New Roman" w:cs="Times New Roman"/>
        </w:rPr>
        <w:t>range:burn</w:t>
      </w:r>
      <w:proofErr w:type="spellEnd"/>
      <w:r w:rsidRPr="00924AF9">
        <w:rPr>
          <w:rFonts w:ascii="Times New Roman" w:hAnsi="Times New Roman" w:cs="Times New Roman"/>
        </w:rPr>
        <w:t xml:space="preserve"> history: F</w:t>
      </w:r>
      <w:r w:rsidRPr="00924AF9">
        <w:rPr>
          <w:rFonts w:ascii="Times New Roman" w:hAnsi="Times New Roman" w:cs="Times New Roman"/>
          <w:vertAlign w:val="subscript"/>
        </w:rPr>
        <w:t>1,4</w:t>
      </w:r>
      <w:r w:rsidRPr="00924AF9">
        <w:rPr>
          <w:rFonts w:ascii="Times New Roman" w:hAnsi="Times New Roman" w:cs="Times New Roman"/>
        </w:rPr>
        <w:t xml:space="preserve"> = 7.67, p-value = 0.05. FA = fire affected; FU = fire unaffected.</w:t>
      </w:r>
    </w:p>
    <w:p w14:paraId="0D7622BD" w14:textId="039F470D" w:rsidR="006C1689" w:rsidRPr="00924AF9" w:rsidRDefault="006C1689" w:rsidP="00FB58D5">
      <w:pPr>
        <w:spacing w:line="480" w:lineRule="auto"/>
        <w:rPr>
          <w:rFonts w:ascii="Times New Roman" w:hAnsi="Times New Roman" w:cs="Times New Roman"/>
        </w:rPr>
      </w:pPr>
    </w:p>
    <w:p w14:paraId="6971B73E" w14:textId="77777777" w:rsidR="006C1689" w:rsidRPr="00924AF9" w:rsidRDefault="006C1689" w:rsidP="006C1689">
      <w:pPr>
        <w:spacing w:line="480" w:lineRule="auto"/>
        <w:rPr>
          <w:rFonts w:ascii="Times New Roman" w:hAnsi="Times New Roman" w:cs="Times New Roman"/>
        </w:rPr>
      </w:pPr>
      <w:r w:rsidRPr="00924AF9">
        <w:rPr>
          <w:rFonts w:ascii="Times New Roman" w:hAnsi="Times New Roman" w:cs="Times New Roman"/>
        </w:rPr>
        <w:t>Figure S2: PCA of soil characteristics as a function of both range and fire history. ANOVA with site as a random factor, range: F</w:t>
      </w:r>
      <w:r w:rsidRPr="00924AF9">
        <w:rPr>
          <w:rFonts w:ascii="Times New Roman" w:hAnsi="Times New Roman" w:cs="Times New Roman"/>
          <w:vertAlign w:val="subscript"/>
        </w:rPr>
        <w:t>1,4</w:t>
      </w:r>
      <w:r w:rsidRPr="00924AF9">
        <w:rPr>
          <w:rFonts w:ascii="Times New Roman" w:hAnsi="Times New Roman" w:cs="Times New Roman"/>
        </w:rPr>
        <w:t xml:space="preserve"> = 7.20, p-value = 0.06; burn history: F</w:t>
      </w:r>
      <w:r w:rsidRPr="00924AF9">
        <w:rPr>
          <w:rFonts w:ascii="Times New Roman" w:hAnsi="Times New Roman" w:cs="Times New Roman"/>
          <w:vertAlign w:val="subscript"/>
        </w:rPr>
        <w:t>1,4</w:t>
      </w:r>
      <w:r w:rsidRPr="00924AF9">
        <w:rPr>
          <w:rFonts w:ascii="Times New Roman" w:hAnsi="Times New Roman" w:cs="Times New Roman"/>
        </w:rPr>
        <w:t xml:space="preserve"> = 6.32, p-value = 0.07; </w:t>
      </w:r>
      <w:proofErr w:type="spellStart"/>
      <w:r w:rsidRPr="00924AF9">
        <w:rPr>
          <w:rFonts w:ascii="Times New Roman" w:hAnsi="Times New Roman" w:cs="Times New Roman"/>
        </w:rPr>
        <w:t>range:burn</w:t>
      </w:r>
      <w:proofErr w:type="spellEnd"/>
      <w:r w:rsidRPr="00924AF9">
        <w:rPr>
          <w:rFonts w:ascii="Times New Roman" w:hAnsi="Times New Roman" w:cs="Times New Roman"/>
        </w:rPr>
        <w:t xml:space="preserve"> history: F</w:t>
      </w:r>
      <w:r w:rsidRPr="00924AF9">
        <w:rPr>
          <w:rFonts w:ascii="Times New Roman" w:hAnsi="Times New Roman" w:cs="Times New Roman"/>
          <w:vertAlign w:val="subscript"/>
        </w:rPr>
        <w:t>1,4</w:t>
      </w:r>
      <w:r w:rsidRPr="00924AF9">
        <w:rPr>
          <w:rFonts w:ascii="Times New Roman" w:hAnsi="Times New Roman" w:cs="Times New Roman"/>
        </w:rPr>
        <w:t xml:space="preserve"> = 0.003, p-value = 0.96. FA = fire affected; FU = fire unaffected.</w:t>
      </w:r>
    </w:p>
    <w:p w14:paraId="10757ED7" w14:textId="212DE2DC" w:rsidR="006C1689" w:rsidRPr="00924AF9" w:rsidRDefault="006C1689" w:rsidP="00FB58D5">
      <w:pPr>
        <w:spacing w:line="480" w:lineRule="auto"/>
        <w:rPr>
          <w:rFonts w:ascii="Times New Roman" w:hAnsi="Times New Roman" w:cs="Times New Roman"/>
        </w:rPr>
      </w:pPr>
    </w:p>
    <w:p w14:paraId="7864CB04" w14:textId="7848F9FB" w:rsidR="006C1689" w:rsidRPr="00924AF9" w:rsidRDefault="006C1689" w:rsidP="00FB58D5">
      <w:pPr>
        <w:spacing w:line="480" w:lineRule="auto"/>
        <w:rPr>
          <w:rFonts w:ascii="Times New Roman" w:hAnsi="Times New Roman" w:cs="Times New Roman"/>
        </w:rPr>
      </w:pPr>
      <w:r w:rsidRPr="00924AF9">
        <w:rPr>
          <w:rFonts w:ascii="Times New Roman" w:hAnsi="Times New Roman" w:cs="Times New Roman"/>
        </w:rPr>
        <w:t>Figure S3</w:t>
      </w:r>
      <w:r w:rsidR="00C968B9" w:rsidRPr="00924AF9">
        <w:rPr>
          <w:rFonts w:eastAsiaTheme="minorEastAsia" w:hAnsi="Calibri"/>
          <w:color w:val="000000" w:themeColor="text1"/>
          <w:kern w:val="24"/>
        </w:rPr>
        <w:t xml:space="preserve"> </w:t>
      </w:r>
      <w:r w:rsidR="00C968B9" w:rsidRPr="00924AF9">
        <w:rPr>
          <w:rFonts w:ascii="Times New Roman" w:hAnsi="Times New Roman" w:cs="Times New Roman"/>
        </w:rPr>
        <w:t>Shannon’s diversity as a function of fire history and range. T-test, PM.: T</w:t>
      </w:r>
      <w:r w:rsidR="00C968B9" w:rsidRPr="00924AF9">
        <w:rPr>
          <w:rFonts w:ascii="Times New Roman" w:hAnsi="Times New Roman" w:cs="Times New Roman"/>
          <w:vertAlign w:val="subscript"/>
        </w:rPr>
        <w:t>18.41</w:t>
      </w:r>
      <w:r w:rsidR="00C968B9" w:rsidRPr="00924AF9">
        <w:rPr>
          <w:rFonts w:ascii="Times New Roman" w:hAnsi="Times New Roman" w:cs="Times New Roman"/>
        </w:rPr>
        <w:t>=1.83, p-value = 0.08; SCM: T</w:t>
      </w:r>
      <w:r w:rsidR="00C968B9" w:rsidRPr="00924AF9">
        <w:rPr>
          <w:rFonts w:ascii="Times New Roman" w:hAnsi="Times New Roman" w:cs="Times New Roman"/>
          <w:vertAlign w:val="subscript"/>
        </w:rPr>
        <w:t>13.48</w:t>
      </w:r>
      <w:r w:rsidR="00C968B9" w:rsidRPr="00924AF9">
        <w:rPr>
          <w:rFonts w:ascii="Times New Roman" w:hAnsi="Times New Roman" w:cs="Times New Roman"/>
        </w:rPr>
        <w:t>=2.06, p-value =0.06.</w:t>
      </w:r>
    </w:p>
    <w:p w14:paraId="22AB1682" w14:textId="77777777" w:rsidR="00C968B9" w:rsidRPr="00924AF9" w:rsidRDefault="00C968B9" w:rsidP="00FB58D5">
      <w:pPr>
        <w:spacing w:line="480" w:lineRule="auto"/>
        <w:rPr>
          <w:rFonts w:ascii="Times New Roman" w:hAnsi="Times New Roman" w:cs="Times New Roman"/>
        </w:rPr>
      </w:pPr>
    </w:p>
    <w:p w14:paraId="67C38659" w14:textId="0F2B8E09" w:rsidR="00AE74D9" w:rsidRPr="00924AF9" w:rsidRDefault="00AE74D9" w:rsidP="00AE74D9">
      <w:pPr>
        <w:spacing w:line="480" w:lineRule="auto"/>
      </w:pPr>
      <w:r w:rsidRPr="00924AF9">
        <w:rPr>
          <w:rFonts w:ascii="Times New Roman" w:hAnsi="Times New Roman" w:cs="Times New Roman"/>
        </w:rPr>
        <w:t xml:space="preserve">Figure S4: </w:t>
      </w:r>
      <w:r w:rsidR="00C968B9" w:rsidRPr="00924AF9">
        <w:t>NMDS of EM community across fire affected (FA; A) and fire unaffected (FU; B) based on Jaccard similarity index. A. FA, stress=0.19, PERMANOVA: F=2.92, R</w:t>
      </w:r>
      <w:r w:rsidR="00C968B9" w:rsidRPr="00924AF9">
        <w:rPr>
          <w:vertAlign w:val="superscript"/>
        </w:rPr>
        <w:t>2</w:t>
      </w:r>
      <w:r w:rsidR="00C968B9" w:rsidRPr="00924AF9">
        <w:t>=0.14, p-value=0.001; B. FU, stress=0.13, PERMANOVA: F=2.41, R</w:t>
      </w:r>
      <w:r w:rsidR="00C968B9" w:rsidRPr="00924AF9">
        <w:rPr>
          <w:vertAlign w:val="superscript"/>
        </w:rPr>
        <w:t>2</w:t>
      </w:r>
      <w:r w:rsidR="00C968B9" w:rsidRPr="00924AF9">
        <w:t>=0.12, p=value=0.002. Black = FA, Green = FU; circles = SCM, squares = PM.</w:t>
      </w:r>
    </w:p>
    <w:p w14:paraId="625F5E0C" w14:textId="77777777" w:rsidR="00C968B9" w:rsidRPr="00924AF9" w:rsidRDefault="00C968B9" w:rsidP="00AE74D9">
      <w:pPr>
        <w:spacing w:line="480" w:lineRule="auto"/>
        <w:rPr>
          <w:rFonts w:ascii="Times New Roman" w:hAnsi="Times New Roman" w:cs="Times New Roman"/>
        </w:rPr>
      </w:pPr>
    </w:p>
    <w:p w14:paraId="2F5E6B10" w14:textId="2216022B" w:rsidR="00AE74D9" w:rsidRPr="00924AF9" w:rsidRDefault="00AE74D9" w:rsidP="00FB58D5">
      <w:pPr>
        <w:spacing w:line="480" w:lineRule="auto"/>
        <w:rPr>
          <w:rFonts w:ascii="Times New Roman" w:hAnsi="Times New Roman" w:cs="Times New Roman"/>
        </w:rPr>
      </w:pPr>
      <w:r w:rsidRPr="00924AF9">
        <w:rPr>
          <w:rFonts w:ascii="Times New Roman" w:hAnsi="Times New Roman" w:cs="Times New Roman"/>
        </w:rPr>
        <w:lastRenderedPageBreak/>
        <w:t xml:space="preserve">Figure S5: </w:t>
      </w:r>
      <w:r w:rsidR="00C968B9" w:rsidRPr="00924AF9">
        <w:rPr>
          <w:rFonts w:ascii="Times New Roman" w:hAnsi="Times New Roman" w:cs="Times New Roman"/>
        </w:rPr>
        <w:t>NMDS of EM community across FA and FU sites in the PM (A) and SCM (B) based on Jaccard similarity index. A. PM, stress=0.15, ANOSIM: R=0.53, p=value=0.001; B. SCM, stress=0.21, ANOSIM: R=0.11, p-value=0.06. Black = FA, green = FU; circles = SCM, squares = PM.</w:t>
      </w:r>
    </w:p>
    <w:sectPr w:rsidR="00AE74D9" w:rsidRPr="00924AF9" w:rsidSect="0007552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7" w:author="Microsoft Office User" w:date="2019-08-20T10:39:00Z" w:initials="MOU">
    <w:p w14:paraId="564CF4FB" w14:textId="5BA3B442" w:rsidR="00F326FE" w:rsidRDefault="00F326FE">
      <w:pPr>
        <w:pStyle w:val="CommentText"/>
      </w:pPr>
      <w:r>
        <w:rPr>
          <w:rStyle w:val="CommentReference"/>
        </w:rPr>
        <w:annotationRef/>
      </w:r>
      <w:r>
        <w:t xml:space="preserve">Betsy: Here I define FA and FU as burned and unburned, but am unsure if this is sufficient. I could define it further stating that FA means that these sites were directly affected and FU sites were indirectly affected (smoke, increase in ambient temperature, but no direct evidence of burn). </w:t>
      </w:r>
    </w:p>
  </w:comment>
  <w:comment w:id="327" w:author="Microsoft Office User" w:date="2019-08-19T11:47:00Z" w:initials="MOU">
    <w:p w14:paraId="7CF5FA0E" w14:textId="7E9F66C7" w:rsidR="00F326FE" w:rsidRDefault="00F326FE">
      <w:pPr>
        <w:pStyle w:val="CommentText"/>
      </w:pPr>
      <w:r>
        <w:rPr>
          <w:rStyle w:val="CommentReference"/>
        </w:rPr>
        <w:annotationRef/>
      </w:r>
      <w:r>
        <w:t>I included Shannon’s diversity for two reasons: 1) initially FA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4CF4FB" w15:done="0"/>
  <w15:commentEx w15:paraId="7CF5FA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4CF4FB" w16cid:durableId="21064C65"/>
  <w16cid:commentId w16cid:paraId="7CF5FA0E" w16cid:durableId="21050A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oNotDisplayPageBoundaries/>
  <w:proofState w:spelling="clean"/>
  <w:trackRevision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862"/>
    <w:rsid w:val="00000264"/>
    <w:rsid w:val="0000124C"/>
    <w:rsid w:val="00012D5A"/>
    <w:rsid w:val="00012F7B"/>
    <w:rsid w:val="00013F2F"/>
    <w:rsid w:val="000242B3"/>
    <w:rsid w:val="0002714C"/>
    <w:rsid w:val="00031EEF"/>
    <w:rsid w:val="000366FB"/>
    <w:rsid w:val="00040C48"/>
    <w:rsid w:val="000440A6"/>
    <w:rsid w:val="00055ABB"/>
    <w:rsid w:val="00055AE2"/>
    <w:rsid w:val="000579F8"/>
    <w:rsid w:val="00075520"/>
    <w:rsid w:val="000770D2"/>
    <w:rsid w:val="000864B8"/>
    <w:rsid w:val="00090A5E"/>
    <w:rsid w:val="00090B45"/>
    <w:rsid w:val="00090C72"/>
    <w:rsid w:val="0009514D"/>
    <w:rsid w:val="00095E27"/>
    <w:rsid w:val="00097C02"/>
    <w:rsid w:val="000B10EF"/>
    <w:rsid w:val="000B672B"/>
    <w:rsid w:val="000C0A27"/>
    <w:rsid w:val="000C1224"/>
    <w:rsid w:val="000D4D04"/>
    <w:rsid w:val="000D6E5D"/>
    <w:rsid w:val="000E4E06"/>
    <w:rsid w:val="000F392C"/>
    <w:rsid w:val="000F63E3"/>
    <w:rsid w:val="00105438"/>
    <w:rsid w:val="001071EE"/>
    <w:rsid w:val="00114FDE"/>
    <w:rsid w:val="00121D29"/>
    <w:rsid w:val="00124572"/>
    <w:rsid w:val="001246A7"/>
    <w:rsid w:val="0012496D"/>
    <w:rsid w:val="0013001B"/>
    <w:rsid w:val="00135ACA"/>
    <w:rsid w:val="00137893"/>
    <w:rsid w:val="00137987"/>
    <w:rsid w:val="0014562F"/>
    <w:rsid w:val="0015726B"/>
    <w:rsid w:val="001628AF"/>
    <w:rsid w:val="001647FC"/>
    <w:rsid w:val="00166B2E"/>
    <w:rsid w:val="0017439C"/>
    <w:rsid w:val="001757BA"/>
    <w:rsid w:val="00176DD2"/>
    <w:rsid w:val="0017739A"/>
    <w:rsid w:val="00183466"/>
    <w:rsid w:val="00183976"/>
    <w:rsid w:val="00184E14"/>
    <w:rsid w:val="001857A0"/>
    <w:rsid w:val="00191603"/>
    <w:rsid w:val="001919F5"/>
    <w:rsid w:val="00193CEE"/>
    <w:rsid w:val="001956BD"/>
    <w:rsid w:val="001A13AB"/>
    <w:rsid w:val="001A2199"/>
    <w:rsid w:val="001A4392"/>
    <w:rsid w:val="001A69C5"/>
    <w:rsid w:val="001A7231"/>
    <w:rsid w:val="001A7A30"/>
    <w:rsid w:val="001C64F4"/>
    <w:rsid w:val="001D3A42"/>
    <w:rsid w:val="001D7182"/>
    <w:rsid w:val="001E1410"/>
    <w:rsid w:val="001E1D0E"/>
    <w:rsid w:val="001E3FCC"/>
    <w:rsid w:val="00200F92"/>
    <w:rsid w:val="002015C8"/>
    <w:rsid w:val="00201600"/>
    <w:rsid w:val="00201EC2"/>
    <w:rsid w:val="00204AA6"/>
    <w:rsid w:val="00206154"/>
    <w:rsid w:val="00211112"/>
    <w:rsid w:val="0021142F"/>
    <w:rsid w:val="002177D9"/>
    <w:rsid w:val="0023415B"/>
    <w:rsid w:val="00240268"/>
    <w:rsid w:val="00243E12"/>
    <w:rsid w:val="00244710"/>
    <w:rsid w:val="002461F6"/>
    <w:rsid w:val="002466A5"/>
    <w:rsid w:val="00251290"/>
    <w:rsid w:val="0026144A"/>
    <w:rsid w:val="00267E78"/>
    <w:rsid w:val="002702CA"/>
    <w:rsid w:val="00270949"/>
    <w:rsid w:val="00271BCF"/>
    <w:rsid w:val="00273125"/>
    <w:rsid w:val="00273C03"/>
    <w:rsid w:val="00280E23"/>
    <w:rsid w:val="002904E8"/>
    <w:rsid w:val="00292301"/>
    <w:rsid w:val="00295D54"/>
    <w:rsid w:val="002A2E7B"/>
    <w:rsid w:val="002A54EF"/>
    <w:rsid w:val="002B29A7"/>
    <w:rsid w:val="002C0052"/>
    <w:rsid w:val="002C59C2"/>
    <w:rsid w:val="002C6ADC"/>
    <w:rsid w:val="002D5C6F"/>
    <w:rsid w:val="002D6672"/>
    <w:rsid w:val="002D6BA6"/>
    <w:rsid w:val="002E0064"/>
    <w:rsid w:val="002E246B"/>
    <w:rsid w:val="002E2FEA"/>
    <w:rsid w:val="002E6F69"/>
    <w:rsid w:val="002F1C3F"/>
    <w:rsid w:val="002F2EFF"/>
    <w:rsid w:val="002F7373"/>
    <w:rsid w:val="003017A7"/>
    <w:rsid w:val="00313747"/>
    <w:rsid w:val="00313A22"/>
    <w:rsid w:val="00315F89"/>
    <w:rsid w:val="003247E4"/>
    <w:rsid w:val="003275C4"/>
    <w:rsid w:val="003277EF"/>
    <w:rsid w:val="00335767"/>
    <w:rsid w:val="003359A6"/>
    <w:rsid w:val="003407DF"/>
    <w:rsid w:val="00341903"/>
    <w:rsid w:val="003435E2"/>
    <w:rsid w:val="00346E6C"/>
    <w:rsid w:val="00347401"/>
    <w:rsid w:val="00347C6B"/>
    <w:rsid w:val="00350933"/>
    <w:rsid w:val="00355F2D"/>
    <w:rsid w:val="00366893"/>
    <w:rsid w:val="0036786F"/>
    <w:rsid w:val="0039090D"/>
    <w:rsid w:val="00395589"/>
    <w:rsid w:val="003956E6"/>
    <w:rsid w:val="00395D9C"/>
    <w:rsid w:val="003A3EF5"/>
    <w:rsid w:val="003A55CA"/>
    <w:rsid w:val="003B0A30"/>
    <w:rsid w:val="003B517E"/>
    <w:rsid w:val="003B5409"/>
    <w:rsid w:val="003B74DB"/>
    <w:rsid w:val="003C085F"/>
    <w:rsid w:val="003C3764"/>
    <w:rsid w:val="003C641F"/>
    <w:rsid w:val="003C7A74"/>
    <w:rsid w:val="003E0292"/>
    <w:rsid w:val="003E3014"/>
    <w:rsid w:val="003E5E60"/>
    <w:rsid w:val="003F1D68"/>
    <w:rsid w:val="004045E7"/>
    <w:rsid w:val="00406016"/>
    <w:rsid w:val="00411862"/>
    <w:rsid w:val="004127DB"/>
    <w:rsid w:val="004129C4"/>
    <w:rsid w:val="00420DE2"/>
    <w:rsid w:val="00421552"/>
    <w:rsid w:val="00421F1C"/>
    <w:rsid w:val="0042341C"/>
    <w:rsid w:val="00425ABF"/>
    <w:rsid w:val="0043327A"/>
    <w:rsid w:val="00433E20"/>
    <w:rsid w:val="00446527"/>
    <w:rsid w:val="00452579"/>
    <w:rsid w:val="00454C7C"/>
    <w:rsid w:val="00462D80"/>
    <w:rsid w:val="0046337B"/>
    <w:rsid w:val="004728FC"/>
    <w:rsid w:val="00477D20"/>
    <w:rsid w:val="00484CCA"/>
    <w:rsid w:val="00485797"/>
    <w:rsid w:val="0048696B"/>
    <w:rsid w:val="00486CA1"/>
    <w:rsid w:val="00487182"/>
    <w:rsid w:val="004B111E"/>
    <w:rsid w:val="004B1B2E"/>
    <w:rsid w:val="004B50E4"/>
    <w:rsid w:val="004B643B"/>
    <w:rsid w:val="004B7260"/>
    <w:rsid w:val="004C025E"/>
    <w:rsid w:val="004C0321"/>
    <w:rsid w:val="004C72DC"/>
    <w:rsid w:val="004D2AD6"/>
    <w:rsid w:val="004F28D6"/>
    <w:rsid w:val="0050188F"/>
    <w:rsid w:val="0050493E"/>
    <w:rsid w:val="005134DD"/>
    <w:rsid w:val="00520517"/>
    <w:rsid w:val="0052345B"/>
    <w:rsid w:val="00527601"/>
    <w:rsid w:val="00531F6D"/>
    <w:rsid w:val="0053214C"/>
    <w:rsid w:val="005329B4"/>
    <w:rsid w:val="005335C3"/>
    <w:rsid w:val="00535EB3"/>
    <w:rsid w:val="00543572"/>
    <w:rsid w:val="00554021"/>
    <w:rsid w:val="005546EC"/>
    <w:rsid w:val="00557D3A"/>
    <w:rsid w:val="00565071"/>
    <w:rsid w:val="005672FA"/>
    <w:rsid w:val="00570F17"/>
    <w:rsid w:val="00571285"/>
    <w:rsid w:val="00572C14"/>
    <w:rsid w:val="00576C02"/>
    <w:rsid w:val="0057722B"/>
    <w:rsid w:val="0058462B"/>
    <w:rsid w:val="005A4278"/>
    <w:rsid w:val="005A74FD"/>
    <w:rsid w:val="005B0BBB"/>
    <w:rsid w:val="005B5779"/>
    <w:rsid w:val="005C6167"/>
    <w:rsid w:val="005C63F5"/>
    <w:rsid w:val="005C77D7"/>
    <w:rsid w:val="005C7F0A"/>
    <w:rsid w:val="005D1EB8"/>
    <w:rsid w:val="005D4C67"/>
    <w:rsid w:val="005D59C1"/>
    <w:rsid w:val="005E1B67"/>
    <w:rsid w:val="005E4A48"/>
    <w:rsid w:val="005E55BB"/>
    <w:rsid w:val="005E6038"/>
    <w:rsid w:val="005E7B89"/>
    <w:rsid w:val="00600610"/>
    <w:rsid w:val="00603AAA"/>
    <w:rsid w:val="00605461"/>
    <w:rsid w:val="00605A1E"/>
    <w:rsid w:val="00612786"/>
    <w:rsid w:val="00613B85"/>
    <w:rsid w:val="00614AF8"/>
    <w:rsid w:val="00624E6A"/>
    <w:rsid w:val="0063253E"/>
    <w:rsid w:val="006363A8"/>
    <w:rsid w:val="00637F9D"/>
    <w:rsid w:val="00640F65"/>
    <w:rsid w:val="006415C4"/>
    <w:rsid w:val="00642503"/>
    <w:rsid w:val="0064525E"/>
    <w:rsid w:val="006458B0"/>
    <w:rsid w:val="00645FB7"/>
    <w:rsid w:val="0064675E"/>
    <w:rsid w:val="00651C96"/>
    <w:rsid w:val="00652B84"/>
    <w:rsid w:val="00653D74"/>
    <w:rsid w:val="00654B26"/>
    <w:rsid w:val="006560C1"/>
    <w:rsid w:val="00657747"/>
    <w:rsid w:val="006634CE"/>
    <w:rsid w:val="00674C37"/>
    <w:rsid w:val="00675B6E"/>
    <w:rsid w:val="00676308"/>
    <w:rsid w:val="006801C3"/>
    <w:rsid w:val="0068181D"/>
    <w:rsid w:val="00681B23"/>
    <w:rsid w:val="00682A64"/>
    <w:rsid w:val="0068455E"/>
    <w:rsid w:val="00686FAC"/>
    <w:rsid w:val="00690A54"/>
    <w:rsid w:val="006A3176"/>
    <w:rsid w:val="006A5F39"/>
    <w:rsid w:val="006B7492"/>
    <w:rsid w:val="006C003F"/>
    <w:rsid w:val="006C0306"/>
    <w:rsid w:val="006C1689"/>
    <w:rsid w:val="006C490F"/>
    <w:rsid w:val="006C5CE9"/>
    <w:rsid w:val="006D05DA"/>
    <w:rsid w:val="006E18A9"/>
    <w:rsid w:val="006E20A0"/>
    <w:rsid w:val="006E4F13"/>
    <w:rsid w:val="006E7887"/>
    <w:rsid w:val="006F3A89"/>
    <w:rsid w:val="006F4F78"/>
    <w:rsid w:val="006F5E26"/>
    <w:rsid w:val="006F6B1F"/>
    <w:rsid w:val="006F7832"/>
    <w:rsid w:val="006F7B98"/>
    <w:rsid w:val="0070001D"/>
    <w:rsid w:val="00702410"/>
    <w:rsid w:val="00704C82"/>
    <w:rsid w:val="00706F4D"/>
    <w:rsid w:val="00707DE9"/>
    <w:rsid w:val="00725175"/>
    <w:rsid w:val="00725970"/>
    <w:rsid w:val="00726808"/>
    <w:rsid w:val="0072687C"/>
    <w:rsid w:val="00726BDD"/>
    <w:rsid w:val="0073289D"/>
    <w:rsid w:val="00734E77"/>
    <w:rsid w:val="00735A2F"/>
    <w:rsid w:val="007400CC"/>
    <w:rsid w:val="00740922"/>
    <w:rsid w:val="00743DD7"/>
    <w:rsid w:val="00744287"/>
    <w:rsid w:val="00744CA3"/>
    <w:rsid w:val="007466ED"/>
    <w:rsid w:val="007519C2"/>
    <w:rsid w:val="007565EC"/>
    <w:rsid w:val="007578F8"/>
    <w:rsid w:val="00763EA4"/>
    <w:rsid w:val="00770398"/>
    <w:rsid w:val="00771076"/>
    <w:rsid w:val="00774063"/>
    <w:rsid w:val="00777941"/>
    <w:rsid w:val="007813ED"/>
    <w:rsid w:val="007877F5"/>
    <w:rsid w:val="007921FB"/>
    <w:rsid w:val="007A228B"/>
    <w:rsid w:val="007B280E"/>
    <w:rsid w:val="007B7D93"/>
    <w:rsid w:val="007C052A"/>
    <w:rsid w:val="007C1C55"/>
    <w:rsid w:val="007C3F82"/>
    <w:rsid w:val="007C4615"/>
    <w:rsid w:val="007D08BD"/>
    <w:rsid w:val="007D1DC0"/>
    <w:rsid w:val="007D5EA6"/>
    <w:rsid w:val="007E782E"/>
    <w:rsid w:val="007F0567"/>
    <w:rsid w:val="007F1900"/>
    <w:rsid w:val="007F448D"/>
    <w:rsid w:val="007F638B"/>
    <w:rsid w:val="00802C03"/>
    <w:rsid w:val="008046B8"/>
    <w:rsid w:val="00804DD4"/>
    <w:rsid w:val="00805824"/>
    <w:rsid w:val="00806586"/>
    <w:rsid w:val="00813775"/>
    <w:rsid w:val="00814A7F"/>
    <w:rsid w:val="00815BBD"/>
    <w:rsid w:val="00824D78"/>
    <w:rsid w:val="00825FA3"/>
    <w:rsid w:val="0082770F"/>
    <w:rsid w:val="00833D56"/>
    <w:rsid w:val="008475F4"/>
    <w:rsid w:val="00857BF4"/>
    <w:rsid w:val="008626C6"/>
    <w:rsid w:val="00865C7A"/>
    <w:rsid w:val="008719FF"/>
    <w:rsid w:val="00873077"/>
    <w:rsid w:val="00873F31"/>
    <w:rsid w:val="00890E4E"/>
    <w:rsid w:val="008919FD"/>
    <w:rsid w:val="00895799"/>
    <w:rsid w:val="008A60E0"/>
    <w:rsid w:val="008B5275"/>
    <w:rsid w:val="008B660A"/>
    <w:rsid w:val="008C5A7D"/>
    <w:rsid w:val="008C5FE7"/>
    <w:rsid w:val="008F019A"/>
    <w:rsid w:val="008F4BE3"/>
    <w:rsid w:val="00905164"/>
    <w:rsid w:val="0090736E"/>
    <w:rsid w:val="009111A1"/>
    <w:rsid w:val="0091269E"/>
    <w:rsid w:val="0091316B"/>
    <w:rsid w:val="00913BB6"/>
    <w:rsid w:val="00917237"/>
    <w:rsid w:val="0091799E"/>
    <w:rsid w:val="009228ED"/>
    <w:rsid w:val="009233EB"/>
    <w:rsid w:val="00924AF9"/>
    <w:rsid w:val="00934171"/>
    <w:rsid w:val="0093477B"/>
    <w:rsid w:val="009361C7"/>
    <w:rsid w:val="00940148"/>
    <w:rsid w:val="0094379D"/>
    <w:rsid w:val="009460F5"/>
    <w:rsid w:val="00946523"/>
    <w:rsid w:val="009534E3"/>
    <w:rsid w:val="009540FE"/>
    <w:rsid w:val="009548F0"/>
    <w:rsid w:val="009565ED"/>
    <w:rsid w:val="009623D5"/>
    <w:rsid w:val="00962E40"/>
    <w:rsid w:val="0096502F"/>
    <w:rsid w:val="00965248"/>
    <w:rsid w:val="0096698F"/>
    <w:rsid w:val="00974461"/>
    <w:rsid w:val="009820D7"/>
    <w:rsid w:val="00987535"/>
    <w:rsid w:val="00990A4C"/>
    <w:rsid w:val="009958BC"/>
    <w:rsid w:val="00996055"/>
    <w:rsid w:val="0099702D"/>
    <w:rsid w:val="009976CE"/>
    <w:rsid w:val="009A137D"/>
    <w:rsid w:val="009A2DC2"/>
    <w:rsid w:val="009A469B"/>
    <w:rsid w:val="009A5B6B"/>
    <w:rsid w:val="009C5440"/>
    <w:rsid w:val="009C63FE"/>
    <w:rsid w:val="009D0A46"/>
    <w:rsid w:val="009D196E"/>
    <w:rsid w:val="009D2155"/>
    <w:rsid w:val="009D3321"/>
    <w:rsid w:val="009E4008"/>
    <w:rsid w:val="009E74CC"/>
    <w:rsid w:val="009F1213"/>
    <w:rsid w:val="009F3724"/>
    <w:rsid w:val="00A0171A"/>
    <w:rsid w:val="00A10588"/>
    <w:rsid w:val="00A120E6"/>
    <w:rsid w:val="00A12409"/>
    <w:rsid w:val="00A208E2"/>
    <w:rsid w:val="00A21F30"/>
    <w:rsid w:val="00A25986"/>
    <w:rsid w:val="00A3421A"/>
    <w:rsid w:val="00A3553C"/>
    <w:rsid w:val="00A418C8"/>
    <w:rsid w:val="00A462E9"/>
    <w:rsid w:val="00A506A8"/>
    <w:rsid w:val="00A51D4A"/>
    <w:rsid w:val="00A52DE6"/>
    <w:rsid w:val="00A6113F"/>
    <w:rsid w:val="00A667EC"/>
    <w:rsid w:val="00A674AF"/>
    <w:rsid w:val="00A70D07"/>
    <w:rsid w:val="00A7181E"/>
    <w:rsid w:val="00A71831"/>
    <w:rsid w:val="00A719DE"/>
    <w:rsid w:val="00A71BA4"/>
    <w:rsid w:val="00A72F83"/>
    <w:rsid w:val="00A737E1"/>
    <w:rsid w:val="00A76100"/>
    <w:rsid w:val="00A81A5F"/>
    <w:rsid w:val="00A8603A"/>
    <w:rsid w:val="00AA0253"/>
    <w:rsid w:val="00AA26C7"/>
    <w:rsid w:val="00AB40FE"/>
    <w:rsid w:val="00AB5B9A"/>
    <w:rsid w:val="00AB6D6B"/>
    <w:rsid w:val="00AC0BC6"/>
    <w:rsid w:val="00AE0E67"/>
    <w:rsid w:val="00AE493A"/>
    <w:rsid w:val="00AE5383"/>
    <w:rsid w:val="00AE74D9"/>
    <w:rsid w:val="00AF3520"/>
    <w:rsid w:val="00AF40D0"/>
    <w:rsid w:val="00AF5D18"/>
    <w:rsid w:val="00AF7BF9"/>
    <w:rsid w:val="00B002EA"/>
    <w:rsid w:val="00B03778"/>
    <w:rsid w:val="00B10FB1"/>
    <w:rsid w:val="00B12777"/>
    <w:rsid w:val="00B14EAA"/>
    <w:rsid w:val="00B23D9F"/>
    <w:rsid w:val="00B27884"/>
    <w:rsid w:val="00B30165"/>
    <w:rsid w:val="00B403F1"/>
    <w:rsid w:val="00B42864"/>
    <w:rsid w:val="00B446F8"/>
    <w:rsid w:val="00B4683D"/>
    <w:rsid w:val="00B478A5"/>
    <w:rsid w:val="00B51BFA"/>
    <w:rsid w:val="00B528AD"/>
    <w:rsid w:val="00B52DF4"/>
    <w:rsid w:val="00B661E3"/>
    <w:rsid w:val="00B7220E"/>
    <w:rsid w:val="00B75DCE"/>
    <w:rsid w:val="00B75ECB"/>
    <w:rsid w:val="00B83BE5"/>
    <w:rsid w:val="00B85EE6"/>
    <w:rsid w:val="00B90C72"/>
    <w:rsid w:val="00BA1DED"/>
    <w:rsid w:val="00BA2595"/>
    <w:rsid w:val="00BA4BC5"/>
    <w:rsid w:val="00BA52F1"/>
    <w:rsid w:val="00BB0085"/>
    <w:rsid w:val="00BB5FFD"/>
    <w:rsid w:val="00BD48E4"/>
    <w:rsid w:val="00BD5D0D"/>
    <w:rsid w:val="00BD5F64"/>
    <w:rsid w:val="00BD6002"/>
    <w:rsid w:val="00BF6A99"/>
    <w:rsid w:val="00C06C07"/>
    <w:rsid w:val="00C07BC5"/>
    <w:rsid w:val="00C100B7"/>
    <w:rsid w:val="00C241C8"/>
    <w:rsid w:val="00C32D67"/>
    <w:rsid w:val="00C34424"/>
    <w:rsid w:val="00C36484"/>
    <w:rsid w:val="00C3691B"/>
    <w:rsid w:val="00C446BD"/>
    <w:rsid w:val="00C51A5D"/>
    <w:rsid w:val="00C535FD"/>
    <w:rsid w:val="00C60914"/>
    <w:rsid w:val="00C66753"/>
    <w:rsid w:val="00C739B5"/>
    <w:rsid w:val="00C75E46"/>
    <w:rsid w:val="00C75F26"/>
    <w:rsid w:val="00C779B4"/>
    <w:rsid w:val="00C80D5E"/>
    <w:rsid w:val="00C856C5"/>
    <w:rsid w:val="00C95D0A"/>
    <w:rsid w:val="00C968B9"/>
    <w:rsid w:val="00CA4728"/>
    <w:rsid w:val="00CB4051"/>
    <w:rsid w:val="00CB465D"/>
    <w:rsid w:val="00CB6C20"/>
    <w:rsid w:val="00CD6821"/>
    <w:rsid w:val="00CE0334"/>
    <w:rsid w:val="00CF03C0"/>
    <w:rsid w:val="00CF176C"/>
    <w:rsid w:val="00CF2301"/>
    <w:rsid w:val="00CF24DC"/>
    <w:rsid w:val="00CF439C"/>
    <w:rsid w:val="00CF6574"/>
    <w:rsid w:val="00D005B2"/>
    <w:rsid w:val="00D10312"/>
    <w:rsid w:val="00D1051E"/>
    <w:rsid w:val="00D12822"/>
    <w:rsid w:val="00D13952"/>
    <w:rsid w:val="00D2133C"/>
    <w:rsid w:val="00D22922"/>
    <w:rsid w:val="00D313AF"/>
    <w:rsid w:val="00D33C94"/>
    <w:rsid w:val="00D34567"/>
    <w:rsid w:val="00D36B1C"/>
    <w:rsid w:val="00D405B6"/>
    <w:rsid w:val="00D42D01"/>
    <w:rsid w:val="00D441A7"/>
    <w:rsid w:val="00D44B07"/>
    <w:rsid w:val="00D47710"/>
    <w:rsid w:val="00D5398F"/>
    <w:rsid w:val="00D61A09"/>
    <w:rsid w:val="00D7589D"/>
    <w:rsid w:val="00D7602A"/>
    <w:rsid w:val="00D931D0"/>
    <w:rsid w:val="00D9372A"/>
    <w:rsid w:val="00DA39A2"/>
    <w:rsid w:val="00DA6059"/>
    <w:rsid w:val="00DA7573"/>
    <w:rsid w:val="00DB299B"/>
    <w:rsid w:val="00DB4D5F"/>
    <w:rsid w:val="00DB5D58"/>
    <w:rsid w:val="00DC1660"/>
    <w:rsid w:val="00DC3BF1"/>
    <w:rsid w:val="00DD2197"/>
    <w:rsid w:val="00DD2AB7"/>
    <w:rsid w:val="00DD4D93"/>
    <w:rsid w:val="00DE3FED"/>
    <w:rsid w:val="00DF072A"/>
    <w:rsid w:val="00DF4204"/>
    <w:rsid w:val="00DF7B9D"/>
    <w:rsid w:val="00DF7F5E"/>
    <w:rsid w:val="00E01AB9"/>
    <w:rsid w:val="00E01AF4"/>
    <w:rsid w:val="00E040D7"/>
    <w:rsid w:val="00E04BAB"/>
    <w:rsid w:val="00E07220"/>
    <w:rsid w:val="00E119E0"/>
    <w:rsid w:val="00E137FC"/>
    <w:rsid w:val="00E16893"/>
    <w:rsid w:val="00E20E4B"/>
    <w:rsid w:val="00E2174D"/>
    <w:rsid w:val="00E2383B"/>
    <w:rsid w:val="00E26592"/>
    <w:rsid w:val="00E270FC"/>
    <w:rsid w:val="00E354D1"/>
    <w:rsid w:val="00E4014C"/>
    <w:rsid w:val="00E42A3D"/>
    <w:rsid w:val="00E42B19"/>
    <w:rsid w:val="00E5064C"/>
    <w:rsid w:val="00E53343"/>
    <w:rsid w:val="00E61EB3"/>
    <w:rsid w:val="00E629E5"/>
    <w:rsid w:val="00E657B1"/>
    <w:rsid w:val="00E66C3D"/>
    <w:rsid w:val="00E66DE3"/>
    <w:rsid w:val="00E67599"/>
    <w:rsid w:val="00E7381E"/>
    <w:rsid w:val="00E73A03"/>
    <w:rsid w:val="00E7566A"/>
    <w:rsid w:val="00E75836"/>
    <w:rsid w:val="00E91B24"/>
    <w:rsid w:val="00E9364B"/>
    <w:rsid w:val="00EB60AF"/>
    <w:rsid w:val="00EB671B"/>
    <w:rsid w:val="00EB7EC5"/>
    <w:rsid w:val="00EC14B7"/>
    <w:rsid w:val="00EC36BB"/>
    <w:rsid w:val="00EC797D"/>
    <w:rsid w:val="00ED03F5"/>
    <w:rsid w:val="00ED05E4"/>
    <w:rsid w:val="00ED6012"/>
    <w:rsid w:val="00EE05D8"/>
    <w:rsid w:val="00EE4992"/>
    <w:rsid w:val="00EE4B42"/>
    <w:rsid w:val="00EF0212"/>
    <w:rsid w:val="00EF1FAA"/>
    <w:rsid w:val="00EF44EC"/>
    <w:rsid w:val="00F02F58"/>
    <w:rsid w:val="00F0449F"/>
    <w:rsid w:val="00F07DEE"/>
    <w:rsid w:val="00F13331"/>
    <w:rsid w:val="00F16972"/>
    <w:rsid w:val="00F2003E"/>
    <w:rsid w:val="00F2135D"/>
    <w:rsid w:val="00F22B0C"/>
    <w:rsid w:val="00F3052E"/>
    <w:rsid w:val="00F326FE"/>
    <w:rsid w:val="00F3749A"/>
    <w:rsid w:val="00F375A7"/>
    <w:rsid w:val="00F4240A"/>
    <w:rsid w:val="00F43447"/>
    <w:rsid w:val="00F44903"/>
    <w:rsid w:val="00F44DFE"/>
    <w:rsid w:val="00F46443"/>
    <w:rsid w:val="00F46B0A"/>
    <w:rsid w:val="00F504F7"/>
    <w:rsid w:val="00F50F59"/>
    <w:rsid w:val="00F51653"/>
    <w:rsid w:val="00F561CA"/>
    <w:rsid w:val="00F566D4"/>
    <w:rsid w:val="00F70872"/>
    <w:rsid w:val="00F81FA1"/>
    <w:rsid w:val="00F82038"/>
    <w:rsid w:val="00F828F9"/>
    <w:rsid w:val="00F8732B"/>
    <w:rsid w:val="00F87E22"/>
    <w:rsid w:val="00F90743"/>
    <w:rsid w:val="00F918B6"/>
    <w:rsid w:val="00FA1EDC"/>
    <w:rsid w:val="00FA72FD"/>
    <w:rsid w:val="00FB0D0B"/>
    <w:rsid w:val="00FB563D"/>
    <w:rsid w:val="00FB58D5"/>
    <w:rsid w:val="00FB5C03"/>
    <w:rsid w:val="00FB7B74"/>
    <w:rsid w:val="00FC2350"/>
    <w:rsid w:val="00FC2D3D"/>
    <w:rsid w:val="00FD12EB"/>
    <w:rsid w:val="00FD36A8"/>
    <w:rsid w:val="00FD715A"/>
    <w:rsid w:val="00FF3ED1"/>
    <w:rsid w:val="00FF5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FC1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75520"/>
  </w:style>
  <w:style w:type="character" w:styleId="CommentReference">
    <w:name w:val="annotation reference"/>
    <w:basedOn w:val="DefaultParagraphFont"/>
    <w:uiPriority w:val="99"/>
    <w:semiHidden/>
    <w:unhideWhenUsed/>
    <w:rsid w:val="00A208E2"/>
    <w:rPr>
      <w:sz w:val="18"/>
      <w:szCs w:val="18"/>
    </w:rPr>
  </w:style>
  <w:style w:type="paragraph" w:styleId="CommentText">
    <w:name w:val="annotation text"/>
    <w:basedOn w:val="Normal"/>
    <w:link w:val="CommentTextChar"/>
    <w:uiPriority w:val="99"/>
    <w:semiHidden/>
    <w:unhideWhenUsed/>
    <w:rsid w:val="00A208E2"/>
  </w:style>
  <w:style w:type="character" w:customStyle="1" w:styleId="CommentTextChar">
    <w:name w:val="Comment Text Char"/>
    <w:basedOn w:val="DefaultParagraphFont"/>
    <w:link w:val="CommentText"/>
    <w:uiPriority w:val="99"/>
    <w:semiHidden/>
    <w:rsid w:val="00A208E2"/>
  </w:style>
  <w:style w:type="paragraph" w:styleId="CommentSubject">
    <w:name w:val="annotation subject"/>
    <w:basedOn w:val="CommentText"/>
    <w:next w:val="CommentText"/>
    <w:link w:val="CommentSubjectChar"/>
    <w:uiPriority w:val="99"/>
    <w:semiHidden/>
    <w:unhideWhenUsed/>
    <w:rsid w:val="00A208E2"/>
    <w:rPr>
      <w:b/>
      <w:bCs/>
      <w:sz w:val="20"/>
      <w:szCs w:val="20"/>
    </w:rPr>
  </w:style>
  <w:style w:type="character" w:customStyle="1" w:styleId="CommentSubjectChar">
    <w:name w:val="Comment Subject Char"/>
    <w:basedOn w:val="CommentTextChar"/>
    <w:link w:val="CommentSubject"/>
    <w:uiPriority w:val="99"/>
    <w:semiHidden/>
    <w:rsid w:val="00A208E2"/>
    <w:rPr>
      <w:b/>
      <w:bCs/>
      <w:sz w:val="20"/>
      <w:szCs w:val="20"/>
    </w:rPr>
  </w:style>
  <w:style w:type="paragraph" w:styleId="BalloonText">
    <w:name w:val="Balloon Text"/>
    <w:basedOn w:val="Normal"/>
    <w:link w:val="BalloonTextChar"/>
    <w:uiPriority w:val="99"/>
    <w:semiHidden/>
    <w:unhideWhenUsed/>
    <w:rsid w:val="00A208E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208E2"/>
    <w:rPr>
      <w:rFonts w:ascii="Times New Roman" w:hAnsi="Times New Roman" w:cs="Times New Roman"/>
      <w:sz w:val="18"/>
      <w:szCs w:val="18"/>
    </w:rPr>
  </w:style>
  <w:style w:type="character" w:styleId="Hyperlink">
    <w:name w:val="Hyperlink"/>
    <w:basedOn w:val="DefaultParagraphFont"/>
    <w:uiPriority w:val="99"/>
    <w:unhideWhenUsed/>
    <w:rsid w:val="00565071"/>
    <w:rPr>
      <w:color w:val="0563C1" w:themeColor="hyperlink"/>
      <w:u w:val="single"/>
    </w:rPr>
  </w:style>
  <w:style w:type="character" w:styleId="UnresolvedMention">
    <w:name w:val="Unresolved Mention"/>
    <w:basedOn w:val="DefaultParagraphFont"/>
    <w:uiPriority w:val="99"/>
    <w:rsid w:val="00487182"/>
    <w:rPr>
      <w:color w:val="808080"/>
      <w:shd w:val="clear" w:color="auto" w:fill="E6E6E6"/>
    </w:rPr>
  </w:style>
  <w:style w:type="paragraph" w:styleId="NormalWeb">
    <w:name w:val="Normal (Web)"/>
    <w:basedOn w:val="Normal"/>
    <w:uiPriority w:val="99"/>
    <w:semiHidden/>
    <w:unhideWhenUsed/>
    <w:rsid w:val="0077406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0589">
      <w:bodyDiv w:val="1"/>
      <w:marLeft w:val="0"/>
      <w:marRight w:val="0"/>
      <w:marTop w:val="0"/>
      <w:marBottom w:val="0"/>
      <w:divBdr>
        <w:top w:val="none" w:sz="0" w:space="0" w:color="auto"/>
        <w:left w:val="none" w:sz="0" w:space="0" w:color="auto"/>
        <w:bottom w:val="none" w:sz="0" w:space="0" w:color="auto"/>
        <w:right w:val="none" w:sz="0" w:space="0" w:color="auto"/>
      </w:divBdr>
    </w:div>
    <w:div w:id="103547547">
      <w:bodyDiv w:val="1"/>
      <w:marLeft w:val="0"/>
      <w:marRight w:val="0"/>
      <w:marTop w:val="0"/>
      <w:marBottom w:val="0"/>
      <w:divBdr>
        <w:top w:val="none" w:sz="0" w:space="0" w:color="auto"/>
        <w:left w:val="none" w:sz="0" w:space="0" w:color="auto"/>
        <w:bottom w:val="none" w:sz="0" w:space="0" w:color="auto"/>
        <w:right w:val="none" w:sz="0" w:space="0" w:color="auto"/>
      </w:divBdr>
    </w:div>
    <w:div w:id="260531877">
      <w:bodyDiv w:val="1"/>
      <w:marLeft w:val="0"/>
      <w:marRight w:val="0"/>
      <w:marTop w:val="0"/>
      <w:marBottom w:val="0"/>
      <w:divBdr>
        <w:top w:val="none" w:sz="0" w:space="0" w:color="auto"/>
        <w:left w:val="none" w:sz="0" w:space="0" w:color="auto"/>
        <w:bottom w:val="none" w:sz="0" w:space="0" w:color="auto"/>
        <w:right w:val="none" w:sz="0" w:space="0" w:color="auto"/>
      </w:divBdr>
      <w:divsChild>
        <w:div w:id="1314724267">
          <w:marLeft w:val="360"/>
          <w:marRight w:val="0"/>
          <w:marTop w:val="200"/>
          <w:marBottom w:val="0"/>
          <w:divBdr>
            <w:top w:val="none" w:sz="0" w:space="0" w:color="auto"/>
            <w:left w:val="none" w:sz="0" w:space="0" w:color="auto"/>
            <w:bottom w:val="none" w:sz="0" w:space="0" w:color="auto"/>
            <w:right w:val="none" w:sz="0" w:space="0" w:color="auto"/>
          </w:divBdr>
        </w:div>
        <w:div w:id="1516073740">
          <w:marLeft w:val="1267"/>
          <w:marRight w:val="0"/>
          <w:marTop w:val="200"/>
          <w:marBottom w:val="0"/>
          <w:divBdr>
            <w:top w:val="none" w:sz="0" w:space="0" w:color="auto"/>
            <w:left w:val="none" w:sz="0" w:space="0" w:color="auto"/>
            <w:bottom w:val="none" w:sz="0" w:space="0" w:color="auto"/>
            <w:right w:val="none" w:sz="0" w:space="0" w:color="auto"/>
          </w:divBdr>
        </w:div>
        <w:div w:id="847712676">
          <w:marLeft w:val="1267"/>
          <w:marRight w:val="0"/>
          <w:marTop w:val="200"/>
          <w:marBottom w:val="0"/>
          <w:divBdr>
            <w:top w:val="none" w:sz="0" w:space="0" w:color="auto"/>
            <w:left w:val="none" w:sz="0" w:space="0" w:color="auto"/>
            <w:bottom w:val="none" w:sz="0" w:space="0" w:color="auto"/>
            <w:right w:val="none" w:sz="0" w:space="0" w:color="auto"/>
          </w:divBdr>
        </w:div>
        <w:div w:id="1179006709">
          <w:marLeft w:val="1267"/>
          <w:marRight w:val="0"/>
          <w:marTop w:val="200"/>
          <w:marBottom w:val="0"/>
          <w:divBdr>
            <w:top w:val="none" w:sz="0" w:space="0" w:color="auto"/>
            <w:left w:val="none" w:sz="0" w:space="0" w:color="auto"/>
            <w:bottom w:val="none" w:sz="0" w:space="0" w:color="auto"/>
            <w:right w:val="none" w:sz="0" w:space="0" w:color="auto"/>
          </w:divBdr>
        </w:div>
        <w:div w:id="630281162">
          <w:marLeft w:val="360"/>
          <w:marRight w:val="0"/>
          <w:marTop w:val="200"/>
          <w:marBottom w:val="0"/>
          <w:divBdr>
            <w:top w:val="none" w:sz="0" w:space="0" w:color="auto"/>
            <w:left w:val="none" w:sz="0" w:space="0" w:color="auto"/>
            <w:bottom w:val="none" w:sz="0" w:space="0" w:color="auto"/>
            <w:right w:val="none" w:sz="0" w:space="0" w:color="auto"/>
          </w:divBdr>
        </w:div>
      </w:divsChild>
    </w:div>
    <w:div w:id="283191654">
      <w:bodyDiv w:val="1"/>
      <w:marLeft w:val="0"/>
      <w:marRight w:val="0"/>
      <w:marTop w:val="0"/>
      <w:marBottom w:val="0"/>
      <w:divBdr>
        <w:top w:val="none" w:sz="0" w:space="0" w:color="auto"/>
        <w:left w:val="none" w:sz="0" w:space="0" w:color="auto"/>
        <w:bottom w:val="none" w:sz="0" w:space="0" w:color="auto"/>
        <w:right w:val="none" w:sz="0" w:space="0" w:color="auto"/>
      </w:divBdr>
    </w:div>
    <w:div w:id="550003189">
      <w:bodyDiv w:val="1"/>
      <w:marLeft w:val="0"/>
      <w:marRight w:val="0"/>
      <w:marTop w:val="0"/>
      <w:marBottom w:val="0"/>
      <w:divBdr>
        <w:top w:val="none" w:sz="0" w:space="0" w:color="auto"/>
        <w:left w:val="none" w:sz="0" w:space="0" w:color="auto"/>
        <w:bottom w:val="none" w:sz="0" w:space="0" w:color="auto"/>
        <w:right w:val="none" w:sz="0" w:space="0" w:color="auto"/>
      </w:divBdr>
    </w:div>
    <w:div w:id="572277947">
      <w:bodyDiv w:val="1"/>
      <w:marLeft w:val="0"/>
      <w:marRight w:val="0"/>
      <w:marTop w:val="0"/>
      <w:marBottom w:val="0"/>
      <w:divBdr>
        <w:top w:val="none" w:sz="0" w:space="0" w:color="auto"/>
        <w:left w:val="none" w:sz="0" w:space="0" w:color="auto"/>
        <w:bottom w:val="none" w:sz="0" w:space="0" w:color="auto"/>
        <w:right w:val="none" w:sz="0" w:space="0" w:color="auto"/>
      </w:divBdr>
    </w:div>
    <w:div w:id="671027191">
      <w:bodyDiv w:val="1"/>
      <w:marLeft w:val="0"/>
      <w:marRight w:val="0"/>
      <w:marTop w:val="0"/>
      <w:marBottom w:val="0"/>
      <w:divBdr>
        <w:top w:val="none" w:sz="0" w:space="0" w:color="auto"/>
        <w:left w:val="none" w:sz="0" w:space="0" w:color="auto"/>
        <w:bottom w:val="none" w:sz="0" w:space="0" w:color="auto"/>
        <w:right w:val="none" w:sz="0" w:space="0" w:color="auto"/>
      </w:divBdr>
    </w:div>
    <w:div w:id="720982523">
      <w:bodyDiv w:val="1"/>
      <w:marLeft w:val="0"/>
      <w:marRight w:val="0"/>
      <w:marTop w:val="0"/>
      <w:marBottom w:val="0"/>
      <w:divBdr>
        <w:top w:val="none" w:sz="0" w:space="0" w:color="auto"/>
        <w:left w:val="none" w:sz="0" w:space="0" w:color="auto"/>
        <w:bottom w:val="none" w:sz="0" w:space="0" w:color="auto"/>
        <w:right w:val="none" w:sz="0" w:space="0" w:color="auto"/>
      </w:divBdr>
    </w:div>
    <w:div w:id="914047279">
      <w:bodyDiv w:val="1"/>
      <w:marLeft w:val="0"/>
      <w:marRight w:val="0"/>
      <w:marTop w:val="0"/>
      <w:marBottom w:val="0"/>
      <w:divBdr>
        <w:top w:val="none" w:sz="0" w:space="0" w:color="auto"/>
        <w:left w:val="none" w:sz="0" w:space="0" w:color="auto"/>
        <w:bottom w:val="none" w:sz="0" w:space="0" w:color="auto"/>
        <w:right w:val="none" w:sz="0" w:space="0" w:color="auto"/>
      </w:divBdr>
    </w:div>
    <w:div w:id="1742752210">
      <w:bodyDiv w:val="1"/>
      <w:marLeft w:val="0"/>
      <w:marRight w:val="0"/>
      <w:marTop w:val="0"/>
      <w:marBottom w:val="0"/>
      <w:divBdr>
        <w:top w:val="none" w:sz="0" w:space="0" w:color="auto"/>
        <w:left w:val="none" w:sz="0" w:space="0" w:color="auto"/>
        <w:bottom w:val="none" w:sz="0" w:space="0" w:color="auto"/>
        <w:right w:val="none" w:sz="0" w:space="0" w:color="auto"/>
      </w:divBdr>
    </w:div>
    <w:div w:id="1951012821">
      <w:bodyDiv w:val="1"/>
      <w:marLeft w:val="0"/>
      <w:marRight w:val="0"/>
      <w:marTop w:val="0"/>
      <w:marBottom w:val="0"/>
      <w:divBdr>
        <w:top w:val="none" w:sz="0" w:space="0" w:color="auto"/>
        <w:left w:val="none" w:sz="0" w:space="0" w:color="auto"/>
        <w:bottom w:val="none" w:sz="0" w:space="0" w:color="auto"/>
        <w:right w:val="none" w:sz="0" w:space="0" w:color="auto"/>
      </w:divBdr>
    </w:div>
    <w:div w:id="20777818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5156/BIO/786345" TargetMode="External"/><Relationship Id="rId3" Type="http://schemas.openxmlformats.org/officeDocument/2006/relationships/webSettings" Target="webSettings.xml"/><Relationship Id="rId7" Type="http://schemas.openxmlformats.org/officeDocument/2006/relationships/hyperlink" Target="http://mtbs.gov/%5b2017"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http://www.fs.usda.gov/detail/r3/landmanagement/gis/?cid=stelprdb52080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19</Pages>
  <Words>4967</Words>
  <Characters>28317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Bowman</dc:creator>
  <cp:keywords/>
  <dc:description/>
  <cp:lastModifiedBy>Microsoft Office User</cp:lastModifiedBy>
  <cp:revision>103</cp:revision>
  <dcterms:created xsi:type="dcterms:W3CDTF">2019-07-17T16:54:00Z</dcterms:created>
  <dcterms:modified xsi:type="dcterms:W3CDTF">2019-08-27T20:32:00Z</dcterms:modified>
</cp:coreProperties>
</file>