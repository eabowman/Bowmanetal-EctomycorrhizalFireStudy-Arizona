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3A6DB" w14:textId="151D7ED9" w:rsidR="00273125" w:rsidDel="001023D8" w:rsidRDefault="00273125" w:rsidP="00D7589D">
      <w:pPr>
        <w:spacing w:line="480" w:lineRule="auto"/>
        <w:rPr>
          <w:del w:id="0" w:author="Microsoft Office User" w:date="2019-09-18T11:10:00Z"/>
          <w:rFonts w:ascii="Times New Roman" w:hAnsi="Times New Roman" w:cs="Times New Roman"/>
          <w:b/>
        </w:rPr>
      </w:pPr>
      <w:r>
        <w:rPr>
          <w:rFonts w:ascii="Times New Roman" w:hAnsi="Times New Roman" w:cs="Times New Roman"/>
          <w:b/>
        </w:rPr>
        <w:t>INTRODUCTION</w:t>
      </w:r>
    </w:p>
    <w:p w14:paraId="063ED3A4" w14:textId="77777777" w:rsidR="00F27BD0" w:rsidRDefault="00F27BD0" w:rsidP="00F27BD0">
      <w:pPr>
        <w:spacing w:line="480" w:lineRule="auto"/>
        <w:rPr>
          <w:ins w:id="1" w:author="Microsoft Office User" w:date="2019-09-16T13:21:00Z"/>
          <w:rFonts w:ascii="Times New Roman" w:hAnsi="Times New Roman" w:cs="Times New Roman"/>
        </w:rPr>
      </w:pPr>
    </w:p>
    <w:p w14:paraId="0E18CD97" w14:textId="06187258" w:rsidR="00514E1E" w:rsidRDefault="000A4050" w:rsidP="00F27BD0">
      <w:pPr>
        <w:spacing w:line="480" w:lineRule="auto"/>
        <w:rPr>
          <w:ins w:id="2" w:author="Microsoft Office User" w:date="2019-09-16T15:31:00Z"/>
          <w:rFonts w:ascii="Times New Roman" w:hAnsi="Times New Roman" w:cs="Times New Roman"/>
        </w:rPr>
      </w:pPr>
      <w:ins w:id="3" w:author="Microsoft Office User" w:date="2019-09-16T13:21:00Z">
        <w:r>
          <w:rPr>
            <w:rFonts w:ascii="Times New Roman" w:hAnsi="Times New Roman" w:cs="Times New Roman"/>
          </w:rPr>
          <w:t>W</w:t>
        </w:r>
        <w:r w:rsidR="00F27BD0">
          <w:rPr>
            <w:rFonts w:ascii="Times New Roman" w:hAnsi="Times New Roman" w:cs="Times New Roman"/>
          </w:rPr>
          <w:t xml:space="preserve">ildfires </w:t>
        </w:r>
      </w:ins>
      <w:ins w:id="4" w:author="Microsoft Office User" w:date="2019-09-19T09:08:00Z">
        <w:r w:rsidR="0099755C">
          <w:rPr>
            <w:rFonts w:ascii="Times New Roman" w:hAnsi="Times New Roman" w:cs="Times New Roman"/>
          </w:rPr>
          <w:t xml:space="preserve">exert strong ecological and evolutionary forces on </w:t>
        </w:r>
      </w:ins>
      <w:ins w:id="5" w:author="Microsoft Office User" w:date="2019-09-16T13:21:00Z">
        <w:r w:rsidR="00F27BD0">
          <w:rPr>
            <w:rFonts w:ascii="Times New Roman" w:hAnsi="Times New Roman" w:cs="Times New Roman"/>
          </w:rPr>
          <w:t>ecosystems</w:t>
        </w:r>
      </w:ins>
      <w:ins w:id="6" w:author="Microsoft Office User" w:date="2019-09-19T09:29:00Z">
        <w:r w:rsidR="00493E0D">
          <w:rPr>
            <w:rFonts w:ascii="Times New Roman" w:hAnsi="Times New Roman" w:cs="Times New Roman"/>
          </w:rPr>
          <w:t xml:space="preserve"> altering plant traits, </w:t>
        </w:r>
      </w:ins>
      <w:ins w:id="7" w:author="Microsoft Office User" w:date="2019-09-19T09:32:00Z">
        <w:r w:rsidR="007D233B">
          <w:rPr>
            <w:rFonts w:ascii="Times New Roman" w:hAnsi="Times New Roman" w:cs="Times New Roman"/>
          </w:rPr>
          <w:t xml:space="preserve">soil characteristics, </w:t>
        </w:r>
      </w:ins>
      <w:ins w:id="8" w:author="Microsoft Office User" w:date="2019-09-19T09:29:00Z">
        <w:r w:rsidR="00493E0D">
          <w:rPr>
            <w:rFonts w:ascii="Times New Roman" w:hAnsi="Times New Roman" w:cs="Times New Roman"/>
          </w:rPr>
          <w:t>and community composition</w:t>
        </w:r>
      </w:ins>
      <w:ins w:id="9" w:author="Microsoft Office User" w:date="2019-09-19T09:10:00Z">
        <w:r w:rsidR="0099755C">
          <w:rPr>
            <w:rFonts w:ascii="Times New Roman" w:hAnsi="Times New Roman" w:cs="Times New Roman"/>
          </w:rPr>
          <w:t xml:space="preserve"> </w:t>
        </w:r>
      </w:ins>
      <w:ins w:id="10" w:author="Microsoft Office User" w:date="2019-09-16T13:21:00Z">
        <w:r w:rsidR="00F27BD0">
          <w:rPr>
            <w:rFonts w:ascii="Times New Roman" w:hAnsi="Times New Roman" w:cs="Times New Roman"/>
          </w:rPr>
          <w:t>(</w:t>
        </w:r>
      </w:ins>
      <w:proofErr w:type="spellStart"/>
      <w:ins w:id="11" w:author="Microsoft Office User" w:date="2019-09-19T09:11:00Z">
        <w:r w:rsidR="008D2FD3">
          <w:rPr>
            <w:rFonts w:ascii="Times New Roman" w:hAnsi="Times New Roman" w:cs="Times New Roman"/>
          </w:rPr>
          <w:t>Certini</w:t>
        </w:r>
        <w:proofErr w:type="spellEnd"/>
        <w:r w:rsidR="008D2FD3">
          <w:rPr>
            <w:rFonts w:ascii="Times New Roman" w:hAnsi="Times New Roman" w:cs="Times New Roman"/>
          </w:rPr>
          <w:t xml:space="preserve"> 2005; </w:t>
        </w:r>
      </w:ins>
      <w:proofErr w:type="spellStart"/>
      <w:ins w:id="12" w:author="Microsoft Office User" w:date="2019-09-16T15:03:00Z">
        <w:r w:rsidR="00F450C9">
          <w:rPr>
            <w:rFonts w:ascii="Times New Roman" w:hAnsi="Times New Roman" w:cs="Times New Roman"/>
          </w:rPr>
          <w:t>Hurteau</w:t>
        </w:r>
        <w:proofErr w:type="spellEnd"/>
        <w:r w:rsidR="00F450C9">
          <w:rPr>
            <w:rFonts w:ascii="Times New Roman" w:hAnsi="Times New Roman" w:cs="Times New Roman"/>
          </w:rPr>
          <w:t xml:space="preserve"> &amp; Brooks 2011; </w:t>
        </w:r>
      </w:ins>
      <w:ins w:id="13" w:author="Microsoft Office User" w:date="2019-09-16T15:00:00Z">
        <w:r w:rsidR="00A50E0A">
          <w:rPr>
            <w:rFonts w:ascii="Times New Roman" w:hAnsi="Times New Roman" w:cs="Times New Roman"/>
          </w:rPr>
          <w:t>Hutto et al. 2016</w:t>
        </w:r>
      </w:ins>
      <w:ins w:id="14" w:author="Microsoft Office User" w:date="2019-09-16T13:21:00Z">
        <w:r w:rsidR="00F27BD0">
          <w:rPr>
            <w:rFonts w:ascii="Times New Roman" w:hAnsi="Times New Roman" w:cs="Times New Roman"/>
          </w:rPr>
          <w:t>).</w:t>
        </w:r>
      </w:ins>
      <w:ins w:id="15" w:author="Microsoft Office User" w:date="2019-09-16T15:20:00Z">
        <w:r w:rsidR="00311189">
          <w:rPr>
            <w:rFonts w:ascii="Times New Roman" w:hAnsi="Times New Roman" w:cs="Times New Roman"/>
          </w:rPr>
          <w:t xml:space="preserve"> </w:t>
        </w:r>
      </w:ins>
      <w:ins w:id="16" w:author="Microsoft Office User" w:date="2019-09-19T09:24:00Z">
        <w:r w:rsidR="007D2D92">
          <w:rPr>
            <w:rFonts w:ascii="Times New Roman" w:hAnsi="Times New Roman" w:cs="Times New Roman"/>
          </w:rPr>
          <w:t>With increasing fire severity</w:t>
        </w:r>
      </w:ins>
      <w:ins w:id="17" w:author="Microsoft Office User" w:date="2019-09-19T09:42:00Z">
        <w:r w:rsidR="00896C96">
          <w:rPr>
            <w:rFonts w:ascii="Times New Roman" w:hAnsi="Times New Roman" w:cs="Times New Roman"/>
          </w:rPr>
          <w:t xml:space="preserve"> (i.e. </w:t>
        </w:r>
      </w:ins>
      <w:ins w:id="18" w:author="Microsoft Office User" w:date="2019-09-19T09:44:00Z">
        <w:r w:rsidR="00A70F0B">
          <w:rPr>
            <w:rFonts w:ascii="Times New Roman" w:hAnsi="Times New Roman" w:cs="Times New Roman"/>
          </w:rPr>
          <w:t>impact of fire</w:t>
        </w:r>
      </w:ins>
      <w:ins w:id="19" w:author="Microsoft Office User" w:date="2019-09-19T09:42:00Z">
        <w:r w:rsidR="00896C96">
          <w:rPr>
            <w:rFonts w:ascii="Times New Roman" w:hAnsi="Times New Roman" w:cs="Times New Roman"/>
          </w:rPr>
          <w:t xml:space="preserve"> on ecosystem</w:t>
        </w:r>
      </w:ins>
      <w:ins w:id="20" w:author="Microsoft Office User" w:date="2019-09-19T09:43:00Z">
        <w:r w:rsidR="00896C96">
          <w:rPr>
            <w:rFonts w:ascii="Times New Roman" w:hAnsi="Times New Roman" w:cs="Times New Roman"/>
          </w:rPr>
          <w:t xml:space="preserve">, </w:t>
        </w:r>
        <w:proofErr w:type="spellStart"/>
        <w:r w:rsidR="00896C96" w:rsidRPr="00896C96">
          <w:rPr>
            <w:rFonts w:ascii="Times New Roman" w:hAnsi="Times New Roman" w:cs="Times New Roman"/>
            <w:i/>
            <w:rPrChange w:id="21" w:author="Microsoft Office User" w:date="2019-09-19T09:43:00Z">
              <w:rPr>
                <w:rFonts w:ascii="Times New Roman" w:hAnsi="Times New Roman" w:cs="Times New Roman"/>
              </w:rPr>
            </w:rPrChange>
          </w:rPr>
          <w:t>sensu</w:t>
        </w:r>
        <w:proofErr w:type="spellEnd"/>
        <w:r w:rsidR="00896C96">
          <w:rPr>
            <w:rFonts w:ascii="Times New Roman" w:hAnsi="Times New Roman" w:cs="Times New Roman"/>
          </w:rPr>
          <w:t xml:space="preserve"> </w:t>
        </w:r>
      </w:ins>
      <w:ins w:id="22" w:author="Microsoft Office User" w:date="2019-09-19T09:44:00Z">
        <w:r w:rsidR="00A70F0B">
          <w:rPr>
            <w:rFonts w:ascii="Times New Roman" w:hAnsi="Times New Roman" w:cs="Times New Roman"/>
          </w:rPr>
          <w:t>Keeley 2009)</w:t>
        </w:r>
      </w:ins>
      <w:ins w:id="23" w:author="Microsoft Office User" w:date="2019-09-19T09:24:00Z">
        <w:r w:rsidR="007D2D92">
          <w:rPr>
            <w:rFonts w:ascii="Times New Roman" w:hAnsi="Times New Roman" w:cs="Times New Roman"/>
          </w:rPr>
          <w:t xml:space="preserve">, forests experience deeper and longer term disruption </w:t>
        </w:r>
      </w:ins>
      <w:ins w:id="24" w:author="Microsoft Office User" w:date="2019-09-19T09:26:00Z">
        <w:r w:rsidR="008D5C3A">
          <w:rPr>
            <w:rFonts w:ascii="Times New Roman" w:hAnsi="Times New Roman" w:cs="Times New Roman"/>
          </w:rPr>
          <w:t>including</w:t>
        </w:r>
      </w:ins>
      <w:ins w:id="25" w:author="Microsoft Office User" w:date="2019-09-16T15:21:00Z">
        <w:r w:rsidR="009C1955">
          <w:rPr>
            <w:rFonts w:ascii="Times New Roman" w:hAnsi="Times New Roman" w:cs="Times New Roman"/>
          </w:rPr>
          <w:t xml:space="preserve"> </w:t>
        </w:r>
      </w:ins>
      <w:ins w:id="26" w:author="Microsoft Office User" w:date="2019-09-19T09:26:00Z">
        <w:r w:rsidR="008D5C3A">
          <w:rPr>
            <w:rFonts w:ascii="Times New Roman" w:hAnsi="Times New Roman" w:cs="Times New Roman"/>
          </w:rPr>
          <w:t>changes</w:t>
        </w:r>
      </w:ins>
      <w:ins w:id="27" w:author="Microsoft Office User" w:date="2019-09-16T15:21:00Z">
        <w:r w:rsidR="00311189">
          <w:rPr>
            <w:rFonts w:ascii="Times New Roman" w:hAnsi="Times New Roman" w:cs="Times New Roman"/>
          </w:rPr>
          <w:t xml:space="preserve"> in </w:t>
        </w:r>
        <w:r w:rsidR="009C1955">
          <w:rPr>
            <w:rFonts w:ascii="Times New Roman" w:hAnsi="Times New Roman" w:cs="Times New Roman"/>
          </w:rPr>
          <w:t>soi</w:t>
        </w:r>
      </w:ins>
      <w:ins w:id="28" w:author="Microsoft Office User" w:date="2019-09-16T15:22:00Z">
        <w:r w:rsidR="009C1955">
          <w:rPr>
            <w:rFonts w:ascii="Times New Roman" w:hAnsi="Times New Roman" w:cs="Times New Roman"/>
          </w:rPr>
          <w:t xml:space="preserve">l </w:t>
        </w:r>
      </w:ins>
      <w:ins w:id="29" w:author="Microsoft Office User" w:date="2019-09-16T15:21:00Z">
        <w:r w:rsidR="00311189">
          <w:rPr>
            <w:rFonts w:ascii="Times New Roman" w:hAnsi="Times New Roman" w:cs="Times New Roman"/>
          </w:rPr>
          <w:t>pH and nutrient</w:t>
        </w:r>
      </w:ins>
      <w:ins w:id="30" w:author="Microsoft Office User" w:date="2019-09-16T15:20:00Z">
        <w:r w:rsidR="00311189">
          <w:rPr>
            <w:rFonts w:ascii="Times New Roman" w:hAnsi="Times New Roman" w:cs="Times New Roman"/>
          </w:rPr>
          <w:t xml:space="preserve"> availability</w:t>
        </w:r>
      </w:ins>
      <w:ins w:id="31" w:author="Microsoft Office User" w:date="2019-09-19T09:24:00Z">
        <w:r w:rsidR="007D2D92">
          <w:rPr>
            <w:rFonts w:ascii="Times New Roman" w:hAnsi="Times New Roman" w:cs="Times New Roman"/>
          </w:rPr>
          <w:t xml:space="preserve">, </w:t>
        </w:r>
      </w:ins>
      <w:ins w:id="32" w:author="Microsoft Office User" w:date="2019-09-17T12:47:00Z">
        <w:r w:rsidR="00756708">
          <w:rPr>
            <w:rFonts w:ascii="Times New Roman" w:hAnsi="Times New Roman" w:cs="Times New Roman"/>
          </w:rPr>
          <w:t xml:space="preserve">species </w:t>
        </w:r>
        <w:r w:rsidR="00814F00">
          <w:rPr>
            <w:rFonts w:ascii="Times New Roman" w:hAnsi="Times New Roman" w:cs="Times New Roman"/>
          </w:rPr>
          <w:t>turnover</w:t>
        </w:r>
      </w:ins>
      <w:ins w:id="33" w:author="Microsoft Office User" w:date="2019-09-19T09:25:00Z">
        <w:r w:rsidR="007D2D92">
          <w:rPr>
            <w:rFonts w:ascii="Times New Roman" w:hAnsi="Times New Roman" w:cs="Times New Roman"/>
          </w:rPr>
          <w:t xml:space="preserve">, increase in standing dead wood, and </w:t>
        </w:r>
      </w:ins>
      <w:ins w:id="34" w:author="Microsoft Office User" w:date="2019-09-19T09:26:00Z">
        <w:r w:rsidR="007733E7">
          <w:rPr>
            <w:rFonts w:ascii="Times New Roman" w:hAnsi="Times New Roman" w:cs="Times New Roman"/>
          </w:rPr>
          <w:t>soil erosion</w:t>
        </w:r>
      </w:ins>
      <w:ins w:id="35" w:author="Microsoft Office User" w:date="2019-09-16T15:24:00Z">
        <w:r w:rsidR="007B4E27">
          <w:rPr>
            <w:rFonts w:ascii="Times New Roman" w:hAnsi="Times New Roman" w:cs="Times New Roman"/>
          </w:rPr>
          <w:t xml:space="preserve"> (</w:t>
        </w:r>
      </w:ins>
      <w:proofErr w:type="spellStart"/>
      <w:ins w:id="36" w:author="Microsoft Office User" w:date="2019-09-19T09:25:00Z">
        <w:r w:rsidR="007D2D92">
          <w:rPr>
            <w:rFonts w:ascii="Times New Roman" w:hAnsi="Times New Roman" w:cs="Times New Roman"/>
          </w:rPr>
          <w:t>Certini</w:t>
        </w:r>
        <w:proofErr w:type="spellEnd"/>
        <w:r w:rsidR="007D2D92">
          <w:rPr>
            <w:rFonts w:ascii="Times New Roman" w:hAnsi="Times New Roman" w:cs="Times New Roman"/>
          </w:rPr>
          <w:t xml:space="preserve"> 2005; </w:t>
        </w:r>
      </w:ins>
      <w:proofErr w:type="spellStart"/>
      <w:ins w:id="37" w:author="Microsoft Office User" w:date="2019-09-17T12:59:00Z">
        <w:r w:rsidR="007C3D15">
          <w:rPr>
            <w:rFonts w:ascii="Times New Roman" w:hAnsi="Times New Roman" w:cs="Times New Roman"/>
          </w:rPr>
          <w:t>Peay</w:t>
        </w:r>
        <w:proofErr w:type="spellEnd"/>
        <w:r w:rsidR="007C3D15">
          <w:rPr>
            <w:rFonts w:ascii="Times New Roman" w:hAnsi="Times New Roman" w:cs="Times New Roman"/>
          </w:rPr>
          <w:t xml:space="preserve"> et al. 2009; </w:t>
        </w:r>
        <w:proofErr w:type="spellStart"/>
        <w:r w:rsidR="006D5CE9">
          <w:rPr>
            <w:rFonts w:ascii="Times New Roman" w:hAnsi="Times New Roman" w:cs="Times New Roman"/>
          </w:rPr>
          <w:t>Kipfer</w:t>
        </w:r>
        <w:proofErr w:type="spellEnd"/>
        <w:r w:rsidR="006D5CE9">
          <w:rPr>
            <w:rFonts w:ascii="Times New Roman" w:hAnsi="Times New Roman" w:cs="Times New Roman"/>
          </w:rPr>
          <w:t xml:space="preserve"> et al. 2011</w:t>
        </w:r>
      </w:ins>
      <w:ins w:id="38" w:author="Microsoft Office User" w:date="2019-09-19T09:25:00Z">
        <w:r w:rsidR="007D2D92">
          <w:rPr>
            <w:rFonts w:ascii="Times New Roman" w:hAnsi="Times New Roman" w:cs="Times New Roman"/>
          </w:rPr>
          <w:t>; Pan et al. 2013</w:t>
        </w:r>
      </w:ins>
      <w:ins w:id="39" w:author="Microsoft Office User" w:date="2019-09-16T15:28:00Z">
        <w:r w:rsidR="00523A53">
          <w:rPr>
            <w:rFonts w:ascii="Times New Roman" w:hAnsi="Times New Roman" w:cs="Times New Roman"/>
          </w:rPr>
          <w:t>)</w:t>
        </w:r>
      </w:ins>
      <w:ins w:id="40" w:author="Microsoft Office User" w:date="2019-09-16T15:24:00Z">
        <w:r w:rsidR="007B4E27">
          <w:rPr>
            <w:rFonts w:ascii="Times New Roman" w:hAnsi="Times New Roman" w:cs="Times New Roman"/>
          </w:rPr>
          <w:t>.</w:t>
        </w:r>
      </w:ins>
      <w:ins w:id="41" w:author="Microsoft Office User" w:date="2019-09-16T15:28:00Z">
        <w:r w:rsidR="00523A53">
          <w:rPr>
            <w:rFonts w:ascii="Times New Roman" w:hAnsi="Times New Roman" w:cs="Times New Roman"/>
          </w:rPr>
          <w:t xml:space="preserve"> </w:t>
        </w:r>
      </w:ins>
      <w:ins w:id="42" w:author="Microsoft Office User" w:date="2019-10-02T15:00:00Z">
        <w:r w:rsidR="00047D31">
          <w:rPr>
            <w:rFonts w:ascii="Times New Roman" w:hAnsi="Times New Roman" w:cs="Times New Roman"/>
          </w:rPr>
          <w:t xml:space="preserve">Regular fire intervals </w:t>
        </w:r>
      </w:ins>
      <w:ins w:id="43" w:author="Microsoft Office User" w:date="2019-10-02T15:01:00Z">
        <w:r w:rsidR="00047D31">
          <w:rPr>
            <w:rFonts w:ascii="Times New Roman" w:hAnsi="Times New Roman" w:cs="Times New Roman"/>
          </w:rPr>
          <w:t xml:space="preserve">occur in all ecosystems with many species adapting to this kind of regular disturbance. </w:t>
        </w:r>
      </w:ins>
      <w:ins w:id="44" w:author="Microsoft Office User" w:date="2019-09-17T12:49:00Z">
        <w:r w:rsidR="006733CC">
          <w:rPr>
            <w:rFonts w:ascii="Times New Roman" w:hAnsi="Times New Roman" w:cs="Times New Roman"/>
          </w:rPr>
          <w:t>Coniferous forests</w:t>
        </w:r>
      </w:ins>
      <w:ins w:id="45" w:author="Microsoft Office User" w:date="2019-10-02T15:01:00Z">
        <w:r w:rsidR="00047D31">
          <w:rPr>
            <w:rFonts w:ascii="Times New Roman" w:hAnsi="Times New Roman" w:cs="Times New Roman"/>
          </w:rPr>
          <w:t xml:space="preserve"> </w:t>
        </w:r>
      </w:ins>
      <w:ins w:id="46" w:author="Microsoft Office User" w:date="2019-09-17T12:49:00Z">
        <w:r w:rsidR="006733CC">
          <w:rPr>
            <w:rFonts w:ascii="Times New Roman" w:hAnsi="Times New Roman" w:cs="Times New Roman"/>
          </w:rPr>
          <w:t xml:space="preserve">have developed adaptations to periodic fires </w:t>
        </w:r>
      </w:ins>
      <w:ins w:id="47" w:author="Microsoft Office User" w:date="2019-09-17T12:54:00Z">
        <w:r w:rsidR="00FF49F6">
          <w:rPr>
            <w:rFonts w:ascii="Times New Roman" w:hAnsi="Times New Roman" w:cs="Times New Roman"/>
          </w:rPr>
          <w:t xml:space="preserve">such as regeneration post-fire or </w:t>
        </w:r>
      </w:ins>
      <w:ins w:id="48" w:author="Microsoft Office User" w:date="2019-09-17T12:55:00Z">
        <w:r w:rsidR="00FF49F6">
          <w:rPr>
            <w:rFonts w:ascii="Times New Roman" w:hAnsi="Times New Roman" w:cs="Times New Roman"/>
          </w:rPr>
          <w:t>serotinous</w:t>
        </w:r>
      </w:ins>
      <w:ins w:id="49" w:author="Microsoft Office User" w:date="2019-09-17T12:49:00Z">
        <w:r w:rsidR="006733CC">
          <w:rPr>
            <w:rFonts w:ascii="Times New Roman" w:hAnsi="Times New Roman" w:cs="Times New Roman"/>
          </w:rPr>
          <w:t xml:space="preserve"> </w:t>
        </w:r>
      </w:ins>
      <w:ins w:id="50" w:author="Microsoft Office User" w:date="2019-09-17T12:55:00Z">
        <w:r w:rsidR="00FF49F6">
          <w:rPr>
            <w:rFonts w:ascii="Times New Roman" w:hAnsi="Times New Roman" w:cs="Times New Roman"/>
          </w:rPr>
          <w:t>seed release (Stevens-</w:t>
        </w:r>
        <w:proofErr w:type="spellStart"/>
        <w:r w:rsidR="00FF49F6">
          <w:rPr>
            <w:rFonts w:ascii="Times New Roman" w:hAnsi="Times New Roman" w:cs="Times New Roman"/>
          </w:rPr>
          <w:t>Rumann</w:t>
        </w:r>
        <w:proofErr w:type="spellEnd"/>
        <w:r w:rsidR="00FF49F6">
          <w:rPr>
            <w:rFonts w:ascii="Times New Roman" w:hAnsi="Times New Roman" w:cs="Times New Roman"/>
          </w:rPr>
          <w:t xml:space="preserve"> &amp; Morgan 2019). </w:t>
        </w:r>
      </w:ins>
      <w:ins w:id="51" w:author="Microsoft Office User" w:date="2019-09-16T15:28:00Z">
        <w:r w:rsidR="00523A53">
          <w:rPr>
            <w:rFonts w:ascii="Times New Roman" w:hAnsi="Times New Roman" w:cs="Times New Roman"/>
          </w:rPr>
          <w:t xml:space="preserve">However, </w:t>
        </w:r>
      </w:ins>
      <w:ins w:id="52" w:author="Microsoft Office User" w:date="2019-09-16T15:29:00Z">
        <w:r w:rsidR="00834860">
          <w:rPr>
            <w:rFonts w:ascii="Times New Roman" w:hAnsi="Times New Roman" w:cs="Times New Roman"/>
          </w:rPr>
          <w:t>ongoing climate change and a long-term policy of fire suppression has led to an increase in the occurrence of highly</w:t>
        </w:r>
      </w:ins>
      <w:ins w:id="53" w:author="Microsoft Office User" w:date="2019-09-16T15:30:00Z">
        <w:r w:rsidR="00834860">
          <w:rPr>
            <w:rFonts w:ascii="Times New Roman" w:hAnsi="Times New Roman" w:cs="Times New Roman"/>
          </w:rPr>
          <w:t xml:space="preserve"> destructive wildfires which </w:t>
        </w:r>
      </w:ins>
      <w:ins w:id="54" w:author="Microsoft Office User" w:date="2019-09-17T12:28:00Z">
        <w:r w:rsidR="00B161F9">
          <w:rPr>
            <w:rFonts w:ascii="Times New Roman" w:hAnsi="Times New Roman" w:cs="Times New Roman"/>
          </w:rPr>
          <w:t>has</w:t>
        </w:r>
      </w:ins>
      <w:ins w:id="55" w:author="Microsoft Office User" w:date="2019-09-16T15:30:00Z">
        <w:r w:rsidR="00834860">
          <w:rPr>
            <w:rFonts w:ascii="Times New Roman" w:hAnsi="Times New Roman" w:cs="Times New Roman"/>
          </w:rPr>
          <w:t xml:space="preserve"> </w:t>
        </w:r>
      </w:ins>
      <w:ins w:id="56" w:author="Microsoft Office User" w:date="2019-09-17T12:28:00Z">
        <w:r w:rsidR="00B161F9">
          <w:rPr>
            <w:rFonts w:ascii="Times New Roman" w:hAnsi="Times New Roman" w:cs="Times New Roman"/>
          </w:rPr>
          <w:t>negative e</w:t>
        </w:r>
      </w:ins>
      <w:ins w:id="57" w:author="Microsoft Office User" w:date="2019-09-16T15:30:00Z">
        <w:r w:rsidR="00834860">
          <w:rPr>
            <w:rFonts w:ascii="Times New Roman" w:hAnsi="Times New Roman" w:cs="Times New Roman"/>
          </w:rPr>
          <w:t>ffect</w:t>
        </w:r>
      </w:ins>
      <w:ins w:id="58" w:author="Microsoft Office User" w:date="2019-09-17T12:28:00Z">
        <w:r w:rsidR="00B161F9">
          <w:rPr>
            <w:rFonts w:ascii="Times New Roman" w:hAnsi="Times New Roman" w:cs="Times New Roman"/>
          </w:rPr>
          <w:t>s</w:t>
        </w:r>
      </w:ins>
      <w:ins w:id="59" w:author="Microsoft Office User" w:date="2019-09-16T15:30:00Z">
        <w:r w:rsidR="00834860">
          <w:rPr>
            <w:rFonts w:ascii="Times New Roman" w:hAnsi="Times New Roman" w:cs="Times New Roman"/>
          </w:rPr>
          <w:t xml:space="preserve"> </w:t>
        </w:r>
      </w:ins>
      <w:ins w:id="60" w:author="Microsoft Office User" w:date="2019-09-17T12:28:00Z">
        <w:r w:rsidR="00B161F9">
          <w:rPr>
            <w:rFonts w:ascii="Times New Roman" w:hAnsi="Times New Roman" w:cs="Times New Roman"/>
          </w:rPr>
          <w:t>on</w:t>
        </w:r>
      </w:ins>
      <w:ins w:id="61" w:author="Microsoft Office User" w:date="2019-09-19T09:30:00Z">
        <w:r w:rsidR="003C7878">
          <w:rPr>
            <w:rFonts w:ascii="Times New Roman" w:hAnsi="Times New Roman" w:cs="Times New Roman"/>
          </w:rPr>
          <w:t xml:space="preserve"> these</w:t>
        </w:r>
      </w:ins>
      <w:ins w:id="62" w:author="Microsoft Office User" w:date="2019-09-17T12:28:00Z">
        <w:r w:rsidR="00B161F9">
          <w:rPr>
            <w:rFonts w:ascii="Times New Roman" w:hAnsi="Times New Roman" w:cs="Times New Roman"/>
          </w:rPr>
          <w:t xml:space="preserve"> </w:t>
        </w:r>
      </w:ins>
      <w:ins w:id="63" w:author="Microsoft Office User" w:date="2019-09-16T15:30:00Z">
        <w:r w:rsidR="00834860">
          <w:rPr>
            <w:rFonts w:ascii="Times New Roman" w:hAnsi="Times New Roman" w:cs="Times New Roman"/>
          </w:rPr>
          <w:t xml:space="preserve">forests. </w:t>
        </w:r>
      </w:ins>
    </w:p>
    <w:p w14:paraId="4AD16046" w14:textId="77777777" w:rsidR="00514E1E" w:rsidRDefault="00514E1E" w:rsidP="00F27BD0">
      <w:pPr>
        <w:spacing w:line="480" w:lineRule="auto"/>
        <w:rPr>
          <w:ins w:id="64" w:author="Microsoft Office User" w:date="2019-09-16T15:31:00Z"/>
          <w:rFonts w:ascii="Times New Roman" w:hAnsi="Times New Roman" w:cs="Times New Roman"/>
        </w:rPr>
      </w:pPr>
    </w:p>
    <w:p w14:paraId="17DAAE54" w14:textId="1C12DF9F" w:rsidR="00F23D7C" w:rsidRDefault="00514E1E" w:rsidP="00F23D7C">
      <w:pPr>
        <w:spacing w:line="480" w:lineRule="auto"/>
        <w:rPr>
          <w:ins w:id="65" w:author="Microsoft Office User" w:date="2019-09-16T15:40:00Z"/>
          <w:rFonts w:ascii="Times New Roman" w:hAnsi="Times New Roman" w:cs="Times New Roman"/>
        </w:rPr>
      </w:pPr>
      <w:ins w:id="66" w:author="Microsoft Office User" w:date="2019-09-16T15:32:00Z">
        <w:r>
          <w:rPr>
            <w:rFonts w:ascii="Times New Roman" w:hAnsi="Times New Roman" w:cs="Times New Roman"/>
          </w:rPr>
          <w:t xml:space="preserve">In addition to </w:t>
        </w:r>
      </w:ins>
      <w:ins w:id="67" w:author="Microsoft Office User" w:date="2019-09-17T12:29:00Z">
        <w:r w:rsidR="00BF4D25">
          <w:rPr>
            <w:rFonts w:ascii="Times New Roman" w:hAnsi="Times New Roman" w:cs="Times New Roman"/>
          </w:rPr>
          <w:t>a</w:t>
        </w:r>
      </w:ins>
      <w:ins w:id="68" w:author="Microsoft Office User" w:date="2019-09-16T15:32:00Z">
        <w:r>
          <w:rPr>
            <w:rFonts w:ascii="Times New Roman" w:hAnsi="Times New Roman" w:cs="Times New Roman"/>
          </w:rPr>
          <w:t xml:space="preserve"> direct impact on soil and vegetation, wildfires strongly alter </w:t>
        </w:r>
      </w:ins>
      <w:ins w:id="69" w:author="Microsoft Office User" w:date="2019-09-16T15:33:00Z">
        <w:r w:rsidR="00F93B94">
          <w:rPr>
            <w:rFonts w:ascii="Times New Roman" w:hAnsi="Times New Roman" w:cs="Times New Roman"/>
          </w:rPr>
          <w:t xml:space="preserve">above- and below-ground </w:t>
        </w:r>
      </w:ins>
      <w:ins w:id="70" w:author="Microsoft Office User" w:date="2019-09-16T15:32:00Z">
        <w:r>
          <w:rPr>
            <w:rFonts w:ascii="Times New Roman" w:hAnsi="Times New Roman" w:cs="Times New Roman"/>
          </w:rPr>
          <w:t xml:space="preserve">microbial communities </w:t>
        </w:r>
      </w:ins>
      <w:ins w:id="71" w:author="Microsoft Office User" w:date="2019-09-16T15:33:00Z">
        <w:r w:rsidR="00F93B94">
          <w:rPr>
            <w:rFonts w:ascii="Times New Roman" w:hAnsi="Times New Roman" w:cs="Times New Roman"/>
          </w:rPr>
          <w:t>important for forest health and resilience</w:t>
        </w:r>
      </w:ins>
      <w:ins w:id="72" w:author="Microsoft Office User" w:date="2019-09-17T12:32:00Z">
        <w:r w:rsidR="005B7C42">
          <w:rPr>
            <w:rFonts w:ascii="Times New Roman" w:hAnsi="Times New Roman" w:cs="Times New Roman"/>
          </w:rPr>
          <w:t xml:space="preserve"> (</w:t>
        </w:r>
      </w:ins>
      <w:ins w:id="73" w:author="Microsoft Office User" w:date="2019-09-17T12:34:00Z">
        <w:r w:rsidR="004E6BF2">
          <w:rPr>
            <w:rFonts w:ascii="Times New Roman" w:hAnsi="Times New Roman" w:cs="Times New Roman"/>
          </w:rPr>
          <w:t xml:space="preserve">Dahlberg et al., 2001; </w:t>
        </w:r>
        <w:proofErr w:type="spellStart"/>
        <w:r w:rsidR="004E6BF2">
          <w:rPr>
            <w:rFonts w:ascii="Times New Roman" w:hAnsi="Times New Roman" w:cs="Times New Roman"/>
          </w:rPr>
          <w:t>Baar</w:t>
        </w:r>
      </w:ins>
      <w:proofErr w:type="spellEnd"/>
      <w:ins w:id="74" w:author="Microsoft Office User" w:date="2019-09-17T12:35:00Z">
        <w:r w:rsidR="004E6BF2">
          <w:rPr>
            <w:rFonts w:ascii="Times New Roman" w:hAnsi="Times New Roman" w:cs="Times New Roman"/>
          </w:rPr>
          <w:t xml:space="preserve"> et al. 2002; Glassman et al. 2016; </w:t>
        </w:r>
      </w:ins>
      <w:ins w:id="75" w:author="Microsoft Office User" w:date="2019-09-17T12:32:00Z">
        <w:r w:rsidR="005B7C42">
          <w:rPr>
            <w:rFonts w:ascii="Times New Roman" w:hAnsi="Times New Roman" w:cs="Times New Roman"/>
          </w:rPr>
          <w:t>Huang et al. 2016)</w:t>
        </w:r>
      </w:ins>
      <w:ins w:id="76" w:author="Microsoft Office User" w:date="2019-09-16T15:33:00Z">
        <w:r w:rsidR="00F93B94">
          <w:rPr>
            <w:rFonts w:ascii="Times New Roman" w:hAnsi="Times New Roman" w:cs="Times New Roman"/>
          </w:rPr>
          <w:t>.</w:t>
        </w:r>
        <w:r w:rsidR="0079020B">
          <w:rPr>
            <w:rFonts w:ascii="Times New Roman" w:hAnsi="Times New Roman" w:cs="Times New Roman"/>
          </w:rPr>
          <w:t xml:space="preserve"> </w:t>
        </w:r>
      </w:ins>
      <w:ins w:id="77" w:author="Microsoft Office User" w:date="2019-09-16T15:34:00Z">
        <w:r w:rsidR="0079020B">
          <w:rPr>
            <w:rFonts w:ascii="Times New Roman" w:hAnsi="Times New Roman" w:cs="Times New Roman"/>
          </w:rPr>
          <w:t xml:space="preserve">Temperate forest trees form associations on their roots with ectomycorrhizal (EM) fungi </w:t>
        </w:r>
      </w:ins>
      <w:ins w:id="78" w:author="Microsoft Office User" w:date="2019-09-16T15:35:00Z">
        <w:r w:rsidR="00AE2C0C">
          <w:rPr>
            <w:rFonts w:ascii="Times New Roman" w:hAnsi="Times New Roman" w:cs="Times New Roman"/>
          </w:rPr>
          <w:t>which</w:t>
        </w:r>
      </w:ins>
      <w:ins w:id="79" w:author="Microsoft Office User" w:date="2019-09-17T13:11:00Z">
        <w:r w:rsidR="00937587">
          <w:rPr>
            <w:rFonts w:ascii="Times New Roman" w:hAnsi="Times New Roman" w:cs="Times New Roman"/>
          </w:rPr>
          <w:t xml:space="preserve"> </w:t>
        </w:r>
      </w:ins>
      <w:ins w:id="80" w:author="Microsoft Office User" w:date="2019-09-16T15:35:00Z">
        <w:r w:rsidR="00AE2C0C">
          <w:rPr>
            <w:rFonts w:ascii="Times New Roman" w:hAnsi="Times New Roman" w:cs="Times New Roman"/>
          </w:rPr>
          <w:t xml:space="preserve">profoundly affect seedling establishment, nutrient and water availability, and resilience to abiotic and biotic stress </w:t>
        </w:r>
      </w:ins>
      <w:ins w:id="81" w:author="Microsoft Office User" w:date="2019-09-16T15:34:00Z">
        <w:r w:rsidR="0079020B">
          <w:rPr>
            <w:rFonts w:ascii="Times New Roman" w:hAnsi="Times New Roman" w:cs="Times New Roman"/>
          </w:rPr>
          <w:t>(Smith &amp; Read 2008</w:t>
        </w:r>
      </w:ins>
      <w:ins w:id="82" w:author="Microsoft Office User" w:date="2019-09-16T15:38:00Z">
        <w:r w:rsidR="003667D4">
          <w:rPr>
            <w:rFonts w:ascii="Times New Roman" w:hAnsi="Times New Roman" w:cs="Times New Roman"/>
          </w:rPr>
          <w:t xml:space="preserve">; </w:t>
        </w:r>
        <w:proofErr w:type="spellStart"/>
        <w:r w:rsidR="003667D4">
          <w:rPr>
            <w:rFonts w:ascii="Times New Roman" w:hAnsi="Times New Roman" w:cs="Times New Roman"/>
          </w:rPr>
          <w:t>Patternson</w:t>
        </w:r>
        <w:proofErr w:type="spellEnd"/>
        <w:r w:rsidR="003667D4">
          <w:rPr>
            <w:rFonts w:ascii="Times New Roman" w:hAnsi="Times New Roman" w:cs="Times New Roman"/>
          </w:rPr>
          <w:t xml:space="preserve"> et al. 2019</w:t>
        </w:r>
      </w:ins>
      <w:ins w:id="83" w:author="Microsoft Office User" w:date="2019-09-16T15:34:00Z">
        <w:r w:rsidR="0079020B">
          <w:rPr>
            <w:rFonts w:ascii="Times New Roman" w:hAnsi="Times New Roman" w:cs="Times New Roman"/>
          </w:rPr>
          <w:t>).</w:t>
        </w:r>
      </w:ins>
      <w:ins w:id="84" w:author="Microsoft Office User" w:date="2019-09-16T15:39:00Z">
        <w:r w:rsidR="00F23D7C">
          <w:rPr>
            <w:rFonts w:ascii="Times New Roman" w:hAnsi="Times New Roman" w:cs="Times New Roman"/>
          </w:rPr>
          <w:t xml:space="preserve"> </w:t>
        </w:r>
      </w:ins>
      <w:ins w:id="85" w:author="Microsoft Office User" w:date="2019-09-17T12:57:00Z">
        <w:r w:rsidR="00A20E19">
          <w:rPr>
            <w:rFonts w:ascii="Times New Roman" w:hAnsi="Times New Roman" w:cs="Times New Roman"/>
          </w:rPr>
          <w:t>Ponderosa pine forests</w:t>
        </w:r>
      </w:ins>
      <w:ins w:id="86" w:author="Microsoft Office User" w:date="2019-09-17T13:00:00Z">
        <w:r w:rsidR="003F044A">
          <w:rPr>
            <w:rFonts w:ascii="Times New Roman" w:hAnsi="Times New Roman" w:cs="Times New Roman"/>
          </w:rPr>
          <w:t>, the most widely distributed pi</w:t>
        </w:r>
      </w:ins>
      <w:ins w:id="87" w:author="Microsoft Office User" w:date="2019-09-17T13:01:00Z">
        <w:r w:rsidR="003F044A">
          <w:rPr>
            <w:rFonts w:ascii="Times New Roman" w:hAnsi="Times New Roman" w:cs="Times New Roman"/>
          </w:rPr>
          <w:t>ne species in the western United States, is</w:t>
        </w:r>
      </w:ins>
      <w:ins w:id="88" w:author="Microsoft Office User" w:date="2019-09-17T12:57:00Z">
        <w:r w:rsidR="00A20E19">
          <w:rPr>
            <w:rFonts w:ascii="Times New Roman" w:hAnsi="Times New Roman" w:cs="Times New Roman"/>
          </w:rPr>
          <w:t xml:space="preserve"> well adapted to periodic low- to medium severity surface wildfires</w:t>
        </w:r>
      </w:ins>
      <w:ins w:id="89" w:author="Microsoft Office User" w:date="2019-09-17T13:01:00Z">
        <w:r w:rsidR="003F044A">
          <w:rPr>
            <w:rFonts w:ascii="Times New Roman" w:hAnsi="Times New Roman" w:cs="Times New Roman"/>
          </w:rPr>
          <w:t xml:space="preserve">, but increasingly </w:t>
        </w:r>
      </w:ins>
      <w:ins w:id="90" w:author="Microsoft Office User" w:date="2019-09-17T12:57:00Z">
        <w:r w:rsidR="00A20E19">
          <w:rPr>
            <w:rFonts w:ascii="Times New Roman" w:hAnsi="Times New Roman" w:cs="Times New Roman"/>
          </w:rPr>
          <w:t>are unable to recolonize and regrow with the increasing frequency and severity of wildfires (Brown &amp; Wu 2005</w:t>
        </w:r>
      </w:ins>
      <w:ins w:id="91" w:author="Microsoft Office User" w:date="2019-09-19T09:37:00Z">
        <w:r w:rsidR="00C11DB9">
          <w:rPr>
            <w:rFonts w:ascii="Times New Roman" w:hAnsi="Times New Roman" w:cs="Times New Roman"/>
          </w:rPr>
          <w:t xml:space="preserve">; van </w:t>
        </w:r>
        <w:proofErr w:type="spellStart"/>
        <w:r w:rsidR="00C11DB9">
          <w:rPr>
            <w:rFonts w:ascii="Times New Roman" w:hAnsi="Times New Roman" w:cs="Times New Roman"/>
          </w:rPr>
          <w:t>Mantgem</w:t>
        </w:r>
        <w:proofErr w:type="spellEnd"/>
        <w:r w:rsidR="00C11DB9">
          <w:rPr>
            <w:rFonts w:ascii="Times New Roman" w:hAnsi="Times New Roman" w:cs="Times New Roman"/>
          </w:rPr>
          <w:t xml:space="preserve"> et al. 2009</w:t>
        </w:r>
      </w:ins>
      <w:ins w:id="92" w:author="Microsoft Office User" w:date="2019-09-17T12:57:00Z">
        <w:r w:rsidR="00A20E19">
          <w:rPr>
            <w:rFonts w:ascii="Times New Roman" w:hAnsi="Times New Roman" w:cs="Times New Roman"/>
          </w:rPr>
          <w:t xml:space="preserve">). </w:t>
        </w:r>
      </w:ins>
      <w:ins w:id="93" w:author="Microsoft Office User" w:date="2019-09-17T13:12:00Z">
        <w:r w:rsidR="00937587">
          <w:rPr>
            <w:rFonts w:ascii="Times New Roman" w:hAnsi="Times New Roman" w:cs="Times New Roman"/>
          </w:rPr>
          <w:t xml:space="preserve">Research into EM community resistance (i.e. the extent to which a community is displaced by disturbance) and </w:t>
        </w:r>
        <w:r w:rsidR="00937587">
          <w:rPr>
            <w:rFonts w:ascii="Times New Roman" w:hAnsi="Times New Roman" w:cs="Times New Roman"/>
          </w:rPr>
          <w:lastRenderedPageBreak/>
          <w:t>resilience (i.e. the rate of recovery following a disturbance) can elucidate how forest ecosystems are likely to be affected in the</w:t>
        </w:r>
      </w:ins>
      <w:ins w:id="94" w:author="Microsoft Office User" w:date="2019-09-19T09:37:00Z">
        <w:r w:rsidR="006D13C9">
          <w:rPr>
            <w:rFonts w:ascii="Times New Roman" w:hAnsi="Times New Roman" w:cs="Times New Roman"/>
          </w:rPr>
          <w:t xml:space="preserve"> future</w:t>
        </w:r>
      </w:ins>
      <w:ins w:id="95" w:author="Microsoft Office User" w:date="2019-09-17T13:12:00Z">
        <w:r w:rsidR="00937587">
          <w:rPr>
            <w:rFonts w:ascii="Times New Roman" w:hAnsi="Times New Roman" w:cs="Times New Roman"/>
          </w:rPr>
          <w:t xml:space="preserve"> (Pimm 1984; </w:t>
        </w:r>
        <w:proofErr w:type="spellStart"/>
        <w:r w:rsidR="00937587">
          <w:rPr>
            <w:rFonts w:ascii="Times New Roman" w:hAnsi="Times New Roman" w:cs="Times New Roman"/>
          </w:rPr>
          <w:t>Attiwill</w:t>
        </w:r>
        <w:proofErr w:type="spellEnd"/>
        <w:r w:rsidR="00937587">
          <w:rPr>
            <w:rFonts w:ascii="Times New Roman" w:hAnsi="Times New Roman" w:cs="Times New Roman"/>
          </w:rPr>
          <w:t xml:space="preserve"> 1994; </w:t>
        </w:r>
        <w:proofErr w:type="spellStart"/>
        <w:r w:rsidR="00937587">
          <w:rPr>
            <w:rFonts w:ascii="Times New Roman" w:hAnsi="Times New Roman" w:cs="Times New Roman"/>
          </w:rPr>
          <w:t>Kipfer</w:t>
        </w:r>
        <w:proofErr w:type="spellEnd"/>
        <w:r w:rsidR="00937587">
          <w:rPr>
            <w:rFonts w:ascii="Times New Roman" w:hAnsi="Times New Roman" w:cs="Times New Roman"/>
          </w:rPr>
          <w:t xml:space="preserve"> </w:t>
        </w:r>
        <w:r w:rsidR="00937587">
          <w:rPr>
            <w:rFonts w:ascii="Times New Roman" w:hAnsi="Times New Roman" w:cs="Times New Roman"/>
            <w:i/>
          </w:rPr>
          <w:t>et al.,</w:t>
        </w:r>
        <w:r w:rsidR="00937587">
          <w:rPr>
            <w:rFonts w:ascii="Times New Roman" w:hAnsi="Times New Roman" w:cs="Times New Roman"/>
          </w:rPr>
          <w:t xml:space="preserve"> 2011).</w:t>
        </w:r>
      </w:ins>
    </w:p>
    <w:p w14:paraId="3186ECCB" w14:textId="77777777" w:rsidR="00F23D7C" w:rsidRDefault="00F23D7C" w:rsidP="00F23D7C">
      <w:pPr>
        <w:spacing w:line="480" w:lineRule="auto"/>
        <w:rPr>
          <w:ins w:id="96" w:author="Microsoft Office User" w:date="2019-09-16T15:40:00Z"/>
          <w:rFonts w:ascii="Times New Roman" w:hAnsi="Times New Roman" w:cs="Times New Roman"/>
        </w:rPr>
      </w:pPr>
    </w:p>
    <w:p w14:paraId="0E3BB0EC" w14:textId="78B04C62" w:rsidR="00F27BD0" w:rsidRDefault="00012B7E" w:rsidP="00F27BD0">
      <w:pPr>
        <w:spacing w:line="480" w:lineRule="auto"/>
        <w:rPr>
          <w:ins w:id="97" w:author="Microsoft Office User" w:date="2019-09-16T13:21:00Z"/>
          <w:rFonts w:ascii="Times New Roman" w:hAnsi="Times New Roman" w:cs="Times New Roman"/>
        </w:rPr>
      </w:pPr>
      <w:ins w:id="98" w:author="Microsoft Office User" w:date="2019-09-19T09:57:00Z">
        <w:r>
          <w:rPr>
            <w:rFonts w:ascii="Times New Roman" w:hAnsi="Times New Roman" w:cs="Times New Roman"/>
          </w:rPr>
          <w:t>Effects of wildfires</w:t>
        </w:r>
      </w:ins>
      <w:ins w:id="99" w:author="Microsoft Office User" w:date="2019-09-16T15:41:00Z">
        <w:r w:rsidR="00F23D7C">
          <w:rPr>
            <w:rFonts w:ascii="Times New Roman" w:hAnsi="Times New Roman" w:cs="Times New Roman"/>
          </w:rPr>
          <w:t xml:space="preserve"> on communities of EM </w:t>
        </w:r>
      </w:ins>
      <w:ins w:id="100" w:author="Microsoft Office User" w:date="2019-09-19T09:57:00Z">
        <w:r w:rsidR="00B82DDE">
          <w:rPr>
            <w:rFonts w:ascii="Times New Roman" w:hAnsi="Times New Roman" w:cs="Times New Roman"/>
          </w:rPr>
          <w:t>varies with</w:t>
        </w:r>
      </w:ins>
      <w:ins w:id="101" w:author="Microsoft Office User" w:date="2019-09-16T15:40:00Z">
        <w:r w:rsidR="00F23D7C">
          <w:rPr>
            <w:rFonts w:ascii="Times New Roman" w:hAnsi="Times New Roman" w:cs="Times New Roman"/>
          </w:rPr>
          <w:t xml:space="preserve"> fire </w:t>
        </w:r>
      </w:ins>
      <w:ins w:id="102" w:author="Microsoft Office User" w:date="2019-09-19T09:40:00Z">
        <w:r w:rsidR="009E534B">
          <w:rPr>
            <w:rFonts w:ascii="Times New Roman" w:hAnsi="Times New Roman" w:cs="Times New Roman"/>
          </w:rPr>
          <w:t>intensity</w:t>
        </w:r>
      </w:ins>
      <w:ins w:id="103" w:author="Microsoft Office User" w:date="2019-09-16T15:45:00Z">
        <w:r w:rsidR="00BA16F2">
          <w:rPr>
            <w:rFonts w:ascii="Times New Roman" w:hAnsi="Times New Roman" w:cs="Times New Roman"/>
          </w:rPr>
          <w:t xml:space="preserve"> </w:t>
        </w:r>
      </w:ins>
      <w:ins w:id="104" w:author="Microsoft Office User" w:date="2019-09-16T15:40:00Z">
        <w:r w:rsidR="00F23D7C">
          <w:rPr>
            <w:rFonts w:ascii="Times New Roman" w:hAnsi="Times New Roman" w:cs="Times New Roman"/>
          </w:rPr>
          <w:t xml:space="preserve">(i.e. </w:t>
        </w:r>
      </w:ins>
      <w:ins w:id="105" w:author="Microsoft Office User" w:date="2019-09-19T09:40:00Z">
        <w:r w:rsidR="009E534B">
          <w:rPr>
            <w:rFonts w:ascii="Times New Roman" w:hAnsi="Times New Roman" w:cs="Times New Roman"/>
          </w:rPr>
          <w:t>energy output from fire</w:t>
        </w:r>
      </w:ins>
      <w:ins w:id="106" w:author="Microsoft Office User" w:date="2019-09-19T09:45:00Z">
        <w:r w:rsidR="00CA2F42">
          <w:rPr>
            <w:rFonts w:ascii="Times New Roman" w:hAnsi="Times New Roman" w:cs="Times New Roman"/>
          </w:rPr>
          <w:t xml:space="preserve">, </w:t>
        </w:r>
        <w:proofErr w:type="spellStart"/>
        <w:r w:rsidR="00CA2F42">
          <w:rPr>
            <w:rFonts w:ascii="Times New Roman" w:hAnsi="Times New Roman" w:cs="Times New Roman"/>
            <w:i/>
          </w:rPr>
          <w:t>sensu</w:t>
        </w:r>
        <w:proofErr w:type="spellEnd"/>
        <w:r w:rsidR="00CA2F42">
          <w:rPr>
            <w:rFonts w:ascii="Times New Roman" w:hAnsi="Times New Roman" w:cs="Times New Roman"/>
          </w:rPr>
          <w:t xml:space="preserve"> Keeley 2009</w:t>
        </w:r>
      </w:ins>
      <w:ins w:id="107" w:author="Microsoft Office User" w:date="2019-09-16T15:40:00Z">
        <w:r w:rsidR="00F23D7C">
          <w:rPr>
            <w:rFonts w:ascii="Times New Roman" w:hAnsi="Times New Roman" w:cs="Times New Roman"/>
          </w:rPr>
          <w:t>) and fire frequency (</w:t>
        </w:r>
      </w:ins>
      <w:proofErr w:type="spellStart"/>
      <w:ins w:id="108" w:author="Microsoft Office User" w:date="2019-09-17T13:04:00Z">
        <w:r w:rsidR="00207F69">
          <w:rPr>
            <w:rFonts w:ascii="Times New Roman" w:hAnsi="Times New Roman" w:cs="Times New Roman"/>
          </w:rPr>
          <w:t>Peay</w:t>
        </w:r>
        <w:proofErr w:type="spellEnd"/>
        <w:r w:rsidR="00207F69">
          <w:rPr>
            <w:rFonts w:ascii="Times New Roman" w:hAnsi="Times New Roman" w:cs="Times New Roman"/>
          </w:rPr>
          <w:t xml:space="preserve"> et al. 2009; </w:t>
        </w:r>
      </w:ins>
      <w:proofErr w:type="spellStart"/>
      <w:ins w:id="109" w:author="Microsoft Office User" w:date="2019-09-17T13:03:00Z">
        <w:r w:rsidR="00207F69">
          <w:rPr>
            <w:rFonts w:ascii="Times New Roman" w:hAnsi="Times New Roman" w:cs="Times New Roman"/>
          </w:rPr>
          <w:t>Buscardo</w:t>
        </w:r>
        <w:proofErr w:type="spellEnd"/>
        <w:r w:rsidR="00207F69">
          <w:rPr>
            <w:rFonts w:ascii="Times New Roman" w:hAnsi="Times New Roman" w:cs="Times New Roman"/>
          </w:rPr>
          <w:t xml:space="preserve"> et al. 2010; Cowan et al. 2016</w:t>
        </w:r>
      </w:ins>
      <w:ins w:id="110" w:author="Microsoft Office User" w:date="2019-09-16T15:40:00Z">
        <w:r w:rsidR="00F23D7C">
          <w:rPr>
            <w:rFonts w:ascii="Times New Roman" w:hAnsi="Times New Roman" w:cs="Times New Roman"/>
          </w:rPr>
          <w:t xml:space="preserve">). </w:t>
        </w:r>
      </w:ins>
      <w:ins w:id="111" w:author="Microsoft Office User" w:date="2019-09-16T15:47:00Z">
        <w:r w:rsidR="00BA16F2">
          <w:rPr>
            <w:rFonts w:ascii="Times New Roman" w:hAnsi="Times New Roman" w:cs="Times New Roman"/>
          </w:rPr>
          <w:t xml:space="preserve">Post-fire, colonization by EM is </w:t>
        </w:r>
      </w:ins>
      <w:ins w:id="112" w:author="Microsoft Office User" w:date="2019-09-16T15:48:00Z">
        <w:r w:rsidR="00BA16F2">
          <w:rPr>
            <w:rFonts w:ascii="Times New Roman" w:hAnsi="Times New Roman" w:cs="Times New Roman"/>
          </w:rPr>
          <w:t xml:space="preserve">dominated by the fungal spore bank consisting of </w:t>
        </w:r>
      </w:ins>
      <w:ins w:id="113" w:author="Microsoft Office User" w:date="2019-09-16T15:49:00Z">
        <w:r w:rsidR="00BA16F2">
          <w:rPr>
            <w:rFonts w:ascii="Times New Roman" w:hAnsi="Times New Roman" w:cs="Times New Roman"/>
          </w:rPr>
          <w:t xml:space="preserve">species that are </w:t>
        </w:r>
      </w:ins>
      <w:ins w:id="114" w:author="Microsoft Office User" w:date="2019-09-16T15:48:00Z">
        <w:r w:rsidR="00BA16F2">
          <w:rPr>
            <w:rFonts w:ascii="Times New Roman" w:hAnsi="Times New Roman" w:cs="Times New Roman"/>
          </w:rPr>
          <w:t>distu</w:t>
        </w:r>
      </w:ins>
      <w:ins w:id="115" w:author="Microsoft Office User" w:date="2019-09-16T15:49:00Z">
        <w:r w:rsidR="00BA16F2">
          <w:rPr>
            <w:rFonts w:ascii="Times New Roman" w:hAnsi="Times New Roman" w:cs="Times New Roman"/>
          </w:rPr>
          <w:t>rbance adapted and poor competitors (</w:t>
        </w:r>
      </w:ins>
      <w:proofErr w:type="spellStart"/>
      <w:ins w:id="116" w:author="Microsoft Office User" w:date="2019-09-17T13:06:00Z">
        <w:r w:rsidR="00207F69">
          <w:rPr>
            <w:rFonts w:ascii="Times New Roman" w:hAnsi="Times New Roman" w:cs="Times New Roman"/>
          </w:rPr>
          <w:t>Baar</w:t>
        </w:r>
        <w:proofErr w:type="spellEnd"/>
        <w:r w:rsidR="00207F69">
          <w:rPr>
            <w:rFonts w:ascii="Times New Roman" w:hAnsi="Times New Roman" w:cs="Times New Roman"/>
          </w:rPr>
          <w:t xml:space="preserve"> et al. 2002</w:t>
        </w:r>
      </w:ins>
      <w:ins w:id="117" w:author="Microsoft Office User" w:date="2019-09-17T13:07:00Z">
        <w:r w:rsidR="00CD4D3D">
          <w:rPr>
            <w:rFonts w:ascii="Times New Roman" w:hAnsi="Times New Roman" w:cs="Times New Roman"/>
          </w:rPr>
          <w:t xml:space="preserve"> Glassman et al. 2016</w:t>
        </w:r>
      </w:ins>
      <w:ins w:id="118" w:author="Microsoft Office User" w:date="2019-09-16T15:49:00Z">
        <w:r w:rsidR="00BA16F2">
          <w:rPr>
            <w:rFonts w:ascii="Times New Roman" w:hAnsi="Times New Roman" w:cs="Times New Roman"/>
          </w:rPr>
          <w:t>)</w:t>
        </w:r>
      </w:ins>
      <w:ins w:id="119" w:author="Microsoft Office User" w:date="2019-09-16T15:50:00Z">
        <w:r w:rsidR="00BA16F2">
          <w:rPr>
            <w:rFonts w:ascii="Times New Roman" w:hAnsi="Times New Roman" w:cs="Times New Roman"/>
          </w:rPr>
          <w:t>, but i</w:t>
        </w:r>
      </w:ins>
      <w:ins w:id="120" w:author="Microsoft Office User" w:date="2019-09-16T15:49:00Z">
        <w:r w:rsidR="00BA16F2">
          <w:rPr>
            <w:rFonts w:ascii="Times New Roman" w:hAnsi="Times New Roman" w:cs="Times New Roman"/>
          </w:rPr>
          <w:t xml:space="preserve">ncreasing fire intensity </w:t>
        </w:r>
      </w:ins>
      <w:ins w:id="121" w:author="Microsoft Office User" w:date="2019-09-17T13:08:00Z">
        <w:r w:rsidR="00C10C60">
          <w:rPr>
            <w:rFonts w:ascii="Times New Roman" w:hAnsi="Times New Roman" w:cs="Times New Roman"/>
          </w:rPr>
          <w:t xml:space="preserve">and frequency </w:t>
        </w:r>
      </w:ins>
      <w:ins w:id="122" w:author="Microsoft Office User" w:date="2019-09-16T15:50:00Z">
        <w:r w:rsidR="00BA16F2">
          <w:rPr>
            <w:rFonts w:ascii="Times New Roman" w:hAnsi="Times New Roman" w:cs="Times New Roman"/>
          </w:rPr>
          <w:t>can kill the spore bank slowing recolonization (</w:t>
        </w:r>
      </w:ins>
      <w:proofErr w:type="spellStart"/>
      <w:ins w:id="123" w:author="Microsoft Office User" w:date="2019-09-17T13:07:00Z">
        <w:r w:rsidR="00C10C60">
          <w:rPr>
            <w:rFonts w:ascii="Times New Roman" w:hAnsi="Times New Roman" w:cs="Times New Roman"/>
          </w:rPr>
          <w:t>Peay</w:t>
        </w:r>
        <w:proofErr w:type="spellEnd"/>
        <w:r w:rsidR="00C10C60">
          <w:rPr>
            <w:rFonts w:ascii="Times New Roman" w:hAnsi="Times New Roman" w:cs="Times New Roman"/>
          </w:rPr>
          <w:t xml:space="preserve"> et al. 2009</w:t>
        </w:r>
      </w:ins>
      <w:ins w:id="124" w:author="Microsoft Office User" w:date="2019-09-17T13:08:00Z">
        <w:r w:rsidR="007570DE">
          <w:rPr>
            <w:rFonts w:ascii="Times New Roman" w:hAnsi="Times New Roman" w:cs="Times New Roman"/>
          </w:rPr>
          <w:t>; C</w:t>
        </w:r>
      </w:ins>
      <w:ins w:id="125" w:author="Microsoft Office User" w:date="2019-09-17T13:09:00Z">
        <w:r w:rsidR="007570DE">
          <w:rPr>
            <w:rFonts w:ascii="Times New Roman" w:hAnsi="Times New Roman" w:cs="Times New Roman"/>
          </w:rPr>
          <w:t>owan et al. 2016</w:t>
        </w:r>
      </w:ins>
      <w:ins w:id="126" w:author="Microsoft Office User" w:date="2019-09-16T15:50:00Z">
        <w:r w:rsidR="00BA16F2">
          <w:rPr>
            <w:rFonts w:ascii="Times New Roman" w:hAnsi="Times New Roman" w:cs="Times New Roman"/>
          </w:rPr>
          <w:t xml:space="preserve">). </w:t>
        </w:r>
      </w:ins>
      <w:ins w:id="127" w:author="Microsoft Office User" w:date="2019-09-16T15:40:00Z">
        <w:r w:rsidR="00F23D7C">
          <w:rPr>
            <w:rFonts w:ascii="Times New Roman" w:hAnsi="Times New Roman" w:cs="Times New Roman"/>
          </w:rPr>
          <w:t>Following the intermediate disturbance hypothesis</w:t>
        </w:r>
      </w:ins>
      <w:ins w:id="128" w:author="Microsoft Office User" w:date="2019-09-19T09:53:00Z">
        <w:r w:rsidR="00CD74A6">
          <w:rPr>
            <w:rFonts w:ascii="Times New Roman" w:hAnsi="Times New Roman" w:cs="Times New Roman"/>
          </w:rPr>
          <w:t>, diversity increase</w:t>
        </w:r>
      </w:ins>
      <w:ins w:id="129" w:author="Microsoft Office User" w:date="2019-09-19T09:54:00Z">
        <w:r w:rsidR="00CD74A6">
          <w:rPr>
            <w:rFonts w:ascii="Times New Roman" w:hAnsi="Times New Roman" w:cs="Times New Roman"/>
          </w:rPr>
          <w:t xml:space="preserve">s after </w:t>
        </w:r>
      </w:ins>
      <w:ins w:id="130" w:author="Microsoft Office User" w:date="2019-09-19T09:53:00Z">
        <w:r w:rsidR="00CD74A6">
          <w:rPr>
            <w:rFonts w:ascii="Times New Roman" w:hAnsi="Times New Roman" w:cs="Times New Roman"/>
          </w:rPr>
          <w:t>fires</w:t>
        </w:r>
      </w:ins>
      <w:ins w:id="131" w:author="Microsoft Office User" w:date="2019-09-19T09:54:00Z">
        <w:r w:rsidR="00CD74A6">
          <w:rPr>
            <w:rFonts w:ascii="Times New Roman" w:hAnsi="Times New Roman" w:cs="Times New Roman"/>
          </w:rPr>
          <w:t xml:space="preserve"> of intermediate severity</w:t>
        </w:r>
      </w:ins>
      <w:ins w:id="132" w:author="Microsoft Office User" w:date="2019-09-19T09:53:00Z">
        <w:r w:rsidR="00CD74A6">
          <w:rPr>
            <w:rFonts w:ascii="Times New Roman" w:hAnsi="Times New Roman" w:cs="Times New Roman"/>
          </w:rPr>
          <w:t xml:space="preserve"> (</w:t>
        </w:r>
        <w:proofErr w:type="spellStart"/>
        <w:r w:rsidR="00CD74A6">
          <w:rPr>
            <w:rFonts w:ascii="Times New Roman" w:hAnsi="Times New Roman" w:cs="Times New Roman"/>
          </w:rPr>
          <w:t>Peay</w:t>
        </w:r>
        <w:proofErr w:type="spellEnd"/>
        <w:r w:rsidR="00CD74A6">
          <w:rPr>
            <w:rFonts w:ascii="Times New Roman" w:hAnsi="Times New Roman" w:cs="Times New Roman"/>
          </w:rPr>
          <w:t xml:space="preserve"> </w:t>
        </w:r>
        <w:r w:rsidR="00CD74A6" w:rsidRPr="004E3E47">
          <w:rPr>
            <w:rFonts w:ascii="Times New Roman" w:hAnsi="Times New Roman" w:cs="Times New Roman"/>
          </w:rPr>
          <w:t>et al.</w:t>
        </w:r>
        <w:r w:rsidR="00CD74A6" w:rsidRPr="0010117B">
          <w:rPr>
            <w:rFonts w:ascii="Times New Roman" w:hAnsi="Times New Roman" w:cs="Times New Roman"/>
          </w:rPr>
          <w:t xml:space="preserve"> 2019</w:t>
        </w:r>
        <w:r w:rsidR="00CD74A6">
          <w:rPr>
            <w:rFonts w:ascii="Times New Roman" w:hAnsi="Times New Roman" w:cs="Times New Roman"/>
          </w:rPr>
          <w:t>)</w:t>
        </w:r>
      </w:ins>
      <w:ins w:id="133" w:author="Microsoft Office User" w:date="2019-09-19T09:54:00Z">
        <w:r w:rsidR="00CD74A6">
          <w:rPr>
            <w:rFonts w:ascii="Times New Roman" w:hAnsi="Times New Roman" w:cs="Times New Roman"/>
          </w:rPr>
          <w:t xml:space="preserve">, but </w:t>
        </w:r>
      </w:ins>
      <w:ins w:id="134" w:author="Microsoft Office User" w:date="2019-09-17T13:09:00Z">
        <w:r w:rsidR="007570DE">
          <w:rPr>
            <w:rFonts w:ascii="Times New Roman" w:hAnsi="Times New Roman" w:cs="Times New Roman"/>
          </w:rPr>
          <w:t xml:space="preserve">EM </w:t>
        </w:r>
      </w:ins>
      <w:ins w:id="135" w:author="Microsoft Office User" w:date="2019-09-17T13:10:00Z">
        <w:r w:rsidR="007570DE">
          <w:rPr>
            <w:rFonts w:ascii="Times New Roman" w:hAnsi="Times New Roman" w:cs="Times New Roman"/>
          </w:rPr>
          <w:t>diversity decreases with</w:t>
        </w:r>
      </w:ins>
      <w:ins w:id="136" w:author="Microsoft Office User" w:date="2019-09-16T15:40:00Z">
        <w:r w:rsidR="00F23D7C">
          <w:rPr>
            <w:rFonts w:ascii="Times New Roman" w:hAnsi="Times New Roman" w:cs="Times New Roman"/>
          </w:rPr>
          <w:t xml:space="preserve"> high</w:t>
        </w:r>
      </w:ins>
      <w:ins w:id="137" w:author="Microsoft Office User" w:date="2019-09-19T09:54:00Z">
        <w:r w:rsidR="00CD74A6">
          <w:rPr>
            <w:rFonts w:ascii="Times New Roman" w:hAnsi="Times New Roman" w:cs="Times New Roman"/>
          </w:rPr>
          <w:t>er</w:t>
        </w:r>
      </w:ins>
      <w:ins w:id="138" w:author="Microsoft Office User" w:date="2019-09-16T15:40:00Z">
        <w:r w:rsidR="00F23D7C">
          <w:rPr>
            <w:rFonts w:ascii="Times New Roman" w:hAnsi="Times New Roman" w:cs="Times New Roman"/>
          </w:rPr>
          <w:t xml:space="preserve"> intensity fires</w:t>
        </w:r>
      </w:ins>
      <w:ins w:id="139" w:author="Microsoft Office User" w:date="2019-09-17T13:10:00Z">
        <w:r w:rsidR="00196D65">
          <w:rPr>
            <w:rFonts w:ascii="Times New Roman" w:hAnsi="Times New Roman" w:cs="Times New Roman"/>
          </w:rPr>
          <w:t xml:space="preserve"> or short fire intervals</w:t>
        </w:r>
      </w:ins>
      <w:ins w:id="140" w:author="Microsoft Office User" w:date="2019-09-16T15:40:00Z">
        <w:r w:rsidR="00F23D7C">
          <w:rPr>
            <w:rFonts w:ascii="Times New Roman" w:hAnsi="Times New Roman" w:cs="Times New Roman"/>
          </w:rPr>
          <w:t xml:space="preserve"> (Wilkinson 1999; Dahlberg </w:t>
        </w:r>
        <w:r w:rsidR="00F23D7C" w:rsidRPr="0010117B">
          <w:rPr>
            <w:rFonts w:ascii="Times New Roman" w:hAnsi="Times New Roman" w:cs="Times New Roman"/>
            <w:rPrChange w:id="141" w:author="Microsoft Office User" w:date="2019-09-17T13:07:00Z">
              <w:rPr>
                <w:rFonts w:ascii="Times New Roman" w:hAnsi="Times New Roman" w:cs="Times New Roman"/>
                <w:i/>
              </w:rPr>
            </w:rPrChange>
          </w:rPr>
          <w:t>et al.</w:t>
        </w:r>
        <w:r w:rsidR="00F23D7C" w:rsidRPr="0010117B">
          <w:rPr>
            <w:rFonts w:ascii="Times New Roman" w:hAnsi="Times New Roman" w:cs="Times New Roman"/>
          </w:rPr>
          <w:t xml:space="preserve"> 2001; </w:t>
        </w:r>
        <w:proofErr w:type="spellStart"/>
        <w:r w:rsidR="00F23D7C" w:rsidRPr="0010117B">
          <w:rPr>
            <w:rFonts w:ascii="Times New Roman" w:hAnsi="Times New Roman" w:cs="Times New Roman"/>
          </w:rPr>
          <w:t>Peay</w:t>
        </w:r>
        <w:proofErr w:type="spellEnd"/>
        <w:r w:rsidR="00F23D7C" w:rsidRPr="0010117B">
          <w:rPr>
            <w:rFonts w:ascii="Times New Roman" w:hAnsi="Times New Roman" w:cs="Times New Roman"/>
          </w:rPr>
          <w:t xml:space="preserve"> </w:t>
        </w:r>
        <w:r w:rsidR="00F23D7C" w:rsidRPr="0010117B">
          <w:rPr>
            <w:rFonts w:ascii="Times New Roman" w:hAnsi="Times New Roman" w:cs="Times New Roman"/>
            <w:rPrChange w:id="142" w:author="Microsoft Office User" w:date="2019-09-17T13:07:00Z">
              <w:rPr>
                <w:rFonts w:ascii="Times New Roman" w:hAnsi="Times New Roman" w:cs="Times New Roman"/>
                <w:i/>
              </w:rPr>
            </w:rPrChange>
          </w:rPr>
          <w:t>et al</w:t>
        </w:r>
        <w:r w:rsidR="00F23D7C">
          <w:rPr>
            <w:rFonts w:ascii="Times New Roman" w:hAnsi="Times New Roman" w:cs="Times New Roman"/>
          </w:rPr>
          <w:t>. 2009)</w:t>
        </w:r>
      </w:ins>
      <w:ins w:id="143" w:author="Microsoft Office User" w:date="2019-09-19T09:54:00Z">
        <w:r w:rsidR="00CD74A6">
          <w:rPr>
            <w:rFonts w:ascii="Times New Roman" w:hAnsi="Times New Roman" w:cs="Times New Roman"/>
          </w:rPr>
          <w:t xml:space="preserve">. </w:t>
        </w:r>
      </w:ins>
      <w:ins w:id="144" w:author="Microsoft Office User" w:date="2019-09-19T09:55:00Z">
        <w:r w:rsidR="003E0511">
          <w:rPr>
            <w:rFonts w:ascii="Times New Roman" w:hAnsi="Times New Roman" w:cs="Times New Roman"/>
          </w:rPr>
          <w:t xml:space="preserve">With increasing time since fire, communities </w:t>
        </w:r>
      </w:ins>
      <w:ins w:id="145" w:author="Microsoft Office User" w:date="2019-09-19T09:58:00Z">
        <w:r w:rsidR="004D7AF5">
          <w:rPr>
            <w:rFonts w:ascii="Times New Roman" w:hAnsi="Times New Roman" w:cs="Times New Roman"/>
          </w:rPr>
          <w:t xml:space="preserve">begin to resemble pre-fire </w:t>
        </w:r>
        <w:proofErr w:type="spellStart"/>
        <w:r w:rsidR="004D7AF5">
          <w:rPr>
            <w:rFonts w:ascii="Times New Roman" w:hAnsi="Times New Roman" w:cs="Times New Roman"/>
          </w:rPr>
          <w:t>communties</w:t>
        </w:r>
      </w:ins>
      <w:proofErr w:type="spellEnd"/>
      <w:ins w:id="146" w:author="Microsoft Office User" w:date="2019-09-19T09:55:00Z">
        <w:r w:rsidR="003E0511">
          <w:rPr>
            <w:rFonts w:ascii="Times New Roman" w:hAnsi="Times New Roman" w:cs="Times New Roman"/>
          </w:rPr>
          <w:t xml:space="preserve"> due to disp</w:t>
        </w:r>
      </w:ins>
      <w:ins w:id="147" w:author="Microsoft Office User" w:date="2019-09-19T09:56:00Z">
        <w:r w:rsidR="00F628BD">
          <w:rPr>
            <w:rFonts w:ascii="Times New Roman" w:hAnsi="Times New Roman" w:cs="Times New Roman"/>
          </w:rPr>
          <w:t>er</w:t>
        </w:r>
      </w:ins>
      <w:ins w:id="148" w:author="Microsoft Office User" w:date="2019-09-19T09:55:00Z">
        <w:r w:rsidR="003E0511">
          <w:rPr>
            <w:rFonts w:ascii="Times New Roman" w:hAnsi="Times New Roman" w:cs="Times New Roman"/>
          </w:rPr>
          <w:t>sal of EM fungi from surrounding intact communities</w:t>
        </w:r>
      </w:ins>
      <w:ins w:id="149" w:author="Microsoft Office User" w:date="2019-09-19T09:56:00Z">
        <w:r w:rsidR="00CA541F">
          <w:rPr>
            <w:rFonts w:ascii="Times New Roman" w:hAnsi="Times New Roman" w:cs="Times New Roman"/>
          </w:rPr>
          <w:t xml:space="preserve"> (Glassman et al. 2016)</w:t>
        </w:r>
      </w:ins>
      <w:ins w:id="150" w:author="Microsoft Office User" w:date="2019-09-19T09:55:00Z">
        <w:r w:rsidR="003E0511">
          <w:rPr>
            <w:rFonts w:ascii="Times New Roman" w:hAnsi="Times New Roman" w:cs="Times New Roman"/>
          </w:rPr>
          <w:t xml:space="preserve">. </w:t>
        </w:r>
      </w:ins>
      <w:ins w:id="151" w:author="Microsoft Office User" w:date="2019-09-17T13:13:00Z">
        <w:r w:rsidR="00704236">
          <w:rPr>
            <w:rFonts w:ascii="Times New Roman" w:hAnsi="Times New Roman" w:cs="Times New Roman"/>
          </w:rPr>
          <w:t xml:space="preserve">Unfortunately, much of the research into the effect of fire on EM communities has been conducted at relatively small spatial scales making it </w:t>
        </w:r>
      </w:ins>
      <w:ins w:id="152" w:author="Microsoft Office User" w:date="2019-09-17T13:14:00Z">
        <w:r w:rsidR="00704236">
          <w:rPr>
            <w:rFonts w:ascii="Times New Roman" w:hAnsi="Times New Roman" w:cs="Times New Roman"/>
          </w:rPr>
          <w:t xml:space="preserve">difficult to apply findings across forests. </w:t>
        </w:r>
      </w:ins>
    </w:p>
    <w:p w14:paraId="6D81C808" w14:textId="77777777" w:rsidR="00F42E12" w:rsidRDefault="00F42E12" w:rsidP="001A7231">
      <w:pPr>
        <w:spacing w:line="480" w:lineRule="auto"/>
        <w:rPr>
          <w:ins w:id="153" w:author="Microsoft Office User" w:date="2019-09-12T16:00:00Z"/>
          <w:rFonts w:ascii="Times New Roman" w:hAnsi="Times New Roman" w:cs="Times New Roman"/>
        </w:rPr>
      </w:pPr>
    </w:p>
    <w:p w14:paraId="46B614F5" w14:textId="57DE1000" w:rsidR="001A7231" w:rsidDel="00F27BD0" w:rsidRDefault="001A4392">
      <w:pPr>
        <w:spacing w:line="480" w:lineRule="auto"/>
        <w:rPr>
          <w:del w:id="154" w:author="Microsoft Office User" w:date="2019-09-16T13:20:00Z"/>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Madrean</w:t>
      </w:r>
      <w:proofErr w:type="spellEnd"/>
      <w:r>
        <w:rPr>
          <w:rFonts w:ascii="Times New Roman" w:hAnsi="Times New Roman" w:cs="Times New Roman"/>
        </w:rPr>
        <w:t xml:space="preserve"> Sky Island Archipelago in southern Arizona supports diverse ecosystems unique from the Sonoran Desert</w:t>
      </w:r>
      <w:r w:rsidR="00DA7E2D">
        <w:rPr>
          <w:rFonts w:ascii="Times New Roman" w:hAnsi="Times New Roman" w:cs="Times New Roman"/>
        </w:rPr>
        <w:t xml:space="preserve"> </w:t>
      </w:r>
      <w:r w:rsidR="002C7BB9">
        <w:rPr>
          <w:rFonts w:ascii="Times New Roman" w:hAnsi="Times New Roman" w:cs="Times New Roman"/>
        </w:rPr>
        <w:t>surrounding them</w:t>
      </w:r>
      <w:r w:rsidR="00200F92">
        <w:rPr>
          <w:rFonts w:ascii="Times New Roman" w:hAnsi="Times New Roman" w:cs="Times New Roman"/>
        </w:rPr>
        <w:t>. H</w:t>
      </w:r>
      <w:r>
        <w:rPr>
          <w:rFonts w:ascii="Times New Roman" w:hAnsi="Times New Roman" w:cs="Times New Roman"/>
        </w:rPr>
        <w:t xml:space="preserve">osting </w:t>
      </w:r>
      <w:r w:rsidR="00200F92">
        <w:rPr>
          <w:rFonts w:ascii="Times New Roman" w:hAnsi="Times New Roman" w:cs="Times New Roman"/>
        </w:rPr>
        <w:t xml:space="preserve">a heterogeneous landscape spanning grasslands to </w:t>
      </w:r>
      <w:r>
        <w:rPr>
          <w:rFonts w:ascii="Times New Roman" w:hAnsi="Times New Roman" w:cs="Times New Roman"/>
        </w:rPr>
        <w:t xml:space="preserve">coniferous forests </w:t>
      </w:r>
      <w:r w:rsidR="00200F92">
        <w:rPr>
          <w:rFonts w:ascii="Times New Roman" w:hAnsi="Times New Roman" w:cs="Times New Roman"/>
        </w:rPr>
        <w:t>at the summit, t</w:t>
      </w:r>
      <w:r>
        <w:rPr>
          <w:rFonts w:ascii="Times New Roman" w:hAnsi="Times New Roman" w:cs="Times New Roman"/>
        </w:rPr>
        <w:t>hese biodiversity hot spots bridge the flora and fauna of the northern temperate Rocky Mts. with that of the southern</w:t>
      </w:r>
      <w:r w:rsidR="00335767">
        <w:rPr>
          <w:rFonts w:ascii="Times New Roman" w:hAnsi="Times New Roman" w:cs="Times New Roman"/>
        </w:rPr>
        <w:t xml:space="preserve"> subtropical</w:t>
      </w:r>
      <w:r>
        <w:rPr>
          <w:rFonts w:ascii="Times New Roman" w:hAnsi="Times New Roman" w:cs="Times New Roman"/>
        </w:rPr>
        <w:t xml:space="preserve"> Sierra Madre Mts. (</w:t>
      </w:r>
      <w:proofErr w:type="spellStart"/>
      <w:r w:rsidR="009D1024">
        <w:rPr>
          <w:rFonts w:ascii="Times New Roman" w:hAnsi="Times New Roman" w:cs="Times New Roman"/>
        </w:rPr>
        <w:t>DeBano</w:t>
      </w:r>
      <w:proofErr w:type="spellEnd"/>
      <w:r w:rsidR="009D1024">
        <w:rPr>
          <w:rFonts w:ascii="Times New Roman" w:hAnsi="Times New Roman" w:cs="Times New Roman"/>
        </w:rPr>
        <w:t xml:space="preserve"> &amp; </w:t>
      </w:r>
      <w:proofErr w:type="spellStart"/>
      <w:r w:rsidR="009D1024">
        <w:rPr>
          <w:rFonts w:ascii="Times New Roman" w:hAnsi="Times New Roman" w:cs="Times New Roman"/>
        </w:rPr>
        <w:t>Ffolliott</w:t>
      </w:r>
      <w:proofErr w:type="spellEnd"/>
      <w:r w:rsidR="009D1024">
        <w:rPr>
          <w:rFonts w:ascii="Times New Roman" w:hAnsi="Times New Roman" w:cs="Times New Roman"/>
        </w:rPr>
        <w:t>, 1995</w:t>
      </w:r>
      <w:r>
        <w:rPr>
          <w:rFonts w:ascii="Times New Roman" w:hAnsi="Times New Roman" w:cs="Times New Roman"/>
        </w:rPr>
        <w:t xml:space="preserve">). </w:t>
      </w:r>
      <w:ins w:id="155" w:author="Microsoft Office User" w:date="2019-09-17T13:15:00Z">
        <w:r w:rsidR="00704236">
          <w:rPr>
            <w:rFonts w:ascii="Times New Roman" w:hAnsi="Times New Roman" w:cs="Times New Roman"/>
          </w:rPr>
          <w:t xml:space="preserve">The montane forests that survive at in these islands provide a unique opportunity to look at fire in similar forests with different precipitation regimes. </w:t>
        </w:r>
      </w:ins>
      <w:ins w:id="156" w:author="Microsoft Office User" w:date="2019-09-18T09:25:00Z">
        <w:r w:rsidR="00053B47">
          <w:rPr>
            <w:rFonts w:ascii="Times New Roman" w:hAnsi="Times New Roman" w:cs="Times New Roman"/>
          </w:rPr>
          <w:t xml:space="preserve">Our goal was to determine whether </w:t>
        </w:r>
      </w:ins>
      <w:ins w:id="157" w:author="Microsoft Office User" w:date="2019-09-18T09:26:00Z">
        <w:r w:rsidR="00053B47">
          <w:rPr>
            <w:rFonts w:ascii="Times New Roman" w:hAnsi="Times New Roman" w:cs="Times New Roman"/>
          </w:rPr>
          <w:t>similar, but distinct forests converge on similar EM communities post-</w:t>
        </w:r>
        <w:r w:rsidR="00053B47">
          <w:rPr>
            <w:rFonts w:ascii="Times New Roman" w:hAnsi="Times New Roman" w:cs="Times New Roman"/>
          </w:rPr>
          <w:lastRenderedPageBreak/>
          <w:t xml:space="preserve">fire. To answer this, </w:t>
        </w:r>
      </w:ins>
      <w:del w:id="158" w:author="Microsoft Office User" w:date="2019-09-18T09:25:00Z">
        <w:r w:rsidR="008E3014" w:rsidDel="00053B47">
          <w:rPr>
            <w:rFonts w:ascii="Times New Roman" w:hAnsi="Times New Roman" w:cs="Times New Roman"/>
          </w:rPr>
          <w:delText>Although</w:delText>
        </w:r>
        <w:r w:rsidR="00335767" w:rsidDel="00053B47">
          <w:rPr>
            <w:rFonts w:ascii="Times New Roman" w:hAnsi="Times New Roman" w:cs="Times New Roman"/>
          </w:rPr>
          <w:delText xml:space="preserve"> the</w:delText>
        </w:r>
        <w:r w:rsidR="00F918B6" w:rsidDel="00053B47">
          <w:rPr>
            <w:rFonts w:ascii="Times New Roman" w:hAnsi="Times New Roman" w:cs="Times New Roman"/>
          </w:rPr>
          <w:delText>ir</w:delText>
        </w:r>
        <w:r w:rsidR="00335767" w:rsidDel="00053B47">
          <w:rPr>
            <w:rFonts w:ascii="Times New Roman" w:hAnsi="Times New Roman" w:cs="Times New Roman"/>
          </w:rPr>
          <w:delText xml:space="preserve"> unique location and ecology makes </w:delText>
        </w:r>
        <w:r w:rsidR="00F43447" w:rsidDel="00053B47">
          <w:rPr>
            <w:rFonts w:ascii="Times New Roman" w:hAnsi="Times New Roman" w:cs="Times New Roman"/>
          </w:rPr>
          <w:delText>these communities</w:delText>
        </w:r>
        <w:r w:rsidR="00335767" w:rsidDel="00053B47">
          <w:rPr>
            <w:rFonts w:ascii="Times New Roman" w:hAnsi="Times New Roman" w:cs="Times New Roman"/>
          </w:rPr>
          <w:delText xml:space="preserve"> of considerable research interest, it also makes these montane islands sensitive to disturbances, such as drought, wildfire, and climate change.</w:delText>
        </w:r>
      </w:del>
      <w:del w:id="159" w:author="Microsoft Office User" w:date="2019-09-17T13:14:00Z">
        <w:r w:rsidR="00335767" w:rsidDel="00704236">
          <w:rPr>
            <w:rFonts w:ascii="Times New Roman" w:hAnsi="Times New Roman" w:cs="Times New Roman"/>
          </w:rPr>
          <w:delText xml:space="preserve"> </w:delText>
        </w:r>
      </w:del>
    </w:p>
    <w:p w14:paraId="3C1CD44D" w14:textId="1FEA92EB" w:rsidR="0070001D" w:rsidDel="00E96E4D" w:rsidRDefault="0070001D">
      <w:pPr>
        <w:spacing w:line="480" w:lineRule="auto"/>
        <w:rPr>
          <w:del w:id="160" w:author="Microsoft Office User" w:date="2019-09-17T12:39:00Z"/>
          <w:rFonts w:ascii="Times New Roman" w:hAnsi="Times New Roman" w:cs="Times New Roman"/>
        </w:rPr>
      </w:pPr>
    </w:p>
    <w:p w14:paraId="29C9E115" w14:textId="35D75D34" w:rsidR="008E2938" w:rsidDel="00F27BD0" w:rsidRDefault="00B23D9F">
      <w:pPr>
        <w:spacing w:line="480" w:lineRule="auto"/>
        <w:rPr>
          <w:del w:id="161" w:author="Microsoft Office User" w:date="2019-09-16T13:20:00Z"/>
          <w:rFonts w:ascii="Times New Roman" w:hAnsi="Times New Roman" w:cs="Times New Roman"/>
        </w:rPr>
      </w:pPr>
      <w:del w:id="162" w:author="Microsoft Office User" w:date="2019-09-16T13:20:00Z">
        <w:r w:rsidDel="00F27BD0">
          <w:rPr>
            <w:rFonts w:ascii="Times New Roman" w:hAnsi="Times New Roman" w:cs="Times New Roman"/>
          </w:rPr>
          <w:delText>Periodic wildfires are an integral component of ecosystems</w:delText>
        </w:r>
        <w:r w:rsidR="008E2938" w:rsidDel="00F27BD0">
          <w:rPr>
            <w:rFonts w:ascii="Times New Roman" w:hAnsi="Times New Roman" w:cs="Times New Roman"/>
          </w:rPr>
          <w:delText xml:space="preserve"> (citation). Low- to medium intensity wildfires</w:delText>
        </w:r>
        <w:r w:rsidDel="00F27BD0">
          <w:rPr>
            <w:rFonts w:ascii="Times New Roman" w:hAnsi="Times New Roman" w:cs="Times New Roman"/>
          </w:rPr>
          <w:delText xml:space="preserve"> play an important role in shaping community structure, soil characteristics, and ecosystem processes (citation). Increasing global temperatures, reoccurring drought, and long-term wildfire suppression across forests within the United States has </w:delText>
        </w:r>
        <w:r w:rsidR="0042341C" w:rsidDel="00F27BD0">
          <w:rPr>
            <w:rFonts w:ascii="Times New Roman" w:hAnsi="Times New Roman" w:cs="Times New Roman"/>
          </w:rPr>
          <w:delText xml:space="preserve">altered fire regimes, increasing the occurrence of large, high intensity wildfires </w:delText>
        </w:r>
        <w:r w:rsidR="00D1051E" w:rsidDel="00F27BD0">
          <w:rPr>
            <w:rFonts w:ascii="Times New Roman" w:hAnsi="Times New Roman" w:cs="Times New Roman"/>
          </w:rPr>
          <w:delText xml:space="preserve">(citations). </w:delText>
        </w:r>
        <w:r w:rsidR="0042341C" w:rsidDel="00F27BD0">
          <w:rPr>
            <w:rFonts w:ascii="Times New Roman" w:hAnsi="Times New Roman" w:cs="Times New Roman"/>
          </w:rPr>
          <w:delText>Forests maladapted to the frequency of intense wildfires are undergoing unprecedented changes</w:delText>
        </w:r>
        <w:r w:rsidR="007C589D" w:rsidDel="00F27BD0">
          <w:rPr>
            <w:rFonts w:ascii="Times New Roman" w:hAnsi="Times New Roman" w:cs="Times New Roman"/>
          </w:rPr>
          <w:delText xml:space="preserve"> </w:delText>
        </w:r>
        <w:r w:rsidR="0042341C" w:rsidDel="00F27BD0">
          <w:rPr>
            <w:rFonts w:ascii="Times New Roman" w:hAnsi="Times New Roman" w:cs="Times New Roman"/>
          </w:rPr>
          <w:delText>(citations).</w:delText>
        </w:r>
        <w:r w:rsidR="007E2D59" w:rsidDel="00F27BD0">
          <w:rPr>
            <w:rFonts w:ascii="Times New Roman" w:hAnsi="Times New Roman" w:cs="Times New Roman"/>
          </w:rPr>
          <w:delText xml:space="preserve"> </w:delText>
        </w:r>
        <w:r w:rsidR="008E2938" w:rsidDel="00F27BD0">
          <w:rPr>
            <w:rFonts w:ascii="Times New Roman" w:hAnsi="Times New Roman" w:cs="Times New Roman"/>
          </w:rPr>
          <w:delText>In addition to changes to the plant and soil community</w:delText>
        </w:r>
      </w:del>
    </w:p>
    <w:p w14:paraId="62ED19C7" w14:textId="0BF53548" w:rsidR="00826136" w:rsidDel="00F27BD0" w:rsidRDefault="00FF18C6">
      <w:pPr>
        <w:spacing w:line="480" w:lineRule="auto"/>
        <w:rPr>
          <w:del w:id="163" w:author="Microsoft Office User" w:date="2019-09-16T13:20:00Z"/>
          <w:rFonts w:ascii="Times New Roman" w:hAnsi="Times New Roman" w:cs="Times New Roman"/>
        </w:rPr>
      </w:pPr>
      <w:del w:id="164" w:author="Microsoft Office User" w:date="2019-09-16T13:20:00Z">
        <w:r w:rsidDel="00F27BD0">
          <w:rPr>
            <w:rFonts w:ascii="Times New Roman" w:hAnsi="Times New Roman" w:cs="Times New Roman"/>
          </w:rPr>
          <w:delText xml:space="preserve">The effect of wildfire on communities of </w:delText>
        </w:r>
        <w:r w:rsidR="008B660A" w:rsidDel="00F27BD0">
          <w:rPr>
            <w:rFonts w:ascii="Times New Roman" w:hAnsi="Times New Roman" w:cs="Times New Roman"/>
          </w:rPr>
          <w:delText>EM fungi</w:delText>
        </w:r>
        <w:r w:rsidDel="00F27BD0">
          <w:rPr>
            <w:rFonts w:ascii="Times New Roman" w:hAnsi="Times New Roman" w:cs="Times New Roman"/>
          </w:rPr>
          <w:delText>, one of these microbial communities, has been extensive, finding that they</w:delText>
        </w:r>
        <w:r w:rsidR="008B660A" w:rsidDel="00F27BD0">
          <w:rPr>
            <w:rFonts w:ascii="Times New Roman" w:hAnsi="Times New Roman" w:cs="Times New Roman"/>
          </w:rPr>
          <w:delText xml:space="preserve"> undergo </w:delText>
        </w:r>
        <w:r w:rsidR="00A21F30" w:rsidDel="00F27BD0">
          <w:rPr>
            <w:rFonts w:ascii="Times New Roman" w:hAnsi="Times New Roman" w:cs="Times New Roman"/>
          </w:rPr>
          <w:delText>significant changes under fire disturbance</w:delText>
        </w:r>
        <w:r w:rsidDel="00F27BD0">
          <w:rPr>
            <w:rFonts w:ascii="Times New Roman" w:hAnsi="Times New Roman" w:cs="Times New Roman"/>
          </w:rPr>
          <w:delText>, although these changes</w:delText>
        </w:r>
        <w:r w:rsidR="00A21F30" w:rsidDel="00F27BD0">
          <w:rPr>
            <w:rFonts w:ascii="Times New Roman" w:hAnsi="Times New Roman" w:cs="Times New Roman"/>
          </w:rPr>
          <w:delText xml:space="preserve"> vary based on both frequency and intensity of wildfires (citation)</w:delText>
        </w:r>
        <w:r w:rsidR="00BD48E4" w:rsidDel="00F27BD0">
          <w:rPr>
            <w:rFonts w:ascii="Times New Roman" w:hAnsi="Times New Roman" w:cs="Times New Roman"/>
          </w:rPr>
          <w:delText>.</w:delText>
        </w:r>
        <w:r w:rsidR="008B660A" w:rsidDel="00F27BD0">
          <w:rPr>
            <w:rFonts w:ascii="Times New Roman" w:hAnsi="Times New Roman" w:cs="Times New Roman"/>
          </w:rPr>
          <w:delText xml:space="preserve"> </w:delText>
        </w:r>
      </w:del>
    </w:p>
    <w:p w14:paraId="645054F9" w14:textId="5909BA23" w:rsidR="00826136" w:rsidDel="00F27BD0" w:rsidRDefault="00826136">
      <w:pPr>
        <w:spacing w:line="480" w:lineRule="auto"/>
        <w:rPr>
          <w:del w:id="165" w:author="Microsoft Office User" w:date="2019-09-16T13:20:00Z"/>
          <w:rFonts w:ascii="Times New Roman" w:hAnsi="Times New Roman" w:cs="Times New Roman"/>
        </w:rPr>
      </w:pPr>
    </w:p>
    <w:p w14:paraId="194D0A1E" w14:textId="54E4474F" w:rsidR="004B111E" w:rsidDel="00F27BD0" w:rsidRDefault="00826136">
      <w:pPr>
        <w:spacing w:line="480" w:lineRule="auto"/>
        <w:rPr>
          <w:del w:id="166" w:author="Microsoft Office User" w:date="2019-09-16T13:20:00Z"/>
          <w:rFonts w:ascii="Times New Roman" w:hAnsi="Times New Roman" w:cs="Times New Roman"/>
        </w:rPr>
      </w:pPr>
      <w:del w:id="167" w:author="Microsoft Office User" w:date="2019-09-16T13:20:00Z">
        <w:r w:rsidDel="00F27BD0">
          <w:rPr>
            <w:rFonts w:ascii="Times New Roman" w:hAnsi="Times New Roman" w:cs="Times New Roman"/>
          </w:rPr>
          <w:delText xml:space="preserve">Ectomycorrhizal (EM) fungi play an important supportive role within forest ecosystems, assisting with water and nutrient uptake, seedling establishment, plant heath, and soil characteristics (Smith &amp; Read, 2008). </w:delText>
        </w:r>
        <w:r w:rsidR="008B660A" w:rsidDel="00F27BD0">
          <w:rPr>
            <w:rFonts w:ascii="Times New Roman" w:hAnsi="Times New Roman" w:cs="Times New Roman"/>
          </w:rPr>
          <w:delText xml:space="preserve">Research into EM community resistance (i.e. the extent to which a community is displaced by disturbance) and resilience (i.e. the rate of recovery following a disturbance) can elucidate how forest ecosystems are likely to be affected in the future (Pimm 1984; Attiwill 1994; Kipfer </w:delText>
        </w:r>
        <w:r w:rsidR="008B660A" w:rsidDel="00F27BD0">
          <w:rPr>
            <w:rFonts w:ascii="Times New Roman" w:hAnsi="Times New Roman" w:cs="Times New Roman"/>
            <w:i/>
          </w:rPr>
          <w:delText>et al.,</w:delText>
        </w:r>
        <w:r w:rsidR="008B660A" w:rsidDel="00F27BD0">
          <w:rPr>
            <w:rFonts w:ascii="Times New Roman" w:hAnsi="Times New Roman" w:cs="Times New Roman"/>
          </w:rPr>
          <w:delText xml:space="preserve"> 2011)</w:delText>
        </w:r>
      </w:del>
    </w:p>
    <w:p w14:paraId="451568B9" w14:textId="54907C70" w:rsidR="004B111E" w:rsidDel="00F27BD0" w:rsidRDefault="004B111E">
      <w:pPr>
        <w:spacing w:line="480" w:lineRule="auto"/>
        <w:rPr>
          <w:del w:id="168" w:author="Microsoft Office User" w:date="2019-09-16T13:20:00Z"/>
          <w:rFonts w:ascii="Times New Roman" w:hAnsi="Times New Roman" w:cs="Times New Roman"/>
        </w:rPr>
      </w:pPr>
    </w:p>
    <w:p w14:paraId="2EE7F15D" w14:textId="6FBD64E9" w:rsidR="0070001D" w:rsidDel="00F27BD0" w:rsidRDefault="0070001D">
      <w:pPr>
        <w:spacing w:line="480" w:lineRule="auto"/>
        <w:rPr>
          <w:del w:id="169" w:author="Microsoft Office User" w:date="2019-09-16T13:20:00Z"/>
          <w:rFonts w:ascii="Times New Roman" w:hAnsi="Times New Roman" w:cs="Times New Roman"/>
        </w:rPr>
      </w:pPr>
      <w:del w:id="170" w:author="Microsoft Office User" w:date="2019-09-16T13:20:00Z">
        <w:r w:rsidDel="00F27BD0">
          <w:rPr>
            <w:rFonts w:ascii="Times New Roman" w:hAnsi="Times New Roman" w:cs="Times New Roman"/>
          </w:rPr>
          <w:delText xml:space="preserve">To date, communities of EM fungi have been poorly studied within Arizona with the exception of one study within the Santa Catalina Mts. (Bowman &amp; Arnold, 2008). </w:delText>
        </w:r>
      </w:del>
    </w:p>
    <w:p w14:paraId="0671C791" w14:textId="77777777" w:rsidR="0070001D" w:rsidDel="00F23D7C" w:rsidRDefault="0070001D">
      <w:pPr>
        <w:spacing w:line="480" w:lineRule="auto"/>
        <w:rPr>
          <w:del w:id="171" w:author="Microsoft Office User" w:date="2019-09-16T15:39:00Z"/>
          <w:rFonts w:ascii="Times New Roman" w:hAnsi="Times New Roman" w:cs="Times New Roman"/>
        </w:rPr>
      </w:pPr>
    </w:p>
    <w:p w14:paraId="7630826D" w14:textId="7C23A012" w:rsidR="005D59C1" w:rsidDel="00F23D7C" w:rsidRDefault="005D59C1">
      <w:pPr>
        <w:spacing w:line="480" w:lineRule="auto"/>
        <w:rPr>
          <w:del w:id="172" w:author="Microsoft Office User" w:date="2019-09-16T15:39:00Z"/>
          <w:rFonts w:ascii="Times New Roman" w:hAnsi="Times New Roman" w:cs="Times New Roman"/>
        </w:rPr>
      </w:pPr>
      <w:del w:id="173" w:author="Microsoft Office User" w:date="2019-09-16T15:39:00Z">
        <w:r w:rsidDel="00F23D7C">
          <w:rPr>
            <w:rFonts w:ascii="Times New Roman" w:hAnsi="Times New Roman" w:cs="Times New Roman"/>
          </w:rPr>
          <w:delText xml:space="preserve">Diversity </w:delText>
        </w:r>
        <w:r w:rsidR="00D05C1D" w:rsidDel="00F23D7C">
          <w:rPr>
            <w:rFonts w:ascii="Times New Roman" w:hAnsi="Times New Roman" w:cs="Times New Roman"/>
          </w:rPr>
          <w:delText>can</w:delText>
        </w:r>
        <w:r w:rsidDel="00F23D7C">
          <w:rPr>
            <w:rFonts w:ascii="Times New Roman" w:hAnsi="Times New Roman" w:cs="Times New Roman"/>
          </w:rPr>
          <w:delText xml:space="preserve"> increase </w:delText>
        </w:r>
        <w:r w:rsidR="00D05C1D" w:rsidDel="00F23D7C">
          <w:rPr>
            <w:rFonts w:ascii="Times New Roman" w:hAnsi="Times New Roman" w:cs="Times New Roman"/>
          </w:rPr>
          <w:delText>or</w:delText>
        </w:r>
        <w:r w:rsidDel="00F23D7C">
          <w:rPr>
            <w:rFonts w:ascii="Times New Roman" w:hAnsi="Times New Roman" w:cs="Times New Roman"/>
          </w:rPr>
          <w:delText xml:space="preserve"> decrease post fire depending on fire intensity (i.e. </w:delText>
        </w:r>
        <w:r w:rsidR="00675B6E" w:rsidDel="00F23D7C">
          <w:rPr>
            <w:rFonts w:ascii="Times New Roman" w:hAnsi="Times New Roman" w:cs="Times New Roman"/>
          </w:rPr>
          <w:delText>temperature</w:delText>
        </w:r>
        <w:r w:rsidDel="00F23D7C">
          <w:rPr>
            <w:rFonts w:ascii="Times New Roman" w:hAnsi="Times New Roman" w:cs="Times New Roman"/>
          </w:rPr>
          <w:delText xml:space="preserve"> and length of fire) and fire frequency (citations). Following the intermediate disturbance hypothesis, evidence indicates that with low or high intensity fires diversity decreases (</w:delText>
        </w:r>
        <w:r w:rsidR="00270949" w:rsidDel="00F23D7C">
          <w:rPr>
            <w:rFonts w:ascii="Times New Roman" w:hAnsi="Times New Roman" w:cs="Times New Roman"/>
          </w:rPr>
          <w:delText xml:space="preserve">Wilkinson, 1999; </w:delText>
        </w:r>
        <w:r w:rsidDel="00F23D7C">
          <w:rPr>
            <w:rFonts w:ascii="Times New Roman" w:hAnsi="Times New Roman" w:cs="Times New Roman"/>
          </w:rPr>
          <w:delText xml:space="preserve">Dahlberg </w:delText>
        </w:r>
        <w:r w:rsidRPr="00FF24E6" w:rsidDel="00F23D7C">
          <w:rPr>
            <w:rFonts w:ascii="Times New Roman" w:hAnsi="Times New Roman" w:cs="Times New Roman"/>
            <w:i/>
          </w:rPr>
          <w:delText>et al.</w:delText>
        </w:r>
        <w:r w:rsidDel="00F23D7C">
          <w:rPr>
            <w:rFonts w:ascii="Times New Roman" w:hAnsi="Times New Roman" w:cs="Times New Roman"/>
          </w:rPr>
          <w:delText xml:space="preserve"> 2001; Peay </w:delText>
        </w:r>
        <w:r w:rsidRPr="00FF24E6" w:rsidDel="00F23D7C">
          <w:rPr>
            <w:rFonts w:ascii="Times New Roman" w:hAnsi="Times New Roman" w:cs="Times New Roman"/>
            <w:i/>
          </w:rPr>
          <w:delText>et al</w:delText>
        </w:r>
        <w:r w:rsidDel="00F23D7C">
          <w:rPr>
            <w:rFonts w:ascii="Times New Roman" w:hAnsi="Times New Roman" w:cs="Times New Roman"/>
          </w:rPr>
          <w:delText xml:space="preserve">. 2009), but at intermediate levels fires can increase diversity by opening resources for competitively inferior species thereby increasing diversity (Peay </w:delText>
        </w:r>
        <w:r w:rsidDel="00F23D7C">
          <w:rPr>
            <w:rFonts w:ascii="Times New Roman" w:hAnsi="Times New Roman" w:cs="Times New Roman"/>
            <w:i/>
          </w:rPr>
          <w:delText>et al.</w:delText>
        </w:r>
        <w:r w:rsidDel="00F23D7C">
          <w:rPr>
            <w:rFonts w:ascii="Times New Roman" w:hAnsi="Times New Roman" w:cs="Times New Roman"/>
          </w:rPr>
          <w:delText xml:space="preserve"> 2019). Increasing frequency of fires can impact the composition and diversity of EM communities </w:delText>
        </w:r>
      </w:del>
    </w:p>
    <w:p w14:paraId="3E160EBA" w14:textId="68EBBA25" w:rsidR="001A7231" w:rsidDel="00F23D7C" w:rsidRDefault="001A7231">
      <w:pPr>
        <w:spacing w:line="480" w:lineRule="auto"/>
        <w:rPr>
          <w:del w:id="174" w:author="Microsoft Office User" w:date="2019-09-16T15:39:00Z"/>
          <w:rFonts w:ascii="Times New Roman" w:hAnsi="Times New Roman" w:cs="Times New Roman"/>
        </w:rPr>
      </w:pPr>
      <w:del w:id="175" w:author="Microsoft Office User" w:date="2019-09-16T15:39:00Z">
        <w:r w:rsidDel="00F23D7C">
          <w:rPr>
            <w:rFonts w:ascii="Times New Roman" w:hAnsi="Times New Roman" w:cs="Times New Roman"/>
          </w:rPr>
          <w:tab/>
          <w:delText xml:space="preserve">How is this research distinct? </w:delText>
        </w:r>
      </w:del>
    </w:p>
    <w:p w14:paraId="6F3FD1F4" w14:textId="5F86A4A6" w:rsidR="001A7231" w:rsidDel="00F23D7C" w:rsidRDefault="001A7231">
      <w:pPr>
        <w:spacing w:line="480" w:lineRule="auto"/>
        <w:rPr>
          <w:del w:id="176" w:author="Microsoft Office User" w:date="2019-09-16T15:39:00Z"/>
          <w:rFonts w:ascii="Times New Roman" w:hAnsi="Times New Roman" w:cs="Times New Roman"/>
        </w:rPr>
      </w:pPr>
      <w:del w:id="177" w:author="Microsoft Office User" w:date="2019-09-16T15:39:00Z">
        <w:r w:rsidDel="00F23D7C">
          <w:rPr>
            <w:rFonts w:ascii="Times New Roman" w:hAnsi="Times New Roman" w:cs="Times New Roman"/>
          </w:rPr>
          <w:tab/>
        </w:r>
        <w:r w:rsidDel="00F23D7C">
          <w:rPr>
            <w:rFonts w:ascii="Times New Roman" w:hAnsi="Times New Roman" w:cs="Times New Roman"/>
          </w:rPr>
          <w:tab/>
          <w:delText>No research in SW on fire.</w:delText>
        </w:r>
      </w:del>
    </w:p>
    <w:p w14:paraId="7E667C6A" w14:textId="64B293A6" w:rsidR="001A7231" w:rsidDel="00F23D7C" w:rsidRDefault="001A7231">
      <w:pPr>
        <w:spacing w:line="480" w:lineRule="auto"/>
        <w:rPr>
          <w:del w:id="178" w:author="Microsoft Office User" w:date="2019-09-16T15:39:00Z"/>
          <w:rFonts w:ascii="Times New Roman" w:hAnsi="Times New Roman" w:cs="Times New Roman"/>
        </w:rPr>
      </w:pPr>
      <w:del w:id="179" w:author="Microsoft Office User" w:date="2019-09-16T15:39:00Z">
        <w:r w:rsidDel="00F23D7C">
          <w:rPr>
            <w:rFonts w:ascii="Times New Roman" w:hAnsi="Times New Roman" w:cs="Times New Roman"/>
          </w:rPr>
          <w:tab/>
        </w:r>
        <w:r w:rsidDel="00F23D7C">
          <w:rPr>
            <w:rFonts w:ascii="Times New Roman" w:hAnsi="Times New Roman" w:cs="Times New Roman"/>
          </w:rPr>
          <w:tab/>
          <w:delText xml:space="preserve">No comparison of geographically distinct but environmentally similar areas to </w:delText>
        </w:r>
        <w:r w:rsidDel="00F23D7C">
          <w:rPr>
            <w:rFonts w:ascii="Times New Roman" w:hAnsi="Times New Roman" w:cs="Times New Roman"/>
          </w:rPr>
          <w:tab/>
          <w:delText xml:space="preserve">assess the importance of comm. composition versus stochastic processes. (Can I say this </w:delText>
        </w:r>
        <w:r w:rsidDel="00F23D7C">
          <w:rPr>
            <w:rFonts w:ascii="Times New Roman" w:hAnsi="Times New Roman" w:cs="Times New Roman"/>
          </w:rPr>
          <w:tab/>
          <w:delText>as we did not examine the spore community?)</w:delText>
        </w:r>
      </w:del>
    </w:p>
    <w:p w14:paraId="3CBFFB99" w14:textId="046F5244" w:rsidR="001A7231" w:rsidDel="00F23D7C" w:rsidRDefault="001A7231">
      <w:pPr>
        <w:spacing w:line="480" w:lineRule="auto"/>
        <w:rPr>
          <w:del w:id="180" w:author="Microsoft Office User" w:date="2019-09-16T15:39:00Z"/>
          <w:rFonts w:ascii="Times New Roman" w:hAnsi="Times New Roman" w:cs="Times New Roman"/>
        </w:rPr>
      </w:pPr>
      <w:del w:id="181" w:author="Microsoft Office User" w:date="2019-09-16T15:39:00Z">
        <w:r w:rsidDel="00F23D7C">
          <w:rPr>
            <w:rFonts w:ascii="Times New Roman" w:hAnsi="Times New Roman" w:cs="Times New Roman"/>
          </w:rPr>
          <w:delText xml:space="preserve">The isolated forests of the Madrean Sky Islands are unique enclaves of biodiversity </w:delText>
        </w:r>
        <w:r w:rsidR="000D65E4" w:rsidDel="00F23D7C">
          <w:rPr>
            <w:rFonts w:ascii="Times New Roman" w:hAnsi="Times New Roman" w:cs="Times New Roman"/>
          </w:rPr>
          <w:delText>that</w:delText>
        </w:r>
        <w:r w:rsidDel="00F23D7C">
          <w:rPr>
            <w:rFonts w:ascii="Times New Roman" w:hAnsi="Times New Roman" w:cs="Times New Roman"/>
          </w:rPr>
          <w:delText xml:space="preserve"> have yet to be fully explored. </w:delText>
        </w:r>
      </w:del>
    </w:p>
    <w:p w14:paraId="2C23F79F" w14:textId="77777777" w:rsidR="001A7231" w:rsidDel="00E96E4D" w:rsidRDefault="001A7231">
      <w:pPr>
        <w:spacing w:line="480" w:lineRule="auto"/>
        <w:rPr>
          <w:del w:id="182" w:author="Microsoft Office User" w:date="2019-09-17T12:39:00Z"/>
          <w:rFonts w:ascii="Times New Roman" w:hAnsi="Times New Roman" w:cs="Times New Roman"/>
        </w:rPr>
      </w:pPr>
    </w:p>
    <w:p w14:paraId="67A2D35D" w14:textId="3AB5B539" w:rsidR="008A502A" w:rsidRDefault="00053B47">
      <w:pPr>
        <w:spacing w:line="480" w:lineRule="auto"/>
        <w:rPr>
          <w:rFonts w:ascii="Times New Roman" w:hAnsi="Times New Roman" w:cs="Times New Roman"/>
        </w:rPr>
      </w:pPr>
      <w:ins w:id="183" w:author="Microsoft Office User" w:date="2019-09-18T09:26:00Z">
        <w:r>
          <w:rPr>
            <w:rFonts w:ascii="Times New Roman" w:hAnsi="Times New Roman" w:cs="Times New Roman"/>
          </w:rPr>
          <w:t>w</w:t>
        </w:r>
      </w:ins>
      <w:del w:id="184" w:author="Microsoft Office User" w:date="2019-09-18T09:26:00Z">
        <w:r w:rsidR="008A502A" w:rsidDel="00053B47">
          <w:rPr>
            <w:rFonts w:ascii="Times New Roman" w:hAnsi="Times New Roman" w:cs="Times New Roman"/>
          </w:rPr>
          <w:delText>W</w:delText>
        </w:r>
      </w:del>
      <w:r w:rsidR="008A502A">
        <w:rPr>
          <w:rFonts w:ascii="Times New Roman" w:hAnsi="Times New Roman" w:cs="Times New Roman"/>
        </w:rPr>
        <w:t xml:space="preserve">e examined effects of fire on EM communities associated with Ponderosa pine in two mountain ranges in southeastern Arizona. </w:t>
      </w:r>
      <w:ins w:id="185" w:author="Microsoft Office User" w:date="2019-09-18T09:26:00Z">
        <w:r w:rsidR="00012499">
          <w:rPr>
            <w:rFonts w:ascii="Times New Roman" w:hAnsi="Times New Roman" w:cs="Times New Roman"/>
          </w:rPr>
          <w:t>Specifically, w</w:t>
        </w:r>
      </w:ins>
      <w:del w:id="186" w:author="Microsoft Office User" w:date="2019-09-18T09:26:00Z">
        <w:r w:rsidR="008A502A" w:rsidDel="00012499">
          <w:rPr>
            <w:rFonts w:ascii="Times New Roman" w:hAnsi="Times New Roman" w:cs="Times New Roman"/>
          </w:rPr>
          <w:delText>W</w:delText>
        </w:r>
      </w:del>
      <w:r w:rsidR="008A502A">
        <w:rPr>
          <w:rFonts w:ascii="Times New Roman" w:hAnsi="Times New Roman" w:cs="Times New Roman"/>
        </w:rPr>
        <w:t xml:space="preserve">e </w:t>
      </w:r>
      <w:del w:id="187" w:author="Microsoft Office User" w:date="2019-09-17T12:39:00Z">
        <w:r w:rsidR="008A502A" w:rsidDel="00C870B1">
          <w:rPr>
            <w:rFonts w:ascii="Times New Roman" w:hAnsi="Times New Roman" w:cs="Times New Roman"/>
          </w:rPr>
          <w:delText>predicted that 1) EM species richness and diversity would be greater in areas that burned at low- to moderate intensity (hereafter, burned areas) relative to proximate areas that did not burn;, 2) EM community structure and taxonomic composition in burned areas would be distinct from that found in proximate, unburned areas; and 3) similar patterns would be seen in both mountain ranges.</w:delText>
        </w:r>
      </w:del>
      <w:ins w:id="188" w:author="Microsoft Office User" w:date="2019-09-17T12:39:00Z">
        <w:r w:rsidR="00C870B1">
          <w:rPr>
            <w:rFonts w:ascii="Times New Roman" w:hAnsi="Times New Roman" w:cs="Times New Roman"/>
          </w:rPr>
          <w:t>asked</w:t>
        </w:r>
      </w:ins>
      <w:r w:rsidR="008A502A">
        <w:rPr>
          <w:rFonts w:ascii="Times New Roman" w:hAnsi="Times New Roman" w:cs="Times New Roman"/>
        </w:rPr>
        <w:t xml:space="preserve"> </w:t>
      </w:r>
      <w:ins w:id="189" w:author="Microsoft Office User" w:date="2019-09-17T12:39:00Z">
        <w:r w:rsidR="00C870B1">
          <w:rPr>
            <w:rFonts w:ascii="Times New Roman" w:hAnsi="Times New Roman" w:cs="Times New Roman"/>
          </w:rPr>
          <w:t xml:space="preserve">(1) </w:t>
        </w:r>
      </w:ins>
      <w:ins w:id="190" w:author="Microsoft Office User" w:date="2019-09-19T09:59:00Z">
        <w:r w:rsidR="005154D6">
          <w:rPr>
            <w:rFonts w:ascii="Times New Roman" w:hAnsi="Times New Roman" w:cs="Times New Roman"/>
          </w:rPr>
          <w:t>to what extent</w:t>
        </w:r>
      </w:ins>
      <w:ins w:id="191" w:author="Microsoft Office User" w:date="2019-09-17T12:39:00Z">
        <w:r w:rsidR="00C870B1">
          <w:rPr>
            <w:rFonts w:ascii="Times New Roman" w:hAnsi="Times New Roman" w:cs="Times New Roman"/>
          </w:rPr>
          <w:t xml:space="preserve"> </w:t>
        </w:r>
      </w:ins>
      <w:ins w:id="192" w:author="Microsoft Office User" w:date="2019-09-19T09:59:00Z">
        <w:r w:rsidR="005154D6">
          <w:rPr>
            <w:rFonts w:ascii="Times New Roman" w:hAnsi="Times New Roman" w:cs="Times New Roman"/>
          </w:rPr>
          <w:t>does</w:t>
        </w:r>
      </w:ins>
      <w:ins w:id="193" w:author="Microsoft Office User" w:date="2019-09-17T12:39:00Z">
        <w:r w:rsidR="00C870B1">
          <w:rPr>
            <w:rFonts w:ascii="Times New Roman" w:hAnsi="Times New Roman" w:cs="Times New Roman"/>
          </w:rPr>
          <w:t xml:space="preserve"> diversity and community composition </w:t>
        </w:r>
      </w:ins>
      <w:ins w:id="194" w:author="Microsoft Office User" w:date="2019-09-19T09:59:00Z">
        <w:r w:rsidR="005154D6">
          <w:rPr>
            <w:rFonts w:ascii="Times New Roman" w:hAnsi="Times New Roman" w:cs="Times New Roman"/>
          </w:rPr>
          <w:t xml:space="preserve">change </w:t>
        </w:r>
      </w:ins>
      <w:ins w:id="195" w:author="Microsoft Office User" w:date="2019-09-17T12:39:00Z">
        <w:r w:rsidR="00C870B1">
          <w:rPr>
            <w:rFonts w:ascii="Times New Roman" w:hAnsi="Times New Roman" w:cs="Times New Roman"/>
          </w:rPr>
          <w:t xml:space="preserve">as a function of fire in the Santa Catalina Mts. and </w:t>
        </w:r>
        <w:proofErr w:type="spellStart"/>
        <w:r w:rsidR="00C870B1">
          <w:rPr>
            <w:rFonts w:ascii="Times New Roman" w:hAnsi="Times New Roman" w:cs="Times New Roman"/>
          </w:rPr>
          <w:t>Pinaleno</w:t>
        </w:r>
        <w:proofErr w:type="spellEnd"/>
        <w:r w:rsidR="00C870B1">
          <w:rPr>
            <w:rFonts w:ascii="Times New Roman" w:hAnsi="Times New Roman" w:cs="Times New Roman"/>
          </w:rPr>
          <w:t xml:space="preserve"> Mts.</w:t>
        </w:r>
      </w:ins>
      <w:ins w:id="196" w:author="Microsoft Office User" w:date="2019-09-17T12:40:00Z">
        <w:r w:rsidR="00C870B1">
          <w:rPr>
            <w:rFonts w:ascii="Times New Roman" w:hAnsi="Times New Roman" w:cs="Times New Roman"/>
          </w:rPr>
          <w:t>?</w:t>
        </w:r>
      </w:ins>
      <w:ins w:id="197" w:author="Microsoft Office User" w:date="2019-09-19T15:17:00Z">
        <w:r w:rsidR="005B603D">
          <w:rPr>
            <w:rFonts w:ascii="Times New Roman" w:hAnsi="Times New Roman" w:cs="Times New Roman"/>
          </w:rPr>
          <w:t xml:space="preserve"> and</w:t>
        </w:r>
      </w:ins>
      <w:ins w:id="198" w:author="Microsoft Office User" w:date="2019-09-17T12:39:00Z">
        <w:r w:rsidR="00C870B1">
          <w:rPr>
            <w:rFonts w:ascii="Times New Roman" w:hAnsi="Times New Roman" w:cs="Times New Roman"/>
          </w:rPr>
          <w:t xml:space="preserve"> (2)</w:t>
        </w:r>
      </w:ins>
      <w:ins w:id="199" w:author="Microsoft Office User" w:date="2019-09-17T12:40:00Z">
        <w:r w:rsidR="00C870B1">
          <w:rPr>
            <w:rFonts w:ascii="Times New Roman" w:hAnsi="Times New Roman" w:cs="Times New Roman"/>
          </w:rPr>
          <w:t xml:space="preserve"> </w:t>
        </w:r>
      </w:ins>
      <w:ins w:id="200" w:author="Microsoft Office User" w:date="2019-09-19T15:17:00Z">
        <w:r w:rsidR="005B603D">
          <w:rPr>
            <w:rFonts w:ascii="Times New Roman" w:hAnsi="Times New Roman" w:cs="Times New Roman"/>
          </w:rPr>
          <w:t xml:space="preserve">how similar are EM communities </w:t>
        </w:r>
      </w:ins>
      <w:ins w:id="201" w:author="Microsoft Office User" w:date="2019-09-17T12:40:00Z">
        <w:r w:rsidR="00C870B1">
          <w:rPr>
            <w:rFonts w:ascii="Times New Roman" w:hAnsi="Times New Roman" w:cs="Times New Roman"/>
          </w:rPr>
          <w:t>after fire?</w:t>
        </w:r>
      </w:ins>
    </w:p>
    <w:p w14:paraId="1ECE3513" w14:textId="77777777" w:rsidR="003F1D68" w:rsidRPr="00273125" w:rsidRDefault="003F1D68" w:rsidP="00D7589D">
      <w:pPr>
        <w:spacing w:line="480" w:lineRule="auto"/>
        <w:rPr>
          <w:rFonts w:ascii="Times New Roman" w:hAnsi="Times New Roman" w:cs="Times New Roman"/>
        </w:rPr>
      </w:pPr>
    </w:p>
    <w:p w14:paraId="28B375F2" w14:textId="77777777" w:rsidR="00951D06" w:rsidRPr="00924AF9" w:rsidRDefault="00951D06" w:rsidP="00951D06">
      <w:pPr>
        <w:spacing w:line="480" w:lineRule="auto"/>
        <w:rPr>
          <w:rFonts w:ascii="Times New Roman" w:hAnsi="Times New Roman" w:cs="Times New Roman"/>
          <w:b/>
        </w:rPr>
      </w:pPr>
      <w:r w:rsidRPr="00924AF9">
        <w:rPr>
          <w:rFonts w:ascii="Times New Roman" w:hAnsi="Times New Roman" w:cs="Times New Roman"/>
          <w:b/>
        </w:rPr>
        <w:t>METHODS</w:t>
      </w:r>
    </w:p>
    <w:p w14:paraId="07C09CE2" w14:textId="6A3EFC99" w:rsidR="00951D06" w:rsidRDefault="00951D06" w:rsidP="00951D06">
      <w:pPr>
        <w:spacing w:line="480" w:lineRule="auto"/>
        <w:rPr>
          <w:rFonts w:ascii="Times New Roman" w:hAnsi="Times New Roman" w:cs="Times New Roman"/>
        </w:rPr>
      </w:pPr>
      <w:r>
        <w:rPr>
          <w:rFonts w:ascii="Times New Roman" w:hAnsi="Times New Roman" w:cs="Times New Roman"/>
        </w:rPr>
        <w:t>We conducted this study in</w:t>
      </w:r>
      <w:r w:rsidRPr="00924AF9">
        <w:rPr>
          <w:rFonts w:ascii="Times New Roman" w:hAnsi="Times New Roman" w:cs="Times New Roman"/>
        </w:rPr>
        <w:t xml:space="preserve"> the Santa Catalina Mountains</w:t>
      </w:r>
      <w:del w:id="202" w:author="Microsoft Office User" w:date="2019-09-18T11:13:00Z">
        <w:r w:rsidRPr="00924AF9" w:rsidDel="00A628D1">
          <w:rPr>
            <w:rFonts w:ascii="Times New Roman" w:hAnsi="Times New Roman" w:cs="Times New Roman"/>
          </w:rPr>
          <w:delText xml:space="preserve"> (SCM)</w:delText>
        </w:r>
      </w:del>
      <w:r w:rsidRPr="00924AF9">
        <w:rPr>
          <w:rFonts w:ascii="Times New Roman" w:hAnsi="Times New Roman" w:cs="Times New Roman"/>
        </w:rPr>
        <w:t xml:space="preserve"> and the </w:t>
      </w:r>
      <w:proofErr w:type="spellStart"/>
      <w:r w:rsidRPr="00924AF9">
        <w:rPr>
          <w:rFonts w:ascii="Times New Roman" w:hAnsi="Times New Roman" w:cs="Times New Roman"/>
        </w:rPr>
        <w:t>Pinaleno</w:t>
      </w:r>
      <w:proofErr w:type="spellEnd"/>
      <w:r w:rsidRPr="00924AF9">
        <w:rPr>
          <w:rFonts w:ascii="Times New Roman" w:hAnsi="Times New Roman" w:cs="Times New Roman"/>
        </w:rPr>
        <w:t xml:space="preserve"> Mountains</w:t>
      </w:r>
      <w:del w:id="203" w:author="Microsoft Office User" w:date="2019-09-18T11:13:00Z">
        <w:r w:rsidRPr="00924AF9" w:rsidDel="00A628D1">
          <w:rPr>
            <w:rFonts w:ascii="Times New Roman" w:hAnsi="Times New Roman" w:cs="Times New Roman"/>
          </w:rPr>
          <w:delText xml:space="preserve"> (PM)</w:delText>
        </w:r>
      </w:del>
      <w:r>
        <w:rPr>
          <w:rFonts w:ascii="Times New Roman" w:hAnsi="Times New Roman" w:cs="Times New Roman"/>
        </w:rPr>
        <w:t xml:space="preserve"> of southern Arizona, USA</w:t>
      </w:r>
      <w:r w:rsidRPr="00924AF9">
        <w:rPr>
          <w:rFonts w:ascii="Times New Roman" w:hAnsi="Times New Roman" w:cs="Times New Roman"/>
        </w:rPr>
        <w:t xml:space="preserve">. </w:t>
      </w:r>
      <w:r>
        <w:rPr>
          <w:rFonts w:ascii="Times New Roman" w:hAnsi="Times New Roman" w:cs="Times New Roman"/>
        </w:rPr>
        <w:t>The</w:t>
      </w:r>
      <w:r w:rsidRPr="00924AF9">
        <w:rPr>
          <w:rFonts w:ascii="Times New Roman" w:hAnsi="Times New Roman" w:cs="Times New Roman"/>
        </w:rPr>
        <w:t xml:space="preserve"> ranges are located at approximately the same latitude </w:t>
      </w:r>
      <w:r>
        <w:rPr>
          <w:rFonts w:ascii="Times New Roman" w:hAnsi="Times New Roman" w:cs="Times New Roman"/>
        </w:rPr>
        <w:t xml:space="preserve">and are separated by approximately 150 km </w:t>
      </w:r>
      <w:r w:rsidRPr="00924AF9">
        <w:rPr>
          <w:rFonts w:ascii="Times New Roman" w:hAnsi="Times New Roman" w:cs="Times New Roman"/>
        </w:rPr>
        <w:t xml:space="preserve">(Figure 1; Table 1) (Shreve 1919). </w:t>
      </w:r>
      <w:r>
        <w:rPr>
          <w:rFonts w:ascii="Times New Roman" w:hAnsi="Times New Roman" w:cs="Times New Roman"/>
        </w:rPr>
        <w:t xml:space="preserve">They </w:t>
      </w:r>
      <w:r w:rsidRPr="00924AF9">
        <w:rPr>
          <w:rFonts w:ascii="Times New Roman" w:hAnsi="Times New Roman" w:cs="Times New Roman"/>
        </w:rPr>
        <w:t xml:space="preserve">have similar orientations, are composed predominantly of gneiss and granite, and have similar plant communities (Shreve 1919; Shreve 1922). </w:t>
      </w:r>
      <w:ins w:id="204" w:author="Microsoft Office User" w:date="2019-09-18T13:16:00Z">
        <w:r w:rsidR="00227B56">
          <w:rPr>
            <w:rFonts w:ascii="Times New Roman" w:hAnsi="Times New Roman" w:cs="Times New Roman"/>
          </w:rPr>
          <w:t>The ranges</w:t>
        </w:r>
      </w:ins>
      <w:ins w:id="205" w:author="Microsoft Office User" w:date="2019-09-18T13:17:00Z">
        <w:r w:rsidR="00227B56">
          <w:rPr>
            <w:rFonts w:ascii="Times New Roman" w:hAnsi="Times New Roman" w:cs="Times New Roman"/>
          </w:rPr>
          <w:t xml:space="preserve"> only</w:t>
        </w:r>
      </w:ins>
      <w:ins w:id="206" w:author="Microsoft Office User" w:date="2019-09-18T13:16:00Z">
        <w:r w:rsidR="00227B56">
          <w:rPr>
            <w:rFonts w:ascii="Times New Roman" w:hAnsi="Times New Roman" w:cs="Times New Roman"/>
          </w:rPr>
          <w:t xml:space="preserve"> differ in their annual average precipitation and soil characteristics (Table 1</w:t>
        </w:r>
      </w:ins>
      <w:ins w:id="207" w:author="Microsoft Office User" w:date="2019-09-18T13:17:00Z">
        <w:r w:rsidR="00227B56">
          <w:rPr>
            <w:rFonts w:ascii="Times New Roman" w:hAnsi="Times New Roman" w:cs="Times New Roman"/>
          </w:rPr>
          <w:t xml:space="preserve"> and 2). </w:t>
        </w:r>
      </w:ins>
      <w:ins w:id="208" w:author="Microsoft Office User" w:date="2019-09-18T10:44:00Z">
        <w:r w:rsidR="00BD7B28">
          <w:rPr>
            <w:rFonts w:ascii="Times New Roman" w:hAnsi="Times New Roman" w:cs="Times New Roman"/>
          </w:rPr>
          <w:t xml:space="preserve">Prior to 1900, </w:t>
        </w:r>
      </w:ins>
      <w:ins w:id="209" w:author="Microsoft Office User" w:date="2019-09-18T10:45:00Z">
        <w:r w:rsidR="002760DB">
          <w:rPr>
            <w:rFonts w:ascii="Times New Roman" w:hAnsi="Times New Roman" w:cs="Times New Roman"/>
          </w:rPr>
          <w:t>wildfires i</w:t>
        </w:r>
      </w:ins>
      <w:ins w:id="210" w:author="Microsoft Office User" w:date="2019-09-18T10:29:00Z">
        <w:r w:rsidR="0065078B">
          <w:rPr>
            <w:rFonts w:ascii="Times New Roman" w:hAnsi="Times New Roman" w:cs="Times New Roman"/>
          </w:rPr>
          <w:t xml:space="preserve">n both the Santa Catalina Mts. and the </w:t>
        </w:r>
        <w:proofErr w:type="spellStart"/>
        <w:r w:rsidR="0065078B">
          <w:rPr>
            <w:rFonts w:ascii="Times New Roman" w:hAnsi="Times New Roman" w:cs="Times New Roman"/>
          </w:rPr>
          <w:t>Pinaleno</w:t>
        </w:r>
        <w:proofErr w:type="spellEnd"/>
        <w:r w:rsidR="0065078B">
          <w:rPr>
            <w:rFonts w:ascii="Times New Roman" w:hAnsi="Times New Roman" w:cs="Times New Roman"/>
          </w:rPr>
          <w:t xml:space="preserve"> Mts.</w:t>
        </w:r>
      </w:ins>
      <w:ins w:id="211" w:author="Microsoft Office User" w:date="2019-09-18T10:45:00Z">
        <w:r w:rsidR="002760DB">
          <w:rPr>
            <w:rFonts w:ascii="Times New Roman" w:hAnsi="Times New Roman" w:cs="Times New Roman"/>
          </w:rPr>
          <w:t xml:space="preserve"> </w:t>
        </w:r>
      </w:ins>
      <w:ins w:id="212" w:author="Microsoft Office User" w:date="2019-09-18T10:30:00Z">
        <w:r w:rsidR="00004DF6">
          <w:rPr>
            <w:rFonts w:ascii="Times New Roman" w:hAnsi="Times New Roman" w:cs="Times New Roman"/>
          </w:rPr>
          <w:t xml:space="preserve">were more frequent and less intense with fire intervals being about every 4 </w:t>
        </w:r>
      </w:ins>
      <w:ins w:id="213" w:author="Microsoft Office User" w:date="2019-09-18T10:48:00Z">
        <w:r w:rsidR="002760DB">
          <w:rPr>
            <w:rFonts w:ascii="Times New Roman" w:hAnsi="Times New Roman" w:cs="Times New Roman"/>
          </w:rPr>
          <w:t>to 6 years</w:t>
        </w:r>
      </w:ins>
      <w:del w:id="214" w:author="Microsoft Office User" w:date="2019-09-17T13:30:00Z">
        <w:r w:rsidDel="00F93FE9">
          <w:rPr>
            <w:rFonts w:ascii="Times New Roman" w:hAnsi="Times New Roman" w:cs="Times New Roman"/>
          </w:rPr>
          <w:delText>Historically</w:delText>
        </w:r>
      </w:del>
      <w:del w:id="215" w:author="Microsoft Office User" w:date="2019-09-18T10:55:00Z">
        <w:r w:rsidDel="002760DB">
          <w:rPr>
            <w:rFonts w:ascii="Times New Roman" w:hAnsi="Times New Roman" w:cs="Times New Roman"/>
          </w:rPr>
          <w:delText>, the mean fire interval in the SCM was 11.6 years</w:delText>
        </w:r>
      </w:del>
      <w:r>
        <w:rPr>
          <w:rFonts w:ascii="Times New Roman" w:hAnsi="Times New Roman" w:cs="Times New Roman"/>
        </w:rPr>
        <w:t xml:space="preserve"> (</w:t>
      </w:r>
      <w:proofErr w:type="spellStart"/>
      <w:ins w:id="216" w:author="Microsoft Office User" w:date="2019-09-18T10:56:00Z">
        <w:r w:rsidR="002760DB" w:rsidRPr="00924AF9">
          <w:rPr>
            <w:rFonts w:ascii="Times New Roman" w:hAnsi="Times New Roman" w:cs="Times New Roman"/>
          </w:rPr>
          <w:t>Grissino</w:t>
        </w:r>
        <w:proofErr w:type="spellEnd"/>
        <w:r w:rsidR="002760DB" w:rsidRPr="00924AF9">
          <w:rPr>
            <w:rFonts w:ascii="Times New Roman" w:hAnsi="Times New Roman" w:cs="Times New Roman"/>
          </w:rPr>
          <w:t>-Mayer et al. 1995</w:t>
        </w:r>
        <w:r w:rsidR="002760DB">
          <w:rPr>
            <w:rFonts w:ascii="Times New Roman" w:hAnsi="Times New Roman" w:cs="Times New Roman"/>
          </w:rPr>
          <w:t xml:space="preserve">; </w:t>
        </w:r>
      </w:ins>
      <w:proofErr w:type="spellStart"/>
      <w:ins w:id="217" w:author="Microsoft Office User" w:date="2019-09-18T10:58:00Z">
        <w:r w:rsidR="00636699">
          <w:rPr>
            <w:rFonts w:ascii="Times New Roman" w:hAnsi="Times New Roman" w:cs="Times New Roman"/>
          </w:rPr>
          <w:t>Swetnam</w:t>
        </w:r>
      </w:ins>
      <w:proofErr w:type="spellEnd"/>
      <w:ins w:id="218" w:author="Microsoft Office User" w:date="2019-09-18T10:59:00Z">
        <w:r w:rsidR="00636699">
          <w:rPr>
            <w:rFonts w:ascii="Times New Roman" w:hAnsi="Times New Roman" w:cs="Times New Roman"/>
          </w:rPr>
          <w:t xml:space="preserve"> 2005; </w:t>
        </w:r>
      </w:ins>
      <w:r w:rsidRPr="00924AF9">
        <w:rPr>
          <w:rFonts w:ascii="Times New Roman" w:hAnsi="Times New Roman" w:cs="Times New Roman"/>
        </w:rPr>
        <w:t>Iniguez</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2008). </w:t>
      </w:r>
      <w:ins w:id="219" w:author="Microsoft Office User" w:date="2019-09-18T10:56:00Z">
        <w:r w:rsidR="0039414A">
          <w:rPr>
            <w:rFonts w:ascii="Times New Roman" w:hAnsi="Times New Roman" w:cs="Times New Roman"/>
          </w:rPr>
          <w:t xml:space="preserve">From 1900, fire suppression and grazing </w:t>
        </w:r>
      </w:ins>
      <w:ins w:id="220" w:author="Microsoft Office User" w:date="2019-09-18T11:03:00Z">
        <w:r w:rsidR="00636699">
          <w:rPr>
            <w:rFonts w:ascii="Times New Roman" w:hAnsi="Times New Roman" w:cs="Times New Roman"/>
          </w:rPr>
          <w:t xml:space="preserve">severely </w:t>
        </w:r>
      </w:ins>
      <w:ins w:id="221" w:author="Microsoft Office User" w:date="2019-09-18T10:57:00Z">
        <w:r w:rsidR="0039414A">
          <w:rPr>
            <w:rFonts w:ascii="Times New Roman" w:hAnsi="Times New Roman" w:cs="Times New Roman"/>
          </w:rPr>
          <w:t>reduced the number and frequency of wildfires</w:t>
        </w:r>
      </w:ins>
      <w:ins w:id="222" w:author="Microsoft Office User" w:date="2019-09-18T11:06:00Z">
        <w:r w:rsidR="00B76C85">
          <w:rPr>
            <w:rFonts w:ascii="Times New Roman" w:hAnsi="Times New Roman" w:cs="Times New Roman"/>
          </w:rPr>
          <w:t xml:space="preserve"> increasing the length of fire intervals</w:t>
        </w:r>
      </w:ins>
      <w:ins w:id="223" w:author="Microsoft Office User" w:date="2019-09-18T10:58:00Z">
        <w:r w:rsidR="00636699">
          <w:rPr>
            <w:rFonts w:ascii="Times New Roman" w:hAnsi="Times New Roman" w:cs="Times New Roman"/>
          </w:rPr>
          <w:t xml:space="preserve"> </w:t>
        </w:r>
      </w:ins>
      <w:ins w:id="224" w:author="Microsoft Office User" w:date="2019-09-18T10:59:00Z">
        <w:r w:rsidR="00636699">
          <w:rPr>
            <w:rFonts w:ascii="Times New Roman" w:hAnsi="Times New Roman" w:cs="Times New Roman"/>
          </w:rPr>
          <w:t>(</w:t>
        </w:r>
      </w:ins>
      <w:proofErr w:type="spellStart"/>
      <w:ins w:id="225" w:author="Microsoft Office User" w:date="2019-09-18T11:01:00Z">
        <w:r w:rsidR="00636699" w:rsidRPr="00924AF9">
          <w:rPr>
            <w:rFonts w:ascii="Times New Roman" w:hAnsi="Times New Roman" w:cs="Times New Roman"/>
          </w:rPr>
          <w:t>Grissino</w:t>
        </w:r>
        <w:proofErr w:type="spellEnd"/>
        <w:r w:rsidR="00636699" w:rsidRPr="00924AF9">
          <w:rPr>
            <w:rFonts w:ascii="Times New Roman" w:hAnsi="Times New Roman" w:cs="Times New Roman"/>
          </w:rPr>
          <w:t>-Mayer et al. 1995</w:t>
        </w:r>
        <w:r w:rsidR="00636699">
          <w:rPr>
            <w:rFonts w:ascii="Times New Roman" w:hAnsi="Times New Roman" w:cs="Times New Roman"/>
          </w:rPr>
          <w:t xml:space="preserve">; </w:t>
        </w:r>
      </w:ins>
      <w:proofErr w:type="spellStart"/>
      <w:ins w:id="226" w:author="Microsoft Office User" w:date="2019-09-18T10:59:00Z">
        <w:r w:rsidR="00636699">
          <w:rPr>
            <w:rFonts w:ascii="Times New Roman" w:hAnsi="Times New Roman" w:cs="Times New Roman"/>
          </w:rPr>
          <w:t>Swetnam</w:t>
        </w:r>
        <w:proofErr w:type="spellEnd"/>
        <w:r w:rsidR="00636699">
          <w:rPr>
            <w:rFonts w:ascii="Times New Roman" w:hAnsi="Times New Roman" w:cs="Times New Roman"/>
          </w:rPr>
          <w:t xml:space="preserve"> 2005)</w:t>
        </w:r>
      </w:ins>
      <w:ins w:id="227" w:author="Microsoft Office User" w:date="2019-09-18T12:28:00Z">
        <w:r w:rsidR="00615093">
          <w:rPr>
            <w:rFonts w:ascii="Times New Roman" w:hAnsi="Times New Roman" w:cs="Times New Roman"/>
          </w:rPr>
          <w:t>.</w:t>
        </w:r>
      </w:ins>
      <w:del w:id="228" w:author="Microsoft Office User" w:date="2019-09-18T10:56:00Z">
        <w:r w:rsidDel="00610064">
          <w:rPr>
            <w:rFonts w:ascii="Times New Roman" w:hAnsi="Times New Roman" w:cs="Times New Roman"/>
          </w:rPr>
          <w:delText xml:space="preserve">In the PM </w:delText>
        </w:r>
        <w:r w:rsidRPr="00924AF9" w:rsidDel="00610064">
          <w:rPr>
            <w:rFonts w:ascii="Times New Roman" w:hAnsi="Times New Roman" w:cs="Times New Roman"/>
          </w:rPr>
          <w:delText xml:space="preserve">low severity fires </w:delText>
        </w:r>
        <w:r w:rsidDel="00610064">
          <w:rPr>
            <w:rFonts w:ascii="Times New Roman" w:hAnsi="Times New Roman" w:cs="Times New Roman"/>
          </w:rPr>
          <w:delText xml:space="preserve">occurred with a mean fire interval of </w:delText>
        </w:r>
        <w:r w:rsidRPr="00924AF9" w:rsidDel="00610064">
          <w:rPr>
            <w:rFonts w:ascii="Times New Roman" w:hAnsi="Times New Roman" w:cs="Times New Roman"/>
          </w:rPr>
          <w:delText xml:space="preserve">approximately 4.2 years (Grissino-Mayer et al. 1995). </w:delText>
        </w:r>
      </w:del>
    </w:p>
    <w:p w14:paraId="034F4706" w14:textId="0752DAFE" w:rsidR="00951D06" w:rsidRPr="00924AF9" w:rsidRDefault="00951D06" w:rsidP="00951D06">
      <w:pPr>
        <w:spacing w:line="480" w:lineRule="auto"/>
        <w:ind w:firstLine="720"/>
        <w:rPr>
          <w:rFonts w:ascii="Times New Roman" w:hAnsi="Times New Roman" w:cs="Times New Roman"/>
        </w:rPr>
      </w:pPr>
      <w:r w:rsidRPr="00924AF9">
        <w:rPr>
          <w:rFonts w:ascii="Times New Roman" w:hAnsi="Times New Roman" w:cs="Times New Roman"/>
        </w:rPr>
        <w:t xml:space="preserve">Portions of </w:t>
      </w:r>
      <w:r>
        <w:rPr>
          <w:rFonts w:ascii="Times New Roman" w:hAnsi="Times New Roman" w:cs="Times New Roman"/>
        </w:rPr>
        <w:t xml:space="preserve">the </w:t>
      </w:r>
      <w:del w:id="229" w:author="Microsoft Office User" w:date="2019-09-18T11:13:00Z">
        <w:r w:rsidDel="00A628D1">
          <w:rPr>
            <w:rFonts w:ascii="Times New Roman" w:hAnsi="Times New Roman" w:cs="Times New Roman"/>
          </w:rPr>
          <w:delText>SCM</w:delText>
        </w:r>
      </w:del>
      <w:ins w:id="230" w:author="Microsoft Office User" w:date="2019-09-18T11:14:00Z">
        <w:r w:rsidR="00A628D1">
          <w:rPr>
            <w:rFonts w:ascii="Times New Roman" w:hAnsi="Times New Roman" w:cs="Times New Roman"/>
          </w:rPr>
          <w:t>Santa Catalina Mts.</w:t>
        </w:r>
      </w:ins>
      <w:r>
        <w:rPr>
          <w:rFonts w:ascii="Times New Roman" w:hAnsi="Times New Roman" w:cs="Times New Roman"/>
        </w:rPr>
        <w:t xml:space="preserve"> and </w:t>
      </w:r>
      <w:del w:id="231" w:author="Microsoft Office User" w:date="2019-09-18T11:13:00Z">
        <w:r w:rsidDel="00A628D1">
          <w:rPr>
            <w:rFonts w:ascii="Times New Roman" w:hAnsi="Times New Roman" w:cs="Times New Roman"/>
          </w:rPr>
          <w:delText>PM</w:delText>
        </w:r>
      </w:del>
      <w:proofErr w:type="spellStart"/>
      <w:ins w:id="232"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Pr>
          <w:rFonts w:ascii="Times New Roman" w:hAnsi="Times New Roman" w:cs="Times New Roman"/>
        </w:rPr>
        <w:t xml:space="preserve"> </w:t>
      </w:r>
      <w:r w:rsidRPr="00924AF9">
        <w:rPr>
          <w:rFonts w:ascii="Times New Roman" w:hAnsi="Times New Roman" w:cs="Times New Roman"/>
        </w:rPr>
        <w:t xml:space="preserve">experienced severe wildfires between 2002 and 2004. </w:t>
      </w:r>
      <w:r>
        <w:rPr>
          <w:rFonts w:ascii="Times New Roman" w:hAnsi="Times New Roman" w:cs="Times New Roman"/>
        </w:rPr>
        <w:t>T</w:t>
      </w:r>
      <w:r w:rsidRPr="00924AF9">
        <w:rPr>
          <w:rFonts w:ascii="Times New Roman" w:hAnsi="Times New Roman" w:cs="Times New Roman"/>
        </w:rPr>
        <w:t>he 2002 Bullock fire and 2003 Aspen fire</w:t>
      </w:r>
      <w:r>
        <w:rPr>
          <w:rFonts w:ascii="Times New Roman" w:hAnsi="Times New Roman" w:cs="Times New Roman"/>
        </w:rPr>
        <w:t xml:space="preserve"> </w:t>
      </w:r>
      <w:r w:rsidRPr="00924AF9">
        <w:rPr>
          <w:rFonts w:ascii="Times New Roman" w:hAnsi="Times New Roman" w:cs="Times New Roman"/>
        </w:rPr>
        <w:t>burned 123.7 km</w:t>
      </w:r>
      <w:r w:rsidRPr="00924AF9">
        <w:rPr>
          <w:rFonts w:ascii="Times New Roman" w:hAnsi="Times New Roman" w:cs="Times New Roman"/>
          <w:vertAlign w:val="superscript"/>
        </w:rPr>
        <w:t>2</w:t>
      </w:r>
      <w:r w:rsidRPr="00924AF9">
        <w:rPr>
          <w:rFonts w:ascii="Times New Roman" w:hAnsi="Times New Roman" w:cs="Times New Roman"/>
        </w:rPr>
        <w:t xml:space="preserve"> and 343</w:t>
      </w:r>
      <w:r>
        <w:rPr>
          <w:rFonts w:ascii="Times New Roman" w:hAnsi="Times New Roman" w:cs="Times New Roman"/>
        </w:rPr>
        <w:t>.0</w:t>
      </w:r>
      <w:r w:rsidRPr="00924AF9">
        <w:rPr>
          <w:rFonts w:ascii="Times New Roman" w:hAnsi="Times New Roman" w:cs="Times New Roman"/>
        </w:rPr>
        <w:t xml:space="preserve"> km</w:t>
      </w:r>
      <w:r w:rsidRPr="00924AF9">
        <w:rPr>
          <w:rFonts w:ascii="Times New Roman" w:hAnsi="Times New Roman" w:cs="Times New Roman"/>
          <w:vertAlign w:val="superscript"/>
        </w:rPr>
        <w:t>2</w:t>
      </w:r>
      <w:r w:rsidRPr="00924AF9">
        <w:rPr>
          <w:rFonts w:ascii="Times New Roman" w:hAnsi="Times New Roman" w:cs="Times New Roman"/>
        </w:rPr>
        <w:t>, respectively</w:t>
      </w:r>
      <w:r>
        <w:rPr>
          <w:rFonts w:ascii="Times New Roman" w:hAnsi="Times New Roman" w:cs="Times New Roman"/>
        </w:rPr>
        <w:t xml:space="preserve">, in the </w:t>
      </w:r>
      <w:del w:id="233" w:author="Microsoft Office User" w:date="2019-09-18T11:13:00Z">
        <w:r w:rsidDel="00A628D1">
          <w:rPr>
            <w:rFonts w:ascii="Times New Roman" w:hAnsi="Times New Roman" w:cs="Times New Roman"/>
          </w:rPr>
          <w:delText>SCM</w:delText>
        </w:r>
      </w:del>
      <w:ins w:id="234"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xml:space="preserve"> (Iniguez </w:t>
      </w:r>
      <w:r w:rsidRPr="00B735EB">
        <w:rPr>
          <w:rFonts w:ascii="Times New Roman" w:hAnsi="Times New Roman" w:cs="Times New Roman"/>
          <w:i/>
        </w:rPr>
        <w:t>et al.</w:t>
      </w:r>
      <w:r>
        <w:rPr>
          <w:rFonts w:ascii="Times New Roman" w:hAnsi="Times New Roman" w:cs="Times New Roman"/>
        </w:rPr>
        <w:t xml:space="preserve">, </w:t>
      </w:r>
      <w:r w:rsidRPr="00924AF9">
        <w:rPr>
          <w:rFonts w:ascii="Times New Roman" w:hAnsi="Times New Roman" w:cs="Times New Roman"/>
        </w:rPr>
        <w:t xml:space="preserve">2008). In the </w:t>
      </w:r>
      <w:del w:id="235" w:author="Microsoft Office User" w:date="2019-09-18T11:13:00Z">
        <w:r w:rsidRPr="00924AF9" w:rsidDel="00A628D1">
          <w:rPr>
            <w:rFonts w:ascii="Times New Roman" w:hAnsi="Times New Roman" w:cs="Times New Roman"/>
          </w:rPr>
          <w:delText>PM</w:delText>
        </w:r>
      </w:del>
      <w:proofErr w:type="spellStart"/>
      <w:ins w:id="236"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 the 2004 Nutta</w:t>
      </w:r>
      <w:r w:rsidR="00AB30FE">
        <w:rPr>
          <w:rFonts w:ascii="Times New Roman" w:hAnsi="Times New Roman" w:cs="Times New Roman"/>
        </w:rPr>
        <w:t>l</w:t>
      </w:r>
      <w:r w:rsidRPr="00924AF9">
        <w:rPr>
          <w:rFonts w:ascii="Times New Roman" w:hAnsi="Times New Roman" w:cs="Times New Roman"/>
        </w:rPr>
        <w:t>l-Gibson complex burned</w:t>
      </w:r>
      <w:ins w:id="237" w:author="Microsoft Office User" w:date="2019-09-18T11:08:00Z">
        <w:r w:rsidR="00237ACC">
          <w:rPr>
            <w:rFonts w:ascii="Times New Roman" w:hAnsi="Times New Roman" w:cs="Times New Roman"/>
          </w:rPr>
          <w:t xml:space="preserve"> </w:t>
        </w:r>
        <w:r w:rsidR="00237ACC" w:rsidRPr="00924AF9">
          <w:rPr>
            <w:rFonts w:ascii="Times New Roman" w:hAnsi="Times New Roman" w:cs="Times New Roman"/>
          </w:rPr>
          <w:t>120.</w:t>
        </w:r>
        <w:r w:rsidR="00237ACC">
          <w:rPr>
            <w:rFonts w:ascii="Times New Roman" w:hAnsi="Times New Roman" w:cs="Times New Roman"/>
          </w:rPr>
          <w:t>3</w:t>
        </w:r>
        <w:r w:rsidR="00237ACC" w:rsidRPr="00924AF9">
          <w:rPr>
            <w:rFonts w:ascii="Times New Roman" w:hAnsi="Times New Roman" w:cs="Times New Roman"/>
          </w:rPr>
          <w:t xml:space="preserve"> km</w:t>
        </w:r>
        <w:r w:rsidR="00237ACC" w:rsidRPr="00924AF9">
          <w:rPr>
            <w:rFonts w:ascii="Times New Roman" w:hAnsi="Times New Roman" w:cs="Times New Roman"/>
            <w:vertAlign w:val="superscript"/>
          </w:rPr>
          <w:t>2</w:t>
        </w:r>
      </w:ins>
      <w:r w:rsidRPr="00924AF9">
        <w:rPr>
          <w:rFonts w:ascii="Times New Roman" w:hAnsi="Times New Roman" w:cs="Times New Roman"/>
        </w:rPr>
        <w:t xml:space="preserve"> </w:t>
      </w:r>
      <w:ins w:id="238" w:author="Microsoft Office User" w:date="2019-09-18T11:08:00Z">
        <w:r w:rsidR="00237ACC">
          <w:rPr>
            <w:rFonts w:ascii="Times New Roman" w:hAnsi="Times New Roman" w:cs="Times New Roman"/>
          </w:rPr>
          <w:t xml:space="preserve">in </w:t>
        </w:r>
      </w:ins>
      <w:r w:rsidRPr="00924AF9">
        <w:rPr>
          <w:rFonts w:ascii="Times New Roman" w:hAnsi="Times New Roman" w:cs="Times New Roman"/>
        </w:rPr>
        <w:t>the northern and southern portion</w:t>
      </w:r>
      <w:ins w:id="239" w:author="Microsoft Office User" w:date="2019-09-18T11:08:00Z">
        <w:r w:rsidR="00237ACC">
          <w:rPr>
            <w:rFonts w:ascii="Times New Roman" w:hAnsi="Times New Roman" w:cs="Times New Roman"/>
          </w:rPr>
          <w:t>s</w:t>
        </w:r>
      </w:ins>
      <w:r w:rsidRPr="00924AF9">
        <w:rPr>
          <w:rFonts w:ascii="Times New Roman" w:hAnsi="Times New Roman" w:cs="Times New Roman"/>
        </w:rPr>
        <w:t xml:space="preserve"> of the rang</w:t>
      </w:r>
      <w:r>
        <w:rPr>
          <w:rFonts w:ascii="Times New Roman" w:hAnsi="Times New Roman" w:cs="Times New Roman"/>
        </w:rPr>
        <w:t>e</w:t>
      </w:r>
      <w:del w:id="240" w:author="Microsoft Office User" w:date="2019-09-18T11:08:00Z">
        <w:r w:rsidDel="00237ACC">
          <w:rPr>
            <w:rFonts w:ascii="Times New Roman" w:hAnsi="Times New Roman" w:cs="Times New Roman"/>
          </w:rPr>
          <w:delText>,</w:delText>
        </w:r>
        <w:r w:rsidRPr="00924AF9" w:rsidDel="00237ACC">
          <w:rPr>
            <w:rFonts w:ascii="Times New Roman" w:hAnsi="Times New Roman" w:cs="Times New Roman"/>
          </w:rPr>
          <w:delText xml:space="preserve"> affecting</w:delText>
        </w:r>
      </w:del>
      <w:r w:rsidRPr="00924AF9">
        <w:rPr>
          <w:rFonts w:ascii="Times New Roman" w:hAnsi="Times New Roman" w:cs="Times New Roman"/>
        </w:rPr>
        <w:t xml:space="preserve"> </w:t>
      </w:r>
      <w:del w:id="241" w:author="Microsoft Office User" w:date="2019-09-18T11:08:00Z">
        <w:r w:rsidRPr="00924AF9" w:rsidDel="00237ACC">
          <w:rPr>
            <w:rFonts w:ascii="Times New Roman" w:hAnsi="Times New Roman" w:cs="Times New Roman"/>
          </w:rPr>
          <w:delText>120.</w:delText>
        </w:r>
        <w:r w:rsidDel="00237ACC">
          <w:rPr>
            <w:rFonts w:ascii="Times New Roman" w:hAnsi="Times New Roman" w:cs="Times New Roman"/>
          </w:rPr>
          <w:delText>3</w:delText>
        </w:r>
        <w:r w:rsidRPr="00924AF9" w:rsidDel="00237ACC">
          <w:rPr>
            <w:rFonts w:ascii="Times New Roman" w:hAnsi="Times New Roman" w:cs="Times New Roman"/>
          </w:rPr>
          <w:delText xml:space="preserve"> km</w:delText>
        </w:r>
        <w:r w:rsidRPr="00924AF9" w:rsidDel="00237ACC">
          <w:rPr>
            <w:rFonts w:ascii="Times New Roman" w:hAnsi="Times New Roman" w:cs="Times New Roman"/>
            <w:vertAlign w:val="superscript"/>
          </w:rPr>
          <w:delText>2</w:delText>
        </w:r>
        <w:r w:rsidDel="00237ACC">
          <w:rPr>
            <w:rFonts w:ascii="Times New Roman" w:hAnsi="Times New Roman" w:cs="Times New Roman"/>
          </w:rPr>
          <w:delText xml:space="preserve"> </w:delText>
        </w:r>
      </w:del>
      <w:r w:rsidRPr="00924AF9">
        <w:rPr>
          <w:rFonts w:ascii="Times New Roman" w:hAnsi="Times New Roman" w:cs="Times New Roman"/>
        </w:rPr>
        <w:t xml:space="preserve">(USDA Forest Service, 2013). </w:t>
      </w:r>
    </w:p>
    <w:p w14:paraId="13645825" w14:textId="77777777" w:rsidR="00951D06" w:rsidRDefault="00951D06" w:rsidP="00951D06">
      <w:pPr>
        <w:spacing w:line="480" w:lineRule="auto"/>
        <w:rPr>
          <w:rFonts w:ascii="Times New Roman" w:hAnsi="Times New Roman" w:cs="Times New Roman"/>
        </w:rPr>
      </w:pPr>
    </w:p>
    <w:p w14:paraId="0B96484E" w14:textId="77777777" w:rsidR="00951D06" w:rsidRPr="00B735EB" w:rsidRDefault="00951D06" w:rsidP="00951D06">
      <w:pPr>
        <w:spacing w:line="480" w:lineRule="auto"/>
        <w:rPr>
          <w:rFonts w:ascii="Times New Roman" w:hAnsi="Times New Roman" w:cs="Times New Roman"/>
          <w:b/>
        </w:rPr>
      </w:pPr>
      <w:r w:rsidRPr="00B735EB">
        <w:rPr>
          <w:rFonts w:ascii="Times New Roman" w:hAnsi="Times New Roman" w:cs="Times New Roman"/>
          <w:b/>
        </w:rPr>
        <w:t>Site selection</w:t>
      </w:r>
    </w:p>
    <w:p w14:paraId="1F60A00B" w14:textId="6FB4BEC6" w:rsidR="00951D06" w:rsidRPr="00924AF9" w:rsidRDefault="00951D06" w:rsidP="00951D06">
      <w:pPr>
        <w:spacing w:line="480" w:lineRule="auto"/>
        <w:rPr>
          <w:rFonts w:ascii="Times New Roman" w:hAnsi="Times New Roman" w:cs="Times New Roman"/>
        </w:rPr>
      </w:pPr>
      <w:r>
        <w:rPr>
          <w:rFonts w:ascii="Times New Roman" w:hAnsi="Times New Roman" w:cs="Times New Roman"/>
        </w:rPr>
        <w:lastRenderedPageBreak/>
        <w:t>In each range w</w:t>
      </w:r>
      <w:r w:rsidRPr="00924AF9">
        <w:rPr>
          <w:rFonts w:ascii="Times New Roman" w:hAnsi="Times New Roman" w:cs="Times New Roman"/>
        </w:rPr>
        <w:t xml:space="preserve">e selected </w:t>
      </w:r>
      <w:r>
        <w:rPr>
          <w:rFonts w:ascii="Times New Roman" w:hAnsi="Times New Roman" w:cs="Times New Roman"/>
        </w:rPr>
        <w:t>burned areas</w:t>
      </w:r>
      <w:r w:rsidRPr="00924AF9">
        <w:rPr>
          <w:rFonts w:ascii="Times New Roman" w:hAnsi="Times New Roman" w:cs="Times New Roman"/>
        </w:rPr>
        <w:t xml:space="preserve"> that had experienced a low- to </w:t>
      </w:r>
      <w:r>
        <w:rPr>
          <w:rFonts w:ascii="Times New Roman" w:hAnsi="Times New Roman" w:cs="Times New Roman"/>
        </w:rPr>
        <w:t xml:space="preserve">intermediate </w:t>
      </w:r>
      <w:del w:id="242" w:author="Microsoft Office User" w:date="2019-09-19T09:41:00Z">
        <w:r w:rsidRPr="00924AF9" w:rsidDel="008E62C7">
          <w:rPr>
            <w:rFonts w:ascii="Times New Roman" w:hAnsi="Times New Roman" w:cs="Times New Roman"/>
          </w:rPr>
          <w:delText xml:space="preserve">intensity </w:delText>
        </w:r>
      </w:del>
      <w:ins w:id="243" w:author="Microsoft Office User" w:date="2019-09-19T09:41:00Z">
        <w:r w:rsidR="008E62C7">
          <w:rPr>
            <w:rFonts w:ascii="Times New Roman" w:hAnsi="Times New Roman" w:cs="Times New Roman"/>
          </w:rPr>
          <w:t>severity</w:t>
        </w:r>
        <w:r w:rsidR="008E62C7" w:rsidRPr="00924AF9">
          <w:rPr>
            <w:rFonts w:ascii="Times New Roman" w:hAnsi="Times New Roman" w:cs="Times New Roman"/>
          </w:rPr>
          <w:t xml:space="preserve"> </w:t>
        </w:r>
      </w:ins>
      <w:r>
        <w:rPr>
          <w:rFonts w:ascii="Times New Roman" w:hAnsi="Times New Roman" w:cs="Times New Roman"/>
        </w:rPr>
        <w:t>fires in the Bullock, Aspen, or Nuttall-Gibson complex events of 2002-2004</w:t>
      </w:r>
      <w:r w:rsidRPr="00924AF9">
        <w:rPr>
          <w:rFonts w:ascii="Times New Roman" w:hAnsi="Times New Roman" w:cs="Times New Roman"/>
        </w:rPr>
        <w:t xml:space="preserve">. </w:t>
      </w:r>
      <w:r>
        <w:rPr>
          <w:rFonts w:ascii="Times New Roman" w:hAnsi="Times New Roman" w:cs="Times New Roman"/>
        </w:rPr>
        <w:t>To designate burned areas we used</w:t>
      </w:r>
      <w:r w:rsidRPr="00924AF9">
        <w:rPr>
          <w:rFonts w:ascii="Times New Roman" w:hAnsi="Times New Roman" w:cs="Times New Roman"/>
        </w:rPr>
        <w:t xml:space="preserve"> visual cues (e.g.</w:t>
      </w:r>
      <w:r>
        <w:rPr>
          <w:rFonts w:ascii="Times New Roman" w:hAnsi="Times New Roman" w:cs="Times New Roman"/>
        </w:rPr>
        <w:t>,</w:t>
      </w:r>
      <w:r w:rsidRPr="00924AF9">
        <w:rPr>
          <w:rFonts w:ascii="Times New Roman" w:hAnsi="Times New Roman" w:cs="Times New Roman"/>
        </w:rPr>
        <w:t xml:space="preserve"> presence of burn scares on trees, charcoal layer within soil horizon) </w:t>
      </w:r>
      <w:r>
        <w:rPr>
          <w:rFonts w:ascii="Times New Roman" w:hAnsi="Times New Roman" w:cs="Times New Roman"/>
        </w:rPr>
        <w:t>and cross-referenced our observations with</w:t>
      </w:r>
      <w:r w:rsidRPr="00924AF9">
        <w:rPr>
          <w:rFonts w:ascii="Times New Roman" w:hAnsi="Times New Roman" w:cs="Times New Roman"/>
        </w:rPr>
        <w:t xml:space="preserve"> burn maps from Monitoring Trends in Burn Severity (MTBS) (</w:t>
      </w:r>
      <w:r>
        <w:rPr>
          <w:rFonts w:ascii="Times New Roman" w:hAnsi="Times New Roman" w:cs="Times New Roman"/>
        </w:rPr>
        <w:t xml:space="preserve">accessed online, </w:t>
      </w:r>
      <w:r w:rsidRPr="00924AF9">
        <w:rPr>
          <w:rFonts w:ascii="Times New Roman" w:hAnsi="Times New Roman" w:cs="Times New Roman"/>
        </w:rPr>
        <w:t>2017).</w:t>
      </w:r>
      <w:r>
        <w:rPr>
          <w:rFonts w:ascii="Times New Roman" w:hAnsi="Times New Roman" w:cs="Times New Roman"/>
        </w:rPr>
        <w:t xml:space="preserve"> We identified</w:t>
      </w:r>
      <w:r w:rsidRPr="00924AF9">
        <w:rPr>
          <w:rFonts w:ascii="Times New Roman" w:hAnsi="Times New Roman" w:cs="Times New Roman"/>
        </w:rPr>
        <w:t xml:space="preserve"> two </w:t>
      </w:r>
      <w:r>
        <w:rPr>
          <w:rFonts w:ascii="Times New Roman" w:hAnsi="Times New Roman" w:cs="Times New Roman"/>
        </w:rPr>
        <w:t>burned and two unburned areas</w:t>
      </w:r>
      <w:r w:rsidRPr="00924AF9">
        <w:rPr>
          <w:rFonts w:ascii="Times New Roman" w:hAnsi="Times New Roman" w:cs="Times New Roman"/>
        </w:rPr>
        <w:t xml:space="preserve"> in each range</w:t>
      </w:r>
      <w:r>
        <w:rPr>
          <w:rFonts w:ascii="Times New Roman" w:hAnsi="Times New Roman" w:cs="Times New Roman"/>
        </w:rPr>
        <w:t>, which were sampled in 2014</w:t>
      </w:r>
      <w:r w:rsidRPr="00924AF9">
        <w:rPr>
          <w:rFonts w:ascii="Times New Roman" w:hAnsi="Times New Roman" w:cs="Times New Roman"/>
        </w:rPr>
        <w:t xml:space="preserve"> (</w:t>
      </w:r>
      <w:del w:id="244" w:author="Microsoft Office User" w:date="2019-09-18T11:13:00Z">
        <w:r w:rsidDel="00A628D1">
          <w:rPr>
            <w:rFonts w:ascii="Times New Roman" w:hAnsi="Times New Roman" w:cs="Times New Roman"/>
          </w:rPr>
          <w:delText>SCM</w:delText>
        </w:r>
      </w:del>
      <w:ins w:id="245" w:author="Microsoft Office User" w:date="2019-09-18T11:14:00Z">
        <w:r w:rsidR="00A628D1">
          <w:rPr>
            <w:rFonts w:ascii="Times New Roman" w:hAnsi="Times New Roman" w:cs="Times New Roman"/>
          </w:rPr>
          <w:t>Santa Catalina Mts.</w:t>
        </w:r>
      </w:ins>
      <w:r>
        <w:rPr>
          <w:rFonts w:ascii="Times New Roman" w:hAnsi="Times New Roman" w:cs="Times New Roman"/>
        </w:rPr>
        <w:t>, unburned</w:t>
      </w:r>
      <w:r w:rsidRPr="00924AF9">
        <w:rPr>
          <w:rFonts w:ascii="Times New Roman" w:hAnsi="Times New Roman" w:cs="Times New Roman"/>
        </w:rPr>
        <w:t xml:space="preserve">) and </w:t>
      </w:r>
      <w:r>
        <w:rPr>
          <w:rFonts w:ascii="Times New Roman" w:hAnsi="Times New Roman" w:cs="Times New Roman"/>
        </w:rPr>
        <w:t>2016 (</w:t>
      </w:r>
      <w:del w:id="246" w:author="Microsoft Office User" w:date="2019-09-18T11:13:00Z">
        <w:r w:rsidDel="00A628D1">
          <w:rPr>
            <w:rFonts w:ascii="Times New Roman" w:hAnsi="Times New Roman" w:cs="Times New Roman"/>
          </w:rPr>
          <w:delText>SCM</w:delText>
        </w:r>
      </w:del>
      <w:ins w:id="247" w:author="Microsoft Office User" w:date="2019-09-18T11:14:00Z">
        <w:r w:rsidR="00A628D1">
          <w:rPr>
            <w:rFonts w:ascii="Times New Roman" w:hAnsi="Times New Roman" w:cs="Times New Roman"/>
          </w:rPr>
          <w:t>Santa Catalina Mts.</w:t>
        </w:r>
      </w:ins>
      <w:r>
        <w:rPr>
          <w:rFonts w:ascii="Times New Roman" w:hAnsi="Times New Roman" w:cs="Times New Roman"/>
        </w:rPr>
        <w:t xml:space="preserve">, burned; </w:t>
      </w:r>
      <w:del w:id="248" w:author="Microsoft Office User" w:date="2019-09-18T11:13:00Z">
        <w:r w:rsidDel="00A628D1">
          <w:rPr>
            <w:rFonts w:ascii="Times New Roman" w:hAnsi="Times New Roman" w:cs="Times New Roman"/>
          </w:rPr>
          <w:delText>PM</w:delText>
        </w:r>
      </w:del>
      <w:proofErr w:type="spellStart"/>
      <w:ins w:id="249"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Pr>
          <w:rFonts w:ascii="Times New Roman" w:hAnsi="Times New Roman" w:cs="Times New Roman"/>
        </w:rPr>
        <w:t>, burned and unburned</w:t>
      </w:r>
      <w:r w:rsidRPr="00924AF9">
        <w:rPr>
          <w:rFonts w:ascii="Times New Roman" w:hAnsi="Times New Roman" w:cs="Times New Roman"/>
        </w:rPr>
        <w:t>) (Table 1).</w:t>
      </w:r>
      <w:r>
        <w:rPr>
          <w:rFonts w:ascii="Times New Roman" w:hAnsi="Times New Roman" w:cs="Times New Roman"/>
        </w:rPr>
        <w:t xml:space="preserve"> We sampled six trees per site in 2014 (a total of 12 trees), but reduced our sampling to five trees/site (10 trees per burn status per range) in 2016 because species accumulation curves indicated that five trees would be sufficient to capture local species richness in this region </w:t>
      </w:r>
      <w:r w:rsidRPr="00924AF9">
        <w:rPr>
          <w:rFonts w:ascii="Times New Roman" w:hAnsi="Times New Roman" w:cs="Times New Roman"/>
        </w:rPr>
        <w:t xml:space="preserve">(Bowman and Arnold, 2018). </w:t>
      </w:r>
    </w:p>
    <w:p w14:paraId="58E89951" w14:textId="77777777" w:rsidR="00951D06" w:rsidRDefault="00951D06" w:rsidP="00951D06">
      <w:pPr>
        <w:spacing w:line="480" w:lineRule="auto"/>
        <w:rPr>
          <w:rFonts w:ascii="Times New Roman" w:hAnsi="Times New Roman" w:cs="Times New Roman"/>
        </w:rPr>
      </w:pPr>
    </w:p>
    <w:p w14:paraId="6E4E91AA" w14:textId="77777777" w:rsidR="00951D06" w:rsidRPr="00B735EB" w:rsidRDefault="00951D06" w:rsidP="00951D06">
      <w:pPr>
        <w:spacing w:line="480" w:lineRule="auto"/>
        <w:rPr>
          <w:rFonts w:ascii="Times New Roman" w:hAnsi="Times New Roman" w:cs="Times New Roman"/>
          <w:b/>
        </w:rPr>
      </w:pPr>
      <w:r>
        <w:rPr>
          <w:rFonts w:ascii="Times New Roman" w:hAnsi="Times New Roman" w:cs="Times New Roman"/>
          <w:b/>
        </w:rPr>
        <w:t>Collection of roots</w:t>
      </w:r>
    </w:p>
    <w:p w14:paraId="57370D69" w14:textId="327C45F4" w:rsidR="00951D06" w:rsidRDefault="00951D06" w:rsidP="00951D06">
      <w:pPr>
        <w:spacing w:line="480" w:lineRule="auto"/>
        <w:rPr>
          <w:rFonts w:ascii="Times New Roman" w:hAnsi="Times New Roman" w:cs="Times New Roman"/>
        </w:rPr>
      </w:pPr>
      <w:r>
        <w:rPr>
          <w:rFonts w:ascii="Times New Roman" w:hAnsi="Times New Roman" w:cs="Times New Roman"/>
        </w:rPr>
        <w:t>We collected t</w:t>
      </w:r>
      <w:r w:rsidRPr="00924AF9">
        <w:rPr>
          <w:rFonts w:ascii="Times New Roman" w:hAnsi="Times New Roman" w:cs="Times New Roman"/>
        </w:rPr>
        <w:t xml:space="preserve">hree root cores (5 cm diameter; 15 cm depth) </w:t>
      </w:r>
      <w:r>
        <w:rPr>
          <w:rFonts w:ascii="Times New Roman" w:hAnsi="Times New Roman" w:cs="Times New Roman"/>
        </w:rPr>
        <w:t xml:space="preserve">in three positions </w:t>
      </w:r>
      <w:r w:rsidRPr="00924AF9">
        <w:rPr>
          <w:rFonts w:ascii="Times New Roman" w:hAnsi="Times New Roman" w:cs="Times New Roman"/>
        </w:rPr>
        <w:t xml:space="preserve">at the canopy dripline </w:t>
      </w:r>
      <w:r>
        <w:rPr>
          <w:rFonts w:ascii="Times New Roman" w:hAnsi="Times New Roman" w:cs="Times New Roman"/>
        </w:rPr>
        <w:t>of each tree (</w:t>
      </w:r>
      <w:r w:rsidRPr="00924AF9">
        <w:rPr>
          <w:rFonts w:ascii="Times New Roman" w:hAnsi="Times New Roman" w:cs="Times New Roman"/>
        </w:rPr>
        <w:t>uphill, parallel, and downhill of the tree</w:t>
      </w:r>
      <w:r>
        <w:rPr>
          <w:rFonts w:ascii="Times New Roman" w:hAnsi="Times New Roman" w:cs="Times New Roman"/>
        </w:rPr>
        <w:t>)</w:t>
      </w:r>
      <w:r w:rsidRPr="00924AF9">
        <w:rPr>
          <w:rFonts w:ascii="Times New Roman" w:hAnsi="Times New Roman" w:cs="Times New Roman"/>
        </w:rPr>
        <w:t xml:space="preserve"> (</w:t>
      </w:r>
      <w:del w:id="250" w:author="Microsoft Office User" w:date="2019-09-18T11:13:00Z">
        <w:r w:rsidRPr="00924AF9" w:rsidDel="00A628D1">
          <w:rPr>
            <w:rFonts w:ascii="Times New Roman" w:hAnsi="Times New Roman" w:cs="Times New Roman"/>
          </w:rPr>
          <w:delText>SCM</w:delText>
        </w:r>
      </w:del>
      <w:ins w:id="251"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xml:space="preserve">: 66 root cores; </w:t>
      </w:r>
      <w:del w:id="252" w:author="Microsoft Office User" w:date="2019-09-18T11:13:00Z">
        <w:r w:rsidRPr="00924AF9" w:rsidDel="00A628D1">
          <w:rPr>
            <w:rFonts w:ascii="Times New Roman" w:hAnsi="Times New Roman" w:cs="Times New Roman"/>
          </w:rPr>
          <w:delText>PM</w:delText>
        </w:r>
      </w:del>
      <w:proofErr w:type="spellStart"/>
      <w:ins w:id="253"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 xml:space="preserve">: 60 root cores). </w:t>
      </w:r>
      <w:r>
        <w:rPr>
          <w:rFonts w:ascii="Times New Roman" w:hAnsi="Times New Roman" w:cs="Times New Roman"/>
        </w:rPr>
        <w:t>We removed t</w:t>
      </w:r>
      <w:r w:rsidRPr="00924AF9">
        <w:rPr>
          <w:rFonts w:ascii="Times New Roman" w:hAnsi="Times New Roman" w:cs="Times New Roman"/>
        </w:rPr>
        <w:t>he litter layer</w:t>
      </w:r>
      <w:r>
        <w:rPr>
          <w:rFonts w:ascii="Times New Roman" w:hAnsi="Times New Roman" w:cs="Times New Roman"/>
        </w:rPr>
        <w:t xml:space="preserve"> prior to coring. We</w:t>
      </w:r>
      <w:r w:rsidRPr="00924AF9">
        <w:rPr>
          <w:rFonts w:ascii="Times New Roman" w:hAnsi="Times New Roman" w:cs="Times New Roman"/>
        </w:rPr>
        <w:t xml:space="preserve"> </w:t>
      </w:r>
      <w:r>
        <w:rPr>
          <w:rFonts w:ascii="Times New Roman" w:hAnsi="Times New Roman" w:cs="Times New Roman"/>
        </w:rPr>
        <w:t>transported</w:t>
      </w:r>
      <w:r w:rsidRPr="00924AF9">
        <w:rPr>
          <w:rFonts w:ascii="Times New Roman" w:hAnsi="Times New Roman" w:cs="Times New Roman"/>
        </w:rPr>
        <w:t xml:space="preserve"> </w:t>
      </w:r>
      <w:r w:rsidR="00821124">
        <w:rPr>
          <w:rFonts w:ascii="Times New Roman" w:hAnsi="Times New Roman" w:cs="Times New Roman"/>
        </w:rPr>
        <w:t>cores</w:t>
      </w:r>
      <w:r w:rsidR="00821124" w:rsidRPr="00924AF9">
        <w:rPr>
          <w:rFonts w:ascii="Times New Roman" w:hAnsi="Times New Roman" w:cs="Times New Roman"/>
        </w:rPr>
        <w:t xml:space="preserve"> </w:t>
      </w:r>
      <w:r w:rsidRPr="00924AF9">
        <w:rPr>
          <w:rFonts w:ascii="Times New Roman" w:hAnsi="Times New Roman" w:cs="Times New Roman"/>
        </w:rPr>
        <w:t xml:space="preserve">in plastic bags in a cooler </w:t>
      </w:r>
      <w:r>
        <w:rPr>
          <w:rFonts w:ascii="Times New Roman" w:hAnsi="Times New Roman" w:cs="Times New Roman"/>
        </w:rPr>
        <w:t xml:space="preserve">to the lab and stored them </w:t>
      </w:r>
      <w:r w:rsidRPr="00924AF9">
        <w:rPr>
          <w:rFonts w:ascii="Times New Roman" w:hAnsi="Times New Roman" w:cs="Times New Roman"/>
        </w:rPr>
        <w:t>at -20°C before processing.</w:t>
      </w:r>
    </w:p>
    <w:p w14:paraId="760A4949" w14:textId="77777777" w:rsidR="00951D06" w:rsidRPr="00924AF9" w:rsidRDefault="00951D06" w:rsidP="00951D06">
      <w:pPr>
        <w:spacing w:line="480" w:lineRule="auto"/>
        <w:rPr>
          <w:rFonts w:ascii="Times New Roman" w:hAnsi="Times New Roman" w:cs="Times New Roman"/>
        </w:rPr>
      </w:pPr>
    </w:p>
    <w:p w14:paraId="03AA750D" w14:textId="77777777" w:rsidR="00951D06" w:rsidRPr="00702312" w:rsidRDefault="00951D06" w:rsidP="00951D06">
      <w:pPr>
        <w:spacing w:line="480" w:lineRule="auto"/>
        <w:rPr>
          <w:rFonts w:ascii="Times New Roman" w:hAnsi="Times New Roman" w:cs="Times New Roman"/>
          <w:b/>
        </w:rPr>
      </w:pPr>
      <w:r>
        <w:rPr>
          <w:rFonts w:ascii="Times New Roman" w:hAnsi="Times New Roman" w:cs="Times New Roman"/>
          <w:b/>
        </w:rPr>
        <w:t>Collection of soil for chemical analyses</w:t>
      </w:r>
    </w:p>
    <w:p w14:paraId="3D592D31" w14:textId="77777777" w:rsidR="00951D06" w:rsidRPr="00924AF9" w:rsidRDefault="00951D06" w:rsidP="00951D06">
      <w:pPr>
        <w:spacing w:line="480" w:lineRule="auto"/>
        <w:rPr>
          <w:rFonts w:ascii="Times New Roman" w:hAnsi="Times New Roman" w:cs="Times New Roman"/>
        </w:rPr>
      </w:pPr>
      <w:r>
        <w:rPr>
          <w:rFonts w:ascii="Times New Roman" w:hAnsi="Times New Roman" w:cs="Times New Roman"/>
        </w:rPr>
        <w:t>We collected s</w:t>
      </w:r>
      <w:r w:rsidRPr="00924AF9">
        <w:rPr>
          <w:rFonts w:ascii="Times New Roman" w:hAnsi="Times New Roman" w:cs="Times New Roman"/>
        </w:rPr>
        <w:t>oil cores from three trees per site (total 24 soil cores, 12 per range) and stored</w:t>
      </w:r>
      <w:r>
        <w:rPr>
          <w:rFonts w:ascii="Times New Roman" w:hAnsi="Times New Roman" w:cs="Times New Roman"/>
        </w:rPr>
        <w:t xml:space="preserve"> samples</w:t>
      </w:r>
      <w:r w:rsidRPr="00924AF9">
        <w:rPr>
          <w:rFonts w:ascii="Times New Roman" w:hAnsi="Times New Roman" w:cs="Times New Roman"/>
        </w:rPr>
        <w:t xml:space="preserve"> at 4°C </w:t>
      </w:r>
      <w:r>
        <w:rPr>
          <w:rFonts w:ascii="Times New Roman" w:hAnsi="Times New Roman" w:cs="Times New Roman"/>
        </w:rPr>
        <w:t>for</w:t>
      </w:r>
      <w:r w:rsidRPr="00924AF9">
        <w:rPr>
          <w:rFonts w:ascii="Times New Roman" w:hAnsi="Times New Roman" w:cs="Times New Roman"/>
        </w:rPr>
        <w:t xml:space="preserve"> process</w:t>
      </w:r>
      <w:r>
        <w:rPr>
          <w:rFonts w:ascii="Times New Roman" w:hAnsi="Times New Roman" w:cs="Times New Roman"/>
        </w:rPr>
        <w:t>ing</w:t>
      </w:r>
      <w:r w:rsidRPr="00924AF9">
        <w:rPr>
          <w:rFonts w:ascii="Times New Roman" w:hAnsi="Times New Roman" w:cs="Times New Roman"/>
        </w:rPr>
        <w:t xml:space="preserve"> within 72 </w:t>
      </w:r>
      <w:proofErr w:type="spellStart"/>
      <w:r w:rsidRPr="00924AF9">
        <w:rPr>
          <w:rFonts w:ascii="Times New Roman" w:hAnsi="Times New Roman" w:cs="Times New Roman"/>
        </w:rPr>
        <w:t>hrs</w:t>
      </w:r>
      <w:proofErr w:type="spellEnd"/>
      <w:r w:rsidRPr="00924AF9">
        <w:rPr>
          <w:rFonts w:ascii="Times New Roman" w:hAnsi="Times New Roman" w:cs="Times New Roman"/>
        </w:rPr>
        <w:t xml:space="preserve"> after collection. </w:t>
      </w:r>
      <w:r>
        <w:rPr>
          <w:rFonts w:ascii="Times New Roman" w:hAnsi="Times New Roman" w:cs="Times New Roman"/>
        </w:rPr>
        <w:t xml:space="preserve">Each sample was sieved </w:t>
      </w:r>
      <w:r w:rsidRPr="00924AF9">
        <w:rPr>
          <w:rFonts w:ascii="Times New Roman" w:hAnsi="Times New Roman" w:cs="Times New Roman"/>
        </w:rPr>
        <w:t xml:space="preserve">over a 2 mm mesh and dried at room temperature for 72 hrs. </w:t>
      </w:r>
      <w:proofErr w:type="spellStart"/>
      <w:r w:rsidRPr="00924AF9">
        <w:rPr>
          <w:rFonts w:ascii="Times New Roman" w:hAnsi="Times New Roman" w:cs="Times New Roman"/>
        </w:rPr>
        <w:t>Motzz</w:t>
      </w:r>
      <w:proofErr w:type="spellEnd"/>
      <w:r w:rsidRPr="00924AF9">
        <w:rPr>
          <w:rFonts w:ascii="Times New Roman" w:hAnsi="Times New Roman" w:cs="Times New Roman"/>
        </w:rPr>
        <w:t xml:space="preserve"> Laboratories (Phoenix, AZ, USA: </w:t>
      </w:r>
      <w:r w:rsidRPr="00B735EB">
        <w:rPr>
          <w:rStyle w:val="Hyperlink"/>
          <w:rFonts w:ascii="Times New Roman" w:eastAsia="Times New Roman" w:hAnsi="Times New Roman" w:cs="Times New Roman"/>
          <w:color w:val="000000" w:themeColor="text1"/>
          <w:u w:val="none"/>
        </w:rPr>
        <w:t>http://www.motzzlaboratory.com/</w:t>
      </w:r>
      <w:r w:rsidRPr="00B735EB">
        <w:rPr>
          <w:rFonts w:ascii="Times New Roman" w:eastAsia="Times New Roman" w:hAnsi="Times New Roman" w:cs="Times New Roman"/>
          <w:color w:val="000000" w:themeColor="text1"/>
        </w:rPr>
        <w:t>) performed chemical analyses.</w:t>
      </w:r>
    </w:p>
    <w:p w14:paraId="212796DB" w14:textId="77777777" w:rsidR="00951D06" w:rsidRPr="00924AF9" w:rsidRDefault="00951D06" w:rsidP="00951D06">
      <w:pPr>
        <w:spacing w:line="480" w:lineRule="auto"/>
        <w:rPr>
          <w:rFonts w:ascii="Times New Roman" w:hAnsi="Times New Roman" w:cs="Times New Roman"/>
          <w:b/>
        </w:rPr>
      </w:pPr>
    </w:p>
    <w:p w14:paraId="06D3122C" w14:textId="77777777" w:rsidR="00951D06" w:rsidRPr="00924AF9" w:rsidRDefault="00951D06" w:rsidP="00951D06">
      <w:pPr>
        <w:spacing w:line="480" w:lineRule="auto"/>
        <w:rPr>
          <w:rFonts w:ascii="Times New Roman" w:hAnsi="Times New Roman" w:cs="Times New Roman"/>
          <w:b/>
        </w:rPr>
      </w:pPr>
      <w:r w:rsidRPr="00924AF9">
        <w:rPr>
          <w:rFonts w:ascii="Times New Roman" w:hAnsi="Times New Roman" w:cs="Times New Roman"/>
          <w:b/>
        </w:rPr>
        <w:lastRenderedPageBreak/>
        <w:t>Sample processing</w:t>
      </w:r>
      <w:r>
        <w:rPr>
          <w:rFonts w:ascii="Times New Roman" w:hAnsi="Times New Roman" w:cs="Times New Roman"/>
          <w:b/>
        </w:rPr>
        <w:t xml:space="preserve"> for EM fungi</w:t>
      </w:r>
    </w:p>
    <w:p w14:paraId="6A6CE7D1" w14:textId="77777777" w:rsidR="00951D06" w:rsidRDefault="00951D06" w:rsidP="00951D06">
      <w:pPr>
        <w:spacing w:line="480" w:lineRule="auto"/>
        <w:rPr>
          <w:rFonts w:ascii="Times New Roman" w:hAnsi="Times New Roman" w:cs="Times New Roman"/>
        </w:rPr>
      </w:pPr>
      <w:r>
        <w:rPr>
          <w:rFonts w:ascii="Times New Roman" w:hAnsi="Times New Roman" w:cs="Times New Roman"/>
        </w:rPr>
        <w:t xml:space="preserve">We gently cleaned roots </w:t>
      </w:r>
      <w:r w:rsidRPr="00924AF9">
        <w:rPr>
          <w:rFonts w:ascii="Times New Roman" w:hAnsi="Times New Roman" w:cs="Times New Roman"/>
        </w:rPr>
        <w:t>with tap water over a 2 mm sieve</w:t>
      </w:r>
      <w:r>
        <w:rPr>
          <w:rFonts w:ascii="Times New Roman" w:hAnsi="Times New Roman" w:cs="Times New Roman"/>
        </w:rPr>
        <w:t xml:space="preserve"> and then used a dissecting microscope to select root tips with </w:t>
      </w:r>
      <w:r w:rsidRPr="00924AF9">
        <w:rPr>
          <w:rFonts w:ascii="Times New Roman" w:hAnsi="Times New Roman" w:cs="Times New Roman"/>
        </w:rPr>
        <w:t>evidence of EM fungal colonization</w:t>
      </w:r>
      <w:r>
        <w:rPr>
          <w:rFonts w:ascii="Times New Roman" w:hAnsi="Times New Roman" w:cs="Times New Roman"/>
        </w:rPr>
        <w:t xml:space="preserve">. In some sites </w:t>
      </w:r>
      <w:r>
        <w:rPr>
          <w:rFonts w:ascii="Times New Roman" w:hAnsi="Times New Roman" w:cs="Times New Roman"/>
          <w:i/>
        </w:rPr>
        <w:t xml:space="preserve">P. ponderosa </w:t>
      </w:r>
      <w:r>
        <w:rPr>
          <w:rFonts w:ascii="Times New Roman" w:hAnsi="Times New Roman" w:cs="Times New Roman"/>
        </w:rPr>
        <w:t xml:space="preserve">occurred in mixed stands with </w:t>
      </w:r>
      <w:r w:rsidRPr="00924AF9">
        <w:rPr>
          <w:rFonts w:ascii="Times New Roman" w:hAnsi="Times New Roman" w:cs="Times New Roman"/>
        </w:rPr>
        <w:t>Douglas Fir (</w:t>
      </w:r>
      <w:proofErr w:type="spellStart"/>
      <w:r w:rsidRPr="00924AF9">
        <w:rPr>
          <w:rFonts w:ascii="Times New Roman" w:hAnsi="Times New Roman" w:cs="Times New Roman"/>
          <w:i/>
        </w:rPr>
        <w:t>Pseudotsuga</w:t>
      </w:r>
      <w:proofErr w:type="spellEnd"/>
      <w:r w:rsidRPr="00924AF9">
        <w:rPr>
          <w:rFonts w:ascii="Times New Roman" w:hAnsi="Times New Roman" w:cs="Times New Roman"/>
          <w:i/>
        </w:rPr>
        <w:t xml:space="preserve"> </w:t>
      </w:r>
      <w:proofErr w:type="spellStart"/>
      <w:r w:rsidRPr="00924AF9">
        <w:rPr>
          <w:rFonts w:ascii="Times New Roman" w:hAnsi="Times New Roman" w:cs="Times New Roman"/>
          <w:i/>
        </w:rPr>
        <w:t>menziesii</w:t>
      </w:r>
      <w:proofErr w:type="spellEnd"/>
      <w:r w:rsidRPr="00924AF9">
        <w:rPr>
          <w:rFonts w:ascii="Times New Roman" w:hAnsi="Times New Roman" w:cs="Times New Roman"/>
        </w:rPr>
        <w:t xml:space="preserve">) and/or </w:t>
      </w:r>
      <w:r>
        <w:rPr>
          <w:rFonts w:ascii="Times New Roman" w:hAnsi="Times New Roman" w:cs="Times New Roman"/>
        </w:rPr>
        <w:t>o</w:t>
      </w:r>
      <w:r w:rsidRPr="00924AF9">
        <w:rPr>
          <w:rFonts w:ascii="Times New Roman" w:hAnsi="Times New Roman" w:cs="Times New Roman"/>
        </w:rPr>
        <w:t>ak (</w:t>
      </w:r>
      <w:r w:rsidRPr="00924AF9">
        <w:rPr>
          <w:rFonts w:ascii="Times New Roman" w:hAnsi="Times New Roman" w:cs="Times New Roman"/>
          <w:i/>
        </w:rPr>
        <w:t>Quercus</w:t>
      </w:r>
      <w:r w:rsidRPr="00924AF9">
        <w:rPr>
          <w:rFonts w:ascii="Times New Roman" w:hAnsi="Times New Roman" w:cs="Times New Roman"/>
        </w:rPr>
        <w:t xml:space="preserve"> sp.) (Table 1)</w:t>
      </w:r>
      <w:r>
        <w:rPr>
          <w:rFonts w:ascii="Times New Roman" w:hAnsi="Times New Roman" w:cs="Times New Roman"/>
        </w:rPr>
        <w:t>.</w:t>
      </w:r>
      <w:r w:rsidRPr="00924AF9">
        <w:rPr>
          <w:rFonts w:ascii="Times New Roman" w:hAnsi="Times New Roman" w:cs="Times New Roman"/>
        </w:rPr>
        <w:t xml:space="preserve"> </w:t>
      </w:r>
      <w:r>
        <w:rPr>
          <w:rFonts w:ascii="Times New Roman" w:hAnsi="Times New Roman" w:cs="Times New Roman"/>
        </w:rPr>
        <w:t xml:space="preserve">We verified that roots were from </w:t>
      </w:r>
      <w:r>
        <w:rPr>
          <w:rFonts w:ascii="Times New Roman" w:hAnsi="Times New Roman" w:cs="Times New Roman"/>
          <w:i/>
        </w:rPr>
        <w:t xml:space="preserve">P. ponderosa </w:t>
      </w:r>
      <w:r>
        <w:rPr>
          <w:rFonts w:ascii="Times New Roman" w:hAnsi="Times New Roman" w:cs="Times New Roman"/>
        </w:rPr>
        <w:t xml:space="preserve">as described in </w:t>
      </w:r>
      <w:r w:rsidRPr="00924AF9">
        <w:rPr>
          <w:rFonts w:ascii="Times New Roman" w:hAnsi="Times New Roman" w:cs="Times New Roman"/>
        </w:rPr>
        <w:t xml:space="preserve">Bowman and Arnold </w:t>
      </w:r>
      <w:r>
        <w:rPr>
          <w:rFonts w:ascii="Times New Roman" w:hAnsi="Times New Roman" w:cs="Times New Roman"/>
        </w:rPr>
        <w:t>(</w:t>
      </w:r>
      <w:r w:rsidRPr="00924AF9">
        <w:rPr>
          <w:rFonts w:ascii="Times New Roman" w:hAnsi="Times New Roman" w:cs="Times New Roman"/>
        </w:rPr>
        <w:t>2018</w:t>
      </w:r>
      <w:r>
        <w:rPr>
          <w:rFonts w:ascii="Times New Roman" w:hAnsi="Times New Roman" w:cs="Times New Roman"/>
        </w:rPr>
        <w:t>)</w:t>
      </w:r>
      <w:r w:rsidRPr="00924AF9">
        <w:rPr>
          <w:rFonts w:ascii="Times New Roman" w:hAnsi="Times New Roman" w:cs="Times New Roman"/>
        </w:rPr>
        <w:t xml:space="preserve">. </w:t>
      </w:r>
    </w:p>
    <w:p w14:paraId="6F0621DA" w14:textId="79B388FC" w:rsidR="00951D06" w:rsidRPr="00924AF9" w:rsidRDefault="00951D06" w:rsidP="00951D06">
      <w:pPr>
        <w:spacing w:line="480" w:lineRule="auto"/>
        <w:rPr>
          <w:rFonts w:ascii="Times New Roman" w:hAnsi="Times New Roman" w:cs="Times New Roman"/>
        </w:rPr>
      </w:pPr>
      <w:r>
        <w:rPr>
          <w:rFonts w:ascii="Times New Roman" w:hAnsi="Times New Roman" w:cs="Times New Roman"/>
        </w:rPr>
        <w:tab/>
        <w:t xml:space="preserve">We sorted </w:t>
      </w:r>
      <w:r w:rsidRPr="00924AF9">
        <w:rPr>
          <w:rFonts w:ascii="Times New Roman" w:hAnsi="Times New Roman" w:cs="Times New Roman"/>
        </w:rPr>
        <w:t xml:space="preserve">EM root tips from </w:t>
      </w:r>
      <w:r w:rsidRPr="00924AF9">
        <w:rPr>
          <w:rFonts w:ascii="Times New Roman" w:hAnsi="Times New Roman" w:cs="Times New Roman"/>
          <w:i/>
        </w:rPr>
        <w:t>P. ponderosa</w:t>
      </w:r>
      <w:r w:rsidRPr="00924AF9">
        <w:rPr>
          <w:rFonts w:ascii="Times New Roman" w:hAnsi="Times New Roman" w:cs="Times New Roman"/>
        </w:rPr>
        <w:t xml:space="preserve"> to morphotypes based on physical characteristics of the EM mantle</w:t>
      </w:r>
      <w:r>
        <w:rPr>
          <w:rFonts w:ascii="Times New Roman" w:hAnsi="Times New Roman" w:cs="Times New Roman"/>
        </w:rPr>
        <w:t xml:space="preserve"> (</w:t>
      </w:r>
      <w:proofErr w:type="spellStart"/>
      <w:r>
        <w:rPr>
          <w:rFonts w:ascii="Times New Roman" w:hAnsi="Times New Roman" w:cs="Times New Roman"/>
        </w:rPr>
        <w:t>Agerer</w:t>
      </w:r>
      <w:proofErr w:type="spellEnd"/>
      <w:r>
        <w:rPr>
          <w:rFonts w:ascii="Times New Roman" w:hAnsi="Times New Roman" w:cs="Times New Roman"/>
        </w:rPr>
        <w:t>, 1995)</w:t>
      </w:r>
      <w:r w:rsidRPr="00924AF9">
        <w:rPr>
          <w:rFonts w:ascii="Times New Roman" w:hAnsi="Times New Roman" w:cs="Times New Roman"/>
        </w:rPr>
        <w:t xml:space="preserve">. The number of live root tips per morphotype was recorded for each </w:t>
      </w:r>
      <w:r w:rsidR="0095776A">
        <w:rPr>
          <w:rFonts w:ascii="Times New Roman" w:hAnsi="Times New Roman" w:cs="Times New Roman"/>
        </w:rPr>
        <w:t>root</w:t>
      </w:r>
      <w:r w:rsidR="0095776A" w:rsidRPr="00924AF9">
        <w:rPr>
          <w:rFonts w:ascii="Times New Roman" w:hAnsi="Times New Roman" w:cs="Times New Roman"/>
        </w:rPr>
        <w:t xml:space="preserve"> </w:t>
      </w:r>
      <w:r w:rsidRPr="00924AF9">
        <w:rPr>
          <w:rFonts w:ascii="Times New Roman" w:hAnsi="Times New Roman" w:cs="Times New Roman"/>
        </w:rPr>
        <w:t>core. One or two representative</w:t>
      </w:r>
      <w:r>
        <w:rPr>
          <w:rFonts w:ascii="Times New Roman" w:hAnsi="Times New Roman" w:cs="Times New Roman"/>
        </w:rPr>
        <w:t>s</w:t>
      </w:r>
      <w:r w:rsidRPr="00924AF9">
        <w:rPr>
          <w:rFonts w:ascii="Times New Roman" w:hAnsi="Times New Roman" w:cs="Times New Roman"/>
        </w:rPr>
        <w:t xml:space="preserve"> of each morphotype per core were chosen for DNA extraction. </w:t>
      </w:r>
      <w:r>
        <w:rPr>
          <w:rFonts w:ascii="Times New Roman" w:hAnsi="Times New Roman" w:cs="Times New Roman"/>
        </w:rPr>
        <w:t>We stored a</w:t>
      </w:r>
      <w:r w:rsidRPr="00924AF9">
        <w:rPr>
          <w:rFonts w:ascii="Times New Roman" w:hAnsi="Times New Roman" w:cs="Times New Roman"/>
        </w:rPr>
        <w:t xml:space="preserve">ll other root tips in </w:t>
      </w:r>
      <w:proofErr w:type="spellStart"/>
      <w:r w:rsidRPr="00924AF9">
        <w:rPr>
          <w:rFonts w:ascii="Times New Roman" w:hAnsi="Times New Roman" w:cs="Times New Roman"/>
        </w:rPr>
        <w:t>cetyltrimethyl</w:t>
      </w:r>
      <w:proofErr w:type="spellEnd"/>
      <w:r w:rsidRPr="00924AF9">
        <w:rPr>
          <w:rFonts w:ascii="Times New Roman" w:hAnsi="Times New Roman" w:cs="Times New Roman"/>
        </w:rPr>
        <w:t xml:space="preserve"> ammonium bromide (CTAB) at -80 °C. The remaining root samples were air dried for 5-7 days, and their dry weight was recorded.</w:t>
      </w:r>
    </w:p>
    <w:p w14:paraId="594D9BBC" w14:textId="77777777" w:rsidR="00951D06" w:rsidRDefault="00951D06" w:rsidP="00951D06">
      <w:pPr>
        <w:spacing w:line="480" w:lineRule="auto"/>
        <w:rPr>
          <w:rFonts w:ascii="Times New Roman" w:hAnsi="Times New Roman" w:cs="Times New Roman"/>
        </w:rPr>
      </w:pPr>
    </w:p>
    <w:p w14:paraId="115C58BC" w14:textId="77777777" w:rsidR="00951D06" w:rsidRPr="00B735EB" w:rsidRDefault="00951D06" w:rsidP="00951D06">
      <w:pPr>
        <w:spacing w:line="480" w:lineRule="auto"/>
        <w:rPr>
          <w:rFonts w:ascii="Times New Roman" w:hAnsi="Times New Roman" w:cs="Times New Roman"/>
          <w:b/>
        </w:rPr>
      </w:pPr>
      <w:r>
        <w:rPr>
          <w:rFonts w:ascii="Times New Roman" w:hAnsi="Times New Roman" w:cs="Times New Roman"/>
          <w:b/>
        </w:rPr>
        <w:t>DNA extraction, PCR, and sequencing of root tips for EM fungi</w:t>
      </w:r>
    </w:p>
    <w:p w14:paraId="1EC4EB2E" w14:textId="6DEF04BA"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We extracted total genomic DNA from root tips immediately after sorting </w:t>
      </w:r>
      <w:r>
        <w:rPr>
          <w:rFonts w:ascii="Times New Roman" w:hAnsi="Times New Roman" w:cs="Times New Roman"/>
        </w:rPr>
        <w:t>as described in Bowman and Arnold (2018). Briefly, we extracted DNA with the</w:t>
      </w:r>
      <w:r w:rsidRPr="00924AF9">
        <w:rPr>
          <w:rFonts w:ascii="Times New Roman" w:hAnsi="Times New Roman" w:cs="Times New Roman"/>
        </w:rPr>
        <w:t xml:space="preserve"> </w:t>
      </w:r>
      <w:proofErr w:type="spellStart"/>
      <w:r w:rsidRPr="00924AF9">
        <w:rPr>
          <w:rFonts w:ascii="Times New Roman" w:hAnsi="Times New Roman" w:cs="Times New Roman"/>
        </w:rPr>
        <w:t>RedExtract</w:t>
      </w:r>
      <w:proofErr w:type="spellEnd"/>
      <w:r w:rsidRPr="00924AF9">
        <w:rPr>
          <w:rFonts w:ascii="Times New Roman" w:hAnsi="Times New Roman" w:cs="Times New Roman"/>
        </w:rPr>
        <w:t>-N-Amp plant PCR kit (Sigma-Aldrich, St. Louis, Missouri, USA) following the manufacturer’s instructions</w:t>
      </w:r>
      <w:r w:rsidRPr="00FB51A9">
        <w:rPr>
          <w:rFonts w:ascii="Times New Roman" w:hAnsi="Times New Roman" w:cs="Times New Roman"/>
        </w:rPr>
        <w:t xml:space="preserve">. </w:t>
      </w:r>
      <w:ins w:id="254" w:author="Microsoft Office User" w:date="2019-09-10T10:10:00Z">
        <w:r w:rsidR="00FB51A9" w:rsidRPr="00FB51A9">
          <w:rPr>
            <w:rFonts w:ascii="Times New Roman" w:hAnsi="Times New Roman" w:cs="Times New Roman"/>
            <w:rPrChange w:id="255" w:author="Microsoft Office User" w:date="2019-09-10T10:10:00Z">
              <w:rPr>
                <w:rFonts w:ascii="Calibri" w:hAnsi="Calibri" w:cs="Calibri"/>
              </w:rPr>
            </w:rPrChange>
          </w:rPr>
          <w:t xml:space="preserve">The </w:t>
        </w:r>
        <w:r w:rsidR="00FB51A9">
          <w:rPr>
            <w:rFonts w:ascii="Times New Roman" w:hAnsi="Times New Roman" w:cs="Times New Roman"/>
          </w:rPr>
          <w:t xml:space="preserve">internal transcribed spacer region </w:t>
        </w:r>
        <w:r w:rsidR="00FB51A9" w:rsidRPr="00FB51A9">
          <w:rPr>
            <w:rFonts w:ascii="Times New Roman" w:hAnsi="Times New Roman" w:cs="Times New Roman"/>
          </w:rPr>
          <w:t>(</w:t>
        </w:r>
        <w:proofErr w:type="spellStart"/>
        <w:r w:rsidR="00FB51A9" w:rsidRPr="00FB51A9">
          <w:rPr>
            <w:rFonts w:ascii="Times New Roman" w:hAnsi="Times New Roman" w:cs="Times New Roman"/>
          </w:rPr>
          <w:t>ITSrDNA</w:t>
        </w:r>
        <w:proofErr w:type="spellEnd"/>
        <w:r w:rsidR="00FB51A9" w:rsidRPr="00924AF9">
          <w:rPr>
            <w:rFonts w:ascii="Times New Roman" w:hAnsi="Times New Roman" w:cs="Times New Roman"/>
          </w:rPr>
          <w:t xml:space="preserve">, including ITS1, ITS2, and 5.8S rDNA) </w:t>
        </w:r>
      </w:ins>
      <w:ins w:id="256" w:author="Microsoft Office User" w:date="2019-09-10T10:09:00Z">
        <w:r w:rsidR="00FB51A9" w:rsidRPr="00FB51A9">
          <w:rPr>
            <w:rFonts w:ascii="Times New Roman" w:hAnsi="Times New Roman" w:cs="Times New Roman"/>
          </w:rPr>
          <w:t>and adjacent D1- D2 region of the nuclear ribosomal large subunit</w:t>
        </w:r>
      </w:ins>
      <w:del w:id="257" w:author="Microsoft Office User" w:date="2019-09-10T10:09:00Z">
        <w:r w:rsidRPr="00FB51A9" w:rsidDel="00FB51A9">
          <w:rPr>
            <w:rFonts w:ascii="Times New Roman" w:hAnsi="Times New Roman" w:cs="Times New Roman"/>
          </w:rPr>
          <w:delText>The internal transcribed spacer region</w:delText>
        </w:r>
      </w:del>
      <w:r w:rsidRPr="00FB51A9">
        <w:rPr>
          <w:rFonts w:ascii="Times New Roman" w:hAnsi="Times New Roman" w:cs="Times New Roman"/>
        </w:rPr>
        <w:t xml:space="preserve"> </w:t>
      </w:r>
      <w:ins w:id="258" w:author="Microsoft Office User" w:date="2019-09-10T10:10:00Z">
        <w:r w:rsidR="00FB51A9">
          <w:rPr>
            <w:rFonts w:ascii="Times New Roman" w:hAnsi="Times New Roman" w:cs="Times New Roman"/>
          </w:rPr>
          <w:t xml:space="preserve">(LSU) </w:t>
        </w:r>
      </w:ins>
      <w:del w:id="259" w:author="Microsoft Office User" w:date="2019-09-10T10:10:00Z">
        <w:r w:rsidRPr="00FB51A9" w:rsidDel="00FB51A9">
          <w:rPr>
            <w:rFonts w:ascii="Times New Roman" w:hAnsi="Times New Roman" w:cs="Times New Roman"/>
          </w:rPr>
          <w:delText>(ITSrDNA</w:delText>
        </w:r>
        <w:r w:rsidRPr="00924AF9" w:rsidDel="00FB51A9">
          <w:rPr>
            <w:rFonts w:ascii="Times New Roman" w:hAnsi="Times New Roman" w:cs="Times New Roman"/>
          </w:rPr>
          <w:delText xml:space="preserve">, including ITS1, ITS2, and 5.8S rDNA) </w:delText>
        </w:r>
      </w:del>
      <w:r w:rsidRPr="00924AF9">
        <w:rPr>
          <w:rFonts w:ascii="Times New Roman" w:hAnsi="Times New Roman" w:cs="Times New Roman"/>
        </w:rPr>
        <w:t xml:space="preserve">was PCR-amplified using primers ITS1F and LR3. We did not use primer ITS4B because Ascomycota </w:t>
      </w:r>
      <w:r>
        <w:rPr>
          <w:rFonts w:ascii="Times New Roman" w:hAnsi="Times New Roman" w:cs="Times New Roman"/>
        </w:rPr>
        <w:t xml:space="preserve">were prevalent </w:t>
      </w:r>
      <w:r w:rsidRPr="00924AF9">
        <w:rPr>
          <w:rFonts w:ascii="Times New Roman" w:hAnsi="Times New Roman" w:cs="Times New Roman"/>
        </w:rPr>
        <w:t>in preliminary surveys</w:t>
      </w:r>
      <w:r>
        <w:rPr>
          <w:rFonts w:ascii="Times New Roman" w:hAnsi="Times New Roman" w:cs="Times New Roman"/>
        </w:rPr>
        <w:t xml:space="preserve"> (Bowman &amp; Arnold, 2018)</w:t>
      </w:r>
      <w:r w:rsidRPr="00924AF9">
        <w:rPr>
          <w:rFonts w:ascii="Times New Roman" w:hAnsi="Times New Roman" w:cs="Times New Roman"/>
        </w:rPr>
        <w:t xml:space="preserve">. </w:t>
      </w:r>
    </w:p>
    <w:p w14:paraId="037F171C" w14:textId="635CD449" w:rsidR="00951D06" w:rsidRPr="00924AF9" w:rsidRDefault="00951D06" w:rsidP="00951D06">
      <w:pPr>
        <w:spacing w:line="480" w:lineRule="auto"/>
        <w:rPr>
          <w:rFonts w:ascii="Times New Roman" w:hAnsi="Times New Roman" w:cs="Times New Roman"/>
        </w:rPr>
      </w:pPr>
      <w:r>
        <w:rPr>
          <w:rFonts w:ascii="Times New Roman" w:hAnsi="Times New Roman" w:cs="Times New Roman"/>
        </w:rPr>
        <w:tab/>
        <w:t>We</w:t>
      </w:r>
      <w:r w:rsidRPr="00924AF9">
        <w:rPr>
          <w:rFonts w:ascii="Times New Roman" w:hAnsi="Times New Roman" w:cs="Times New Roman"/>
        </w:rPr>
        <w:t xml:space="preserve"> visualized </w:t>
      </w:r>
      <w:r>
        <w:rPr>
          <w:rFonts w:ascii="Times New Roman" w:hAnsi="Times New Roman" w:cs="Times New Roman"/>
        </w:rPr>
        <w:t xml:space="preserve">PCR products </w:t>
      </w:r>
      <w:r w:rsidRPr="00924AF9">
        <w:rPr>
          <w:rFonts w:ascii="Times New Roman" w:hAnsi="Times New Roman" w:cs="Times New Roman"/>
        </w:rPr>
        <w:t>with SYBR green following electrophoresis on a 1% agarose gel in 1%</w:t>
      </w:r>
      <w:ins w:id="260" w:author="Microsoft Office User" w:date="2019-09-10T10:11:00Z">
        <w:r w:rsidR="00510577">
          <w:rPr>
            <w:rFonts w:ascii="Times New Roman" w:hAnsi="Times New Roman" w:cs="Times New Roman"/>
          </w:rPr>
          <w:t xml:space="preserve"> Tris base, acetic acid, and EDTA </w:t>
        </w:r>
      </w:ins>
      <w:ins w:id="261" w:author="Microsoft Office User" w:date="2019-09-10T10:12:00Z">
        <w:r w:rsidR="00510577">
          <w:rPr>
            <w:rFonts w:ascii="Times New Roman" w:hAnsi="Times New Roman" w:cs="Times New Roman"/>
          </w:rPr>
          <w:t>(</w:t>
        </w:r>
      </w:ins>
      <w:del w:id="262" w:author="Microsoft Office User" w:date="2019-09-10T10:12:00Z">
        <w:r w:rsidRPr="00924AF9" w:rsidDel="00510577">
          <w:rPr>
            <w:rFonts w:ascii="Times New Roman" w:hAnsi="Times New Roman" w:cs="Times New Roman"/>
          </w:rPr>
          <w:delText xml:space="preserve"> </w:delText>
        </w:r>
      </w:del>
      <w:r w:rsidRPr="00924AF9">
        <w:rPr>
          <w:rFonts w:ascii="Times New Roman" w:hAnsi="Times New Roman" w:cs="Times New Roman"/>
        </w:rPr>
        <w:t>TAE</w:t>
      </w:r>
      <w:ins w:id="263" w:author="Microsoft Office User" w:date="2019-09-10T10:12:00Z">
        <w:r w:rsidR="00510577">
          <w:rPr>
            <w:rFonts w:ascii="Times New Roman" w:hAnsi="Times New Roman" w:cs="Times New Roman"/>
          </w:rPr>
          <w:t>)</w:t>
        </w:r>
      </w:ins>
      <w:r w:rsidRPr="00924AF9">
        <w:rPr>
          <w:rFonts w:ascii="Times New Roman" w:hAnsi="Times New Roman" w:cs="Times New Roman"/>
        </w:rPr>
        <w:t xml:space="preserve"> buffer. </w:t>
      </w:r>
      <w:r>
        <w:rPr>
          <w:rFonts w:ascii="Times New Roman" w:hAnsi="Times New Roman" w:cs="Times New Roman"/>
        </w:rPr>
        <w:t xml:space="preserve">We cleaned </w:t>
      </w:r>
      <w:r w:rsidRPr="00924AF9">
        <w:rPr>
          <w:rFonts w:ascii="Times New Roman" w:hAnsi="Times New Roman" w:cs="Times New Roman"/>
        </w:rPr>
        <w:t xml:space="preserve">samples that amplified </w:t>
      </w:r>
      <w:del w:id="264" w:author="Microsoft Office User" w:date="2019-09-10T10:12:00Z">
        <w:r w:rsidDel="00F60CFE">
          <w:rPr>
            <w:rFonts w:ascii="Times New Roman" w:hAnsi="Times New Roman" w:cs="Times New Roman"/>
          </w:rPr>
          <w:delText>using</w:delText>
        </w:r>
        <w:r w:rsidRPr="00924AF9" w:rsidDel="00F60CFE">
          <w:rPr>
            <w:rFonts w:ascii="Times New Roman" w:hAnsi="Times New Roman" w:cs="Times New Roman"/>
          </w:rPr>
          <w:delText xml:space="preserve"> </w:delText>
        </w:r>
      </w:del>
      <w:ins w:id="265" w:author="Microsoft Office User" w:date="2019-09-10T10:12:00Z">
        <w:r w:rsidR="00F60CFE">
          <w:rPr>
            <w:rFonts w:ascii="Times New Roman" w:hAnsi="Times New Roman" w:cs="Times New Roman"/>
          </w:rPr>
          <w:t>with</w:t>
        </w:r>
        <w:r w:rsidR="00F60CFE" w:rsidRPr="00924AF9">
          <w:rPr>
            <w:rFonts w:ascii="Times New Roman" w:hAnsi="Times New Roman" w:cs="Times New Roman"/>
          </w:rPr>
          <w:t xml:space="preserve"> </w:t>
        </w:r>
      </w:ins>
      <w:proofErr w:type="spellStart"/>
      <w:r w:rsidRPr="00924AF9">
        <w:rPr>
          <w:rFonts w:ascii="Times New Roman" w:hAnsi="Times New Roman" w:cs="Times New Roman"/>
        </w:rPr>
        <w:t>ExoSAP</w:t>
      </w:r>
      <w:proofErr w:type="spellEnd"/>
      <w:r w:rsidRPr="00924AF9">
        <w:rPr>
          <w:rFonts w:ascii="Times New Roman" w:hAnsi="Times New Roman" w:cs="Times New Roman"/>
        </w:rPr>
        <w:t xml:space="preserve">-IT (Affymetrix, Santa Clara, California, USA). Bidirectional Sanger </w:t>
      </w:r>
      <w:r w:rsidRPr="00924AF9">
        <w:rPr>
          <w:rFonts w:ascii="Times New Roman" w:hAnsi="Times New Roman" w:cs="Times New Roman"/>
        </w:rPr>
        <w:lastRenderedPageBreak/>
        <w:t xml:space="preserve">sequencing was performed by the University of Arizona Genetics Core </w:t>
      </w:r>
      <w:del w:id="266" w:author="Microsoft Office User" w:date="2019-09-10T10:12:00Z">
        <w:r w:rsidRPr="00951CAD" w:rsidDel="00951CAD">
          <w:rPr>
            <w:rFonts w:ascii="Times New Roman" w:hAnsi="Times New Roman" w:cs="Times New Roman"/>
            <w:rPrChange w:id="267" w:author="Microsoft Office User" w:date="2019-09-10T10:12:00Z">
              <w:rPr>
                <w:rFonts w:ascii="Times New Roman" w:hAnsi="Times New Roman" w:cs="Times New Roman"/>
                <w:highlight w:val="green"/>
              </w:rPr>
            </w:rPrChange>
          </w:rPr>
          <w:delText>using</w:delText>
        </w:r>
        <w:r w:rsidRPr="00951CAD" w:rsidDel="00951CAD">
          <w:rPr>
            <w:rFonts w:ascii="Times New Roman" w:hAnsi="Times New Roman" w:cs="Times New Roman"/>
          </w:rPr>
          <w:delText xml:space="preserve"> </w:delText>
        </w:r>
      </w:del>
      <w:ins w:id="268" w:author="Microsoft Office User" w:date="2019-09-10T10:12:00Z">
        <w:r w:rsidR="00951CAD" w:rsidRPr="00951CAD">
          <w:rPr>
            <w:rFonts w:ascii="Times New Roman" w:hAnsi="Times New Roman" w:cs="Times New Roman"/>
            <w:rPrChange w:id="269" w:author="Microsoft Office User" w:date="2019-09-10T10:12:00Z">
              <w:rPr>
                <w:rFonts w:ascii="Times New Roman" w:hAnsi="Times New Roman" w:cs="Times New Roman"/>
                <w:highlight w:val="green"/>
              </w:rPr>
            </w:rPrChange>
          </w:rPr>
          <w:t>with</w:t>
        </w:r>
        <w:r w:rsidR="00951CAD" w:rsidRPr="00924AF9">
          <w:rPr>
            <w:rFonts w:ascii="Times New Roman" w:hAnsi="Times New Roman" w:cs="Times New Roman"/>
          </w:rPr>
          <w:t xml:space="preserve"> </w:t>
        </w:r>
      </w:ins>
      <w:r w:rsidRPr="00924AF9">
        <w:rPr>
          <w:rFonts w:ascii="Times New Roman" w:hAnsi="Times New Roman" w:cs="Times New Roman"/>
        </w:rPr>
        <w:t xml:space="preserve">the Applied Biosystems Big Dye Chemistry Terminator v. 3.1 cycle sequencing kit. </w:t>
      </w:r>
      <w:r>
        <w:rPr>
          <w:rFonts w:ascii="Times New Roman" w:hAnsi="Times New Roman" w:cs="Times New Roman"/>
        </w:rPr>
        <w:t>W</w:t>
      </w:r>
      <w:r w:rsidRPr="00924AF9">
        <w:rPr>
          <w:rFonts w:ascii="Times New Roman" w:hAnsi="Times New Roman" w:cs="Times New Roman"/>
        </w:rPr>
        <w:t xml:space="preserve">e assembled sequences, scored bases, and assigned quality scores </w:t>
      </w:r>
      <w:r>
        <w:rPr>
          <w:rFonts w:ascii="Times New Roman" w:hAnsi="Times New Roman" w:cs="Times New Roman"/>
        </w:rPr>
        <w:t>with</w:t>
      </w:r>
      <w:r w:rsidRPr="00924AF9">
        <w:rPr>
          <w:rFonts w:ascii="Times New Roman" w:hAnsi="Times New Roman" w:cs="Times New Roman"/>
        </w:rPr>
        <w:t xml:space="preserve"> </w:t>
      </w:r>
      <w:proofErr w:type="spellStart"/>
      <w:r w:rsidRPr="00924AF9">
        <w:rPr>
          <w:rFonts w:ascii="Times New Roman" w:hAnsi="Times New Roman" w:cs="Times New Roman"/>
          <w:i/>
        </w:rPr>
        <w:t>phred</w:t>
      </w:r>
      <w:proofErr w:type="spellEnd"/>
      <w:r w:rsidRPr="00924AF9">
        <w:rPr>
          <w:rFonts w:ascii="Times New Roman" w:hAnsi="Times New Roman" w:cs="Times New Roman"/>
        </w:rPr>
        <w:t xml:space="preserve"> and </w:t>
      </w:r>
      <w:proofErr w:type="spellStart"/>
      <w:r w:rsidRPr="00924AF9">
        <w:rPr>
          <w:rFonts w:ascii="Times New Roman" w:hAnsi="Times New Roman" w:cs="Times New Roman"/>
          <w:i/>
        </w:rPr>
        <w:t>phrap</w:t>
      </w:r>
      <w:proofErr w:type="spellEnd"/>
      <w:r>
        <w:rPr>
          <w:rFonts w:ascii="Times New Roman" w:hAnsi="Times New Roman" w:cs="Times New Roman"/>
        </w:rPr>
        <w:t xml:space="preserve"> in </w:t>
      </w:r>
      <w:r w:rsidRPr="00924AF9">
        <w:rPr>
          <w:rFonts w:ascii="Times New Roman" w:hAnsi="Times New Roman" w:cs="Times New Roman"/>
        </w:rPr>
        <w:t>Mesquite v. 2.01+ (Maddison and Maddison, 2011; Ewing and Green, 1998; Ewing et al., 1998).</w:t>
      </w:r>
      <w:r>
        <w:rPr>
          <w:rFonts w:ascii="Times New Roman" w:hAnsi="Times New Roman" w:cs="Times New Roman"/>
        </w:rPr>
        <w:t xml:space="preserve"> We manually edited</w:t>
      </w:r>
      <w:r w:rsidRPr="00924AF9">
        <w:rPr>
          <w:rFonts w:ascii="Times New Roman" w:hAnsi="Times New Roman" w:cs="Times New Roman"/>
        </w:rPr>
        <w:t xml:space="preserve"> </w:t>
      </w:r>
      <w:r>
        <w:rPr>
          <w:rFonts w:ascii="Times New Roman" w:hAnsi="Times New Roman" w:cs="Times New Roman"/>
        </w:rPr>
        <w:t>a</w:t>
      </w:r>
      <w:r w:rsidRPr="00924AF9">
        <w:rPr>
          <w:rFonts w:ascii="Times New Roman" w:hAnsi="Times New Roman" w:cs="Times New Roman"/>
        </w:rPr>
        <w:t xml:space="preserve">ssembled sequences in </w:t>
      </w:r>
      <w:proofErr w:type="spellStart"/>
      <w:r w:rsidRPr="00924AF9">
        <w:rPr>
          <w:rFonts w:ascii="Times New Roman" w:hAnsi="Times New Roman" w:cs="Times New Roman"/>
        </w:rPr>
        <w:t>Sequencher</w:t>
      </w:r>
      <w:proofErr w:type="spellEnd"/>
      <w:r w:rsidRPr="00924AF9">
        <w:rPr>
          <w:rFonts w:ascii="Times New Roman" w:hAnsi="Times New Roman" w:cs="Times New Roman"/>
        </w:rPr>
        <w:t xml:space="preserve"> v. 4.10.1 (</w:t>
      </w:r>
      <w:proofErr w:type="spellStart"/>
      <w:r w:rsidRPr="00924AF9">
        <w:rPr>
          <w:rFonts w:ascii="Times New Roman" w:hAnsi="Times New Roman" w:cs="Times New Roman"/>
        </w:rPr>
        <w:t>GeneCodes</w:t>
      </w:r>
      <w:proofErr w:type="spellEnd"/>
      <w:r w:rsidRPr="00924AF9">
        <w:rPr>
          <w:rFonts w:ascii="Times New Roman" w:hAnsi="Times New Roman" w:cs="Times New Roman"/>
        </w:rPr>
        <w:t xml:space="preserve"> Corporation). Sequences were </w:t>
      </w:r>
      <w:r>
        <w:rPr>
          <w:rFonts w:ascii="Times New Roman" w:hAnsi="Times New Roman" w:cs="Times New Roman"/>
        </w:rPr>
        <w:t xml:space="preserve">classified to family or genus </w:t>
      </w:r>
      <w:del w:id="270" w:author="Microsoft Office User" w:date="2019-09-10T10:12:00Z">
        <w:r w:rsidRPr="00ED1011" w:rsidDel="00ED1011">
          <w:rPr>
            <w:rFonts w:ascii="Times New Roman" w:hAnsi="Times New Roman" w:cs="Times New Roman"/>
            <w:rPrChange w:id="271" w:author="Microsoft Office User" w:date="2019-09-10T10:12:00Z">
              <w:rPr>
                <w:rFonts w:ascii="Times New Roman" w:hAnsi="Times New Roman" w:cs="Times New Roman"/>
                <w:highlight w:val="green"/>
              </w:rPr>
            </w:rPrChange>
          </w:rPr>
          <w:delText>using</w:delText>
        </w:r>
        <w:r w:rsidRPr="00924AF9" w:rsidDel="00ED1011">
          <w:rPr>
            <w:rFonts w:ascii="Times New Roman" w:hAnsi="Times New Roman" w:cs="Times New Roman"/>
          </w:rPr>
          <w:delText xml:space="preserve"> </w:delText>
        </w:r>
      </w:del>
      <w:ins w:id="272" w:author="Microsoft Office User" w:date="2019-09-10T10:12:00Z">
        <w:r w:rsidR="00ED1011">
          <w:rPr>
            <w:rFonts w:ascii="Times New Roman" w:hAnsi="Times New Roman" w:cs="Times New Roman"/>
          </w:rPr>
          <w:t>with</w:t>
        </w:r>
        <w:r w:rsidR="00ED1011" w:rsidRPr="00924AF9">
          <w:rPr>
            <w:rFonts w:ascii="Times New Roman" w:hAnsi="Times New Roman" w:cs="Times New Roman"/>
          </w:rPr>
          <w:t xml:space="preserve"> </w:t>
        </w:r>
      </w:ins>
      <w:r w:rsidRPr="00924AF9">
        <w:rPr>
          <w:rFonts w:ascii="Times New Roman" w:hAnsi="Times New Roman" w:cs="Times New Roman"/>
        </w:rPr>
        <w:t xml:space="preserve">UNITE and NCBI to ensure that amplified DNA was from </w:t>
      </w:r>
      <w:r>
        <w:rPr>
          <w:rFonts w:ascii="Times New Roman" w:hAnsi="Times New Roman" w:cs="Times New Roman"/>
        </w:rPr>
        <w:t>EM</w:t>
      </w:r>
      <w:r w:rsidRPr="00924AF9">
        <w:rPr>
          <w:rFonts w:ascii="Times New Roman" w:hAnsi="Times New Roman" w:cs="Times New Roman"/>
        </w:rPr>
        <w:t xml:space="preserve"> species rather than soil fungi or root endophytes. All sequences have been deposited to GenBank (Appendix #).</w:t>
      </w:r>
    </w:p>
    <w:p w14:paraId="3DA64704" w14:textId="463FB893" w:rsidR="00951D06" w:rsidRPr="00924AF9" w:rsidRDefault="00951D06" w:rsidP="00951D06">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We</w:t>
      </w:r>
      <w:r w:rsidRPr="00924AF9">
        <w:rPr>
          <w:rFonts w:ascii="Times New Roman" w:hAnsi="Times New Roman" w:cs="Times New Roman"/>
        </w:rPr>
        <w:t xml:space="preserve"> isolated 9,844 </w:t>
      </w:r>
      <w:r>
        <w:rPr>
          <w:rFonts w:ascii="Times New Roman" w:hAnsi="Times New Roman" w:cs="Times New Roman"/>
        </w:rPr>
        <w:t xml:space="preserve">EM </w:t>
      </w:r>
      <w:r w:rsidRPr="00924AF9">
        <w:rPr>
          <w:rFonts w:ascii="Times New Roman" w:hAnsi="Times New Roman" w:cs="Times New Roman"/>
        </w:rPr>
        <w:t xml:space="preserve">root tips from 132 root cores. Of these, 514 </w:t>
      </w:r>
      <w:r>
        <w:rPr>
          <w:rFonts w:ascii="Times New Roman" w:hAnsi="Times New Roman" w:cs="Times New Roman"/>
        </w:rPr>
        <w:t xml:space="preserve">root tips </w:t>
      </w:r>
      <w:r w:rsidRPr="00924AF9">
        <w:rPr>
          <w:rFonts w:ascii="Times New Roman" w:hAnsi="Times New Roman" w:cs="Times New Roman"/>
        </w:rPr>
        <w:t xml:space="preserve">were selected </w:t>
      </w:r>
      <w:r>
        <w:rPr>
          <w:rFonts w:ascii="Times New Roman" w:hAnsi="Times New Roman" w:cs="Times New Roman"/>
        </w:rPr>
        <w:t xml:space="preserve">for sequencing. A total of </w:t>
      </w:r>
      <w:r w:rsidRPr="00924AF9">
        <w:rPr>
          <w:rFonts w:ascii="Times New Roman" w:hAnsi="Times New Roman" w:cs="Times New Roman"/>
        </w:rPr>
        <w:t>442 (86%) were sequenced</w:t>
      </w:r>
      <w:r>
        <w:rPr>
          <w:rFonts w:ascii="Times New Roman" w:hAnsi="Times New Roman" w:cs="Times New Roman"/>
        </w:rPr>
        <w:t xml:space="preserve"> </w:t>
      </w:r>
      <w:r w:rsidRPr="00924AF9">
        <w:rPr>
          <w:rFonts w:ascii="Times New Roman" w:hAnsi="Times New Roman" w:cs="Times New Roman"/>
        </w:rPr>
        <w:t xml:space="preserve">successfully. </w:t>
      </w:r>
      <w:r>
        <w:rPr>
          <w:rFonts w:ascii="Times New Roman" w:hAnsi="Times New Roman" w:cs="Times New Roman"/>
        </w:rPr>
        <w:t>We assembled o</w:t>
      </w:r>
      <w:r w:rsidRPr="00924AF9">
        <w:rPr>
          <w:rFonts w:ascii="Times New Roman" w:hAnsi="Times New Roman" w:cs="Times New Roman"/>
        </w:rPr>
        <w:t xml:space="preserve">perational taxonomic units (OTUs) in the web-based </w:t>
      </w:r>
      <w:proofErr w:type="spellStart"/>
      <w:r w:rsidRPr="00924AF9">
        <w:rPr>
          <w:rFonts w:ascii="Times New Roman" w:hAnsi="Times New Roman" w:cs="Times New Roman"/>
        </w:rPr>
        <w:t>Mobyle</w:t>
      </w:r>
      <w:proofErr w:type="spellEnd"/>
      <w:r w:rsidRPr="00924AF9">
        <w:rPr>
          <w:rFonts w:ascii="Times New Roman" w:hAnsi="Times New Roman" w:cs="Times New Roman"/>
        </w:rPr>
        <w:t xml:space="preserve"> SNAP Workbench </w:t>
      </w:r>
      <w:del w:id="273" w:author="Microsoft Office User" w:date="2019-09-10T10:12:00Z">
        <w:r w:rsidRPr="00ED1011" w:rsidDel="00ED1011">
          <w:rPr>
            <w:rFonts w:ascii="Times New Roman" w:hAnsi="Times New Roman" w:cs="Times New Roman"/>
            <w:rPrChange w:id="274" w:author="Microsoft Office User" w:date="2019-09-10T10:12:00Z">
              <w:rPr>
                <w:rFonts w:ascii="Times New Roman" w:hAnsi="Times New Roman" w:cs="Times New Roman"/>
                <w:highlight w:val="green"/>
              </w:rPr>
            </w:rPrChange>
          </w:rPr>
          <w:delText>using</w:delText>
        </w:r>
        <w:r w:rsidRPr="00ED1011" w:rsidDel="00ED1011">
          <w:rPr>
            <w:rFonts w:ascii="Times New Roman" w:hAnsi="Times New Roman" w:cs="Times New Roman"/>
          </w:rPr>
          <w:delText xml:space="preserve"> </w:delText>
        </w:r>
      </w:del>
      <w:ins w:id="275" w:author="Microsoft Office User" w:date="2019-09-10T10:12:00Z">
        <w:r w:rsidR="00ED1011" w:rsidRPr="00ED1011">
          <w:rPr>
            <w:rFonts w:ascii="Times New Roman" w:hAnsi="Times New Roman" w:cs="Times New Roman"/>
            <w:rPrChange w:id="276" w:author="Microsoft Office User" w:date="2019-09-10T10:12:00Z">
              <w:rPr>
                <w:rFonts w:ascii="Times New Roman" w:hAnsi="Times New Roman" w:cs="Times New Roman"/>
                <w:highlight w:val="green"/>
              </w:rPr>
            </w:rPrChange>
          </w:rPr>
          <w:t>with</w:t>
        </w:r>
        <w:r w:rsidR="00ED1011" w:rsidRPr="00924AF9">
          <w:rPr>
            <w:rFonts w:ascii="Times New Roman" w:hAnsi="Times New Roman" w:cs="Times New Roman"/>
          </w:rPr>
          <w:t xml:space="preserve"> </w:t>
        </w:r>
      </w:ins>
      <w:r w:rsidRPr="00924AF9">
        <w:rPr>
          <w:rFonts w:ascii="Times New Roman" w:hAnsi="Times New Roman" w:cs="Times New Roman"/>
        </w:rPr>
        <w:t xml:space="preserve">the </w:t>
      </w:r>
      <w:proofErr w:type="spellStart"/>
      <w:r w:rsidRPr="00924AF9">
        <w:rPr>
          <w:rFonts w:ascii="Times New Roman" w:hAnsi="Times New Roman" w:cs="Times New Roman"/>
        </w:rPr>
        <w:t>sanger_otu_clustering_workflow</w:t>
      </w:r>
      <w:proofErr w:type="spellEnd"/>
      <w:r w:rsidRPr="00924AF9">
        <w:rPr>
          <w:rFonts w:ascii="Times New Roman" w:hAnsi="Times New Roman" w:cs="Times New Roman"/>
        </w:rPr>
        <w:t xml:space="preserve"> (</w:t>
      </w:r>
      <w:proofErr w:type="spellStart"/>
      <w:r w:rsidRPr="00924AF9">
        <w:rPr>
          <w:rFonts w:ascii="Times New Roman" w:hAnsi="Times New Roman" w:cs="Times New Roman"/>
        </w:rPr>
        <w:t>Monacell</w:t>
      </w:r>
      <w:proofErr w:type="spellEnd"/>
      <w:r w:rsidRPr="00924AF9">
        <w:rPr>
          <w:rFonts w:ascii="Times New Roman" w:hAnsi="Times New Roman" w:cs="Times New Roman"/>
        </w:rPr>
        <w:t xml:space="preserve"> and Carbone, 2014; </w:t>
      </w:r>
      <w:proofErr w:type="spellStart"/>
      <w:r w:rsidRPr="00924AF9">
        <w:rPr>
          <w:rFonts w:ascii="Times New Roman" w:hAnsi="Times New Roman" w:cs="Times New Roman"/>
        </w:rPr>
        <w:t>U’Ren</w:t>
      </w:r>
      <w:proofErr w:type="spellEnd"/>
      <w:r w:rsidRPr="00924AF9">
        <w:rPr>
          <w:rFonts w:ascii="Times New Roman" w:hAnsi="Times New Roman" w:cs="Times New Roman"/>
        </w:rPr>
        <w:t xml:space="preserve"> et al., 2014). The assembly pipeline used removed chimeric sequences (Edgar et al., 2011); automatically trimmed small subunit ribosomal DNA (</w:t>
      </w:r>
      <w:proofErr w:type="spellStart"/>
      <w:r w:rsidRPr="00924AF9">
        <w:rPr>
          <w:rFonts w:ascii="Times New Roman" w:hAnsi="Times New Roman" w:cs="Times New Roman"/>
        </w:rPr>
        <w:t>SSUrDNA</w:t>
      </w:r>
      <w:proofErr w:type="spellEnd"/>
      <w:r w:rsidRPr="00924AF9">
        <w:rPr>
          <w:rFonts w:ascii="Times New Roman" w:hAnsi="Times New Roman" w:cs="Times New Roman"/>
        </w:rPr>
        <w:t>), large subunit DNA (</w:t>
      </w:r>
      <w:proofErr w:type="spellStart"/>
      <w:r w:rsidRPr="00924AF9">
        <w:rPr>
          <w:rFonts w:ascii="Times New Roman" w:hAnsi="Times New Roman" w:cs="Times New Roman"/>
        </w:rPr>
        <w:t>LSUrDNA</w:t>
      </w:r>
      <w:proofErr w:type="spellEnd"/>
      <w:r w:rsidRPr="00924AF9">
        <w:rPr>
          <w:rFonts w:ascii="Times New Roman" w:hAnsi="Times New Roman" w:cs="Times New Roman"/>
        </w:rPr>
        <w:t xml:space="preserve">), and 5.8S sequences; and removed </w:t>
      </w:r>
      <w:r>
        <w:rPr>
          <w:rFonts w:ascii="Times New Roman" w:hAnsi="Times New Roman" w:cs="Times New Roman"/>
        </w:rPr>
        <w:t xml:space="preserve">any </w:t>
      </w:r>
      <w:r w:rsidRPr="00924AF9">
        <w:rPr>
          <w:rFonts w:ascii="Times New Roman" w:hAnsi="Times New Roman" w:cs="Times New Roman"/>
        </w:rPr>
        <w:t>sequences lacking either the ITS1 or ITS2 region. Sequences were clustered into OTUs at 97% similarity</w:t>
      </w:r>
      <w:r>
        <w:rPr>
          <w:rFonts w:ascii="Times New Roman" w:hAnsi="Times New Roman" w:cs="Times New Roman"/>
        </w:rPr>
        <w:t>,</w:t>
      </w:r>
      <w:r w:rsidRPr="00924AF9">
        <w:rPr>
          <w:rFonts w:ascii="Times New Roman" w:hAnsi="Times New Roman" w:cs="Times New Roman"/>
        </w:rPr>
        <w:t xml:space="preserve"> resulting in a total of 116 OTUs (Izzo et al., 2005; Smith et al., 2007). </w:t>
      </w:r>
      <w:r>
        <w:rPr>
          <w:rFonts w:ascii="Times New Roman" w:hAnsi="Times New Roman" w:cs="Times New Roman"/>
        </w:rPr>
        <w:t>Overall,</w:t>
      </w:r>
      <w:r w:rsidRPr="00924AF9">
        <w:rPr>
          <w:rFonts w:ascii="Times New Roman" w:hAnsi="Times New Roman" w:cs="Times New Roman"/>
        </w:rPr>
        <w:t xml:space="preserve"> 54 </w:t>
      </w:r>
      <w:r>
        <w:rPr>
          <w:rFonts w:ascii="Times New Roman" w:hAnsi="Times New Roman" w:cs="Times New Roman"/>
        </w:rPr>
        <w:t xml:space="preserve">OTUs </w:t>
      </w:r>
      <w:r w:rsidRPr="00924AF9">
        <w:rPr>
          <w:rFonts w:ascii="Times New Roman" w:hAnsi="Times New Roman" w:cs="Times New Roman"/>
        </w:rPr>
        <w:t xml:space="preserve">(47%) were singletons and 20 (17%) were doubletons. </w:t>
      </w:r>
    </w:p>
    <w:p w14:paraId="2EFF46FC" w14:textId="77777777" w:rsidR="00951D06" w:rsidRPr="00924AF9" w:rsidRDefault="00951D06" w:rsidP="00951D06">
      <w:pPr>
        <w:spacing w:line="480" w:lineRule="auto"/>
        <w:rPr>
          <w:rFonts w:ascii="Times New Roman" w:hAnsi="Times New Roman" w:cs="Times New Roman"/>
        </w:rPr>
      </w:pPr>
    </w:p>
    <w:p w14:paraId="125305EB" w14:textId="77777777" w:rsidR="00951D06" w:rsidRPr="00924AF9" w:rsidDel="002A7A2A" w:rsidRDefault="00951D06" w:rsidP="00951D06">
      <w:pPr>
        <w:spacing w:line="480" w:lineRule="auto"/>
        <w:rPr>
          <w:del w:id="277" w:author="Microsoft Office User" w:date="2019-09-18T11:16:00Z"/>
          <w:rFonts w:ascii="Times New Roman" w:hAnsi="Times New Roman" w:cs="Times New Roman"/>
        </w:rPr>
      </w:pPr>
      <w:r>
        <w:rPr>
          <w:rFonts w:ascii="Times New Roman" w:hAnsi="Times New Roman" w:cs="Times New Roman"/>
          <w:b/>
        </w:rPr>
        <w:t>Statistical analyses</w:t>
      </w:r>
    </w:p>
    <w:p w14:paraId="1616D015" w14:textId="54C71404" w:rsidR="00951D06" w:rsidRPr="00924AF9" w:rsidDel="002A7A2A" w:rsidRDefault="00951D06" w:rsidP="00951D06">
      <w:pPr>
        <w:spacing w:line="480" w:lineRule="auto"/>
        <w:rPr>
          <w:del w:id="278" w:author="Microsoft Office User" w:date="2019-09-18T11:16:00Z"/>
          <w:rFonts w:ascii="Times New Roman" w:hAnsi="Times New Roman" w:cs="Times New Roman"/>
        </w:rPr>
      </w:pPr>
      <w:del w:id="279" w:author="Microsoft Office User" w:date="2019-09-18T11:16:00Z">
        <w:r w:rsidDel="002A7A2A">
          <w:rPr>
            <w:rFonts w:ascii="Times New Roman" w:hAnsi="Times New Roman" w:cs="Times New Roman"/>
          </w:rPr>
          <w:delText>Mean annual</w:delText>
        </w:r>
        <w:r w:rsidRPr="00924AF9" w:rsidDel="002A7A2A">
          <w:rPr>
            <w:rFonts w:ascii="Times New Roman" w:hAnsi="Times New Roman" w:cs="Times New Roman"/>
          </w:rPr>
          <w:delText xml:space="preserve"> precipitation (mm) and max</w:delText>
        </w:r>
        <w:r w:rsidDel="002A7A2A">
          <w:rPr>
            <w:rFonts w:ascii="Times New Roman" w:hAnsi="Times New Roman" w:cs="Times New Roman"/>
          </w:rPr>
          <w:delText>imum</w:delText>
        </w:r>
        <w:r w:rsidRPr="00924AF9" w:rsidDel="002A7A2A">
          <w:rPr>
            <w:rFonts w:ascii="Times New Roman" w:hAnsi="Times New Roman" w:cs="Times New Roman"/>
          </w:rPr>
          <w:delText xml:space="preserve"> annual temperature (°C) (Table 1) were correlated (linear regression; F</w:delText>
        </w:r>
        <w:r w:rsidRPr="00924AF9" w:rsidDel="002A7A2A">
          <w:rPr>
            <w:rFonts w:ascii="Times New Roman" w:hAnsi="Times New Roman" w:cs="Times New Roman"/>
            <w:vertAlign w:val="subscript"/>
          </w:rPr>
          <w:delText>1,39</w:delText>
        </w:r>
        <w:r w:rsidRPr="00924AF9" w:rsidDel="002A7A2A">
          <w:rPr>
            <w:rFonts w:ascii="Times New Roman" w:hAnsi="Times New Roman" w:cs="Times New Roman"/>
          </w:rPr>
          <w:delText xml:space="preserve"> = 117.10, p-value &lt; 0.001, R</w:delText>
        </w:r>
        <w:r w:rsidRPr="00924AF9" w:rsidDel="002A7A2A">
          <w:rPr>
            <w:rFonts w:ascii="Times New Roman" w:hAnsi="Times New Roman" w:cs="Times New Roman"/>
            <w:vertAlign w:val="superscript"/>
          </w:rPr>
          <w:delText>2</w:delText>
        </w:r>
        <w:r w:rsidRPr="00924AF9" w:rsidDel="002A7A2A">
          <w:rPr>
            <w:rFonts w:ascii="Times New Roman" w:hAnsi="Times New Roman" w:cs="Times New Roman"/>
          </w:rPr>
          <w:delText xml:space="preserve"> = 0.74), </w:delText>
        </w:r>
        <w:r w:rsidDel="002A7A2A">
          <w:rPr>
            <w:rFonts w:ascii="Times New Roman" w:hAnsi="Times New Roman" w:cs="Times New Roman"/>
          </w:rPr>
          <w:delText>Therefore we used</w:delText>
        </w:r>
        <w:r w:rsidRPr="00924AF9" w:rsidDel="002A7A2A">
          <w:rPr>
            <w:rFonts w:ascii="Times New Roman" w:hAnsi="Times New Roman" w:cs="Times New Roman"/>
          </w:rPr>
          <w:delText xml:space="preserve"> </w:delText>
        </w:r>
        <w:r w:rsidDel="002A7A2A">
          <w:rPr>
            <w:rFonts w:ascii="Times New Roman" w:hAnsi="Times New Roman" w:cs="Times New Roman"/>
          </w:rPr>
          <w:delText xml:space="preserve">mean annual </w:delText>
        </w:r>
        <w:r w:rsidRPr="00924AF9" w:rsidDel="002A7A2A">
          <w:rPr>
            <w:rFonts w:ascii="Times New Roman" w:hAnsi="Times New Roman" w:cs="Times New Roman"/>
          </w:rPr>
          <w:delText xml:space="preserve">precipitation to represent climate in our analyses as it showed a significant difference between ranges, </w:delText>
        </w:r>
        <w:r w:rsidDel="002A7A2A">
          <w:rPr>
            <w:rFonts w:ascii="Times New Roman" w:hAnsi="Times New Roman" w:cs="Times New Roman"/>
          </w:rPr>
          <w:delText>whereas</w:delText>
        </w:r>
        <w:r w:rsidRPr="00924AF9" w:rsidDel="002A7A2A">
          <w:rPr>
            <w:rFonts w:ascii="Times New Roman" w:hAnsi="Times New Roman" w:cs="Times New Roman"/>
          </w:rPr>
          <w:delText xml:space="preserve"> max</w:delText>
        </w:r>
        <w:r w:rsidDel="002A7A2A">
          <w:rPr>
            <w:rFonts w:ascii="Times New Roman" w:hAnsi="Times New Roman" w:cs="Times New Roman"/>
          </w:rPr>
          <w:delText>imum</w:delText>
        </w:r>
        <w:r w:rsidRPr="00924AF9" w:rsidDel="002A7A2A">
          <w:rPr>
            <w:rFonts w:ascii="Times New Roman" w:hAnsi="Times New Roman" w:cs="Times New Roman"/>
          </w:rPr>
          <w:delText xml:space="preserve"> annual temperature did not (Fig. S1). </w:delText>
        </w:r>
        <w:r w:rsidDel="002A7A2A">
          <w:rPr>
            <w:rFonts w:ascii="Times New Roman" w:hAnsi="Times New Roman" w:cs="Times New Roman"/>
          </w:rPr>
          <w:delText>We analyzed climate variables</w:delText>
        </w:r>
        <w:r w:rsidRPr="00924AF9" w:rsidDel="002A7A2A">
          <w:rPr>
            <w:rFonts w:ascii="Times New Roman" w:hAnsi="Times New Roman" w:cs="Times New Roman"/>
          </w:rPr>
          <w:delText xml:space="preserve"> </w:delText>
        </w:r>
      </w:del>
      <w:del w:id="280" w:author="Microsoft Office User" w:date="2019-09-10T10:14:00Z">
        <w:r w:rsidRPr="004171AC" w:rsidDel="004171AC">
          <w:rPr>
            <w:rFonts w:ascii="Times New Roman" w:hAnsi="Times New Roman" w:cs="Times New Roman"/>
            <w:rPrChange w:id="281" w:author="Microsoft Office User" w:date="2019-09-10T10:14:00Z">
              <w:rPr>
                <w:rFonts w:ascii="Times New Roman" w:hAnsi="Times New Roman" w:cs="Times New Roman"/>
                <w:highlight w:val="green"/>
              </w:rPr>
            </w:rPrChange>
          </w:rPr>
          <w:delText>using</w:delText>
        </w:r>
      </w:del>
      <w:del w:id="282" w:author="Microsoft Office User" w:date="2019-09-18T11:16:00Z">
        <w:r w:rsidRPr="00924AF9" w:rsidDel="002A7A2A">
          <w:rPr>
            <w:rFonts w:ascii="Times New Roman" w:hAnsi="Times New Roman" w:cs="Times New Roman"/>
          </w:rPr>
          <w:delText xml:space="preserve"> a mixed effects model as part of an analysis of variance (ANOVA) in which range and fire history were fixed factors and site was treated as a random factor. </w:delText>
        </w:r>
      </w:del>
    </w:p>
    <w:p w14:paraId="04396297" w14:textId="1689C974" w:rsidR="00951D06" w:rsidRPr="00924AF9" w:rsidDel="002A7A2A" w:rsidRDefault="00951D06" w:rsidP="00951D06">
      <w:pPr>
        <w:spacing w:line="480" w:lineRule="auto"/>
        <w:rPr>
          <w:del w:id="283" w:author="Microsoft Office User" w:date="2019-09-18T11:16:00Z"/>
          <w:rFonts w:ascii="Times New Roman" w:hAnsi="Times New Roman" w:cs="Times New Roman"/>
        </w:rPr>
      </w:pPr>
      <w:del w:id="284" w:author="Microsoft Office User" w:date="2019-09-18T11:16:00Z">
        <w:r w:rsidDel="002A7A2A">
          <w:rPr>
            <w:rFonts w:ascii="Times New Roman" w:hAnsi="Times New Roman" w:cs="Times New Roman"/>
          </w:rPr>
          <w:tab/>
        </w:r>
        <w:r w:rsidRPr="00924AF9" w:rsidDel="002A7A2A">
          <w:rPr>
            <w:rFonts w:ascii="Times New Roman" w:hAnsi="Times New Roman" w:cs="Times New Roman"/>
          </w:rPr>
          <w:delText>We conducted a PCA of the soil characteristics</w:delText>
        </w:r>
        <w:r w:rsidDel="002A7A2A">
          <w:rPr>
            <w:rFonts w:ascii="Times New Roman" w:hAnsi="Times New Roman" w:cs="Times New Roman"/>
          </w:rPr>
          <w:delText xml:space="preserve"> important in the plant-EM relationship (Read &amp; Smith, 2008), including pH, phosphate, potassium, and nitrate</w:delText>
        </w:r>
        <w:r w:rsidRPr="00924AF9" w:rsidDel="002A7A2A">
          <w:rPr>
            <w:rFonts w:ascii="Times New Roman" w:hAnsi="Times New Roman" w:cs="Times New Roman"/>
          </w:rPr>
          <w:delText xml:space="preserve"> (Table 2). PCA axis 1</w:delText>
        </w:r>
        <w:r w:rsidDel="002A7A2A">
          <w:rPr>
            <w:rFonts w:ascii="Times New Roman" w:hAnsi="Times New Roman" w:cs="Times New Roman"/>
          </w:rPr>
          <w:delText>,</w:delText>
        </w:r>
        <w:r w:rsidRPr="00924AF9" w:rsidDel="002A7A2A">
          <w:rPr>
            <w:rFonts w:ascii="Times New Roman" w:hAnsi="Times New Roman" w:cs="Times New Roman"/>
          </w:rPr>
          <w:delText xml:space="preserve"> which explained 50.22% of the variation, was used as the response variable in a mixed effects model ANOVA in which range and fire history were fixed factors and both site and tree were treated as random factors. Our analysis showed that soil did not vary significantly between ranges nor between sites with differing fire histories (Fig. S2). </w:delText>
        </w:r>
      </w:del>
      <w:del w:id="285" w:author="Microsoft Office User" w:date="2019-09-10T10:15:00Z">
        <w:r w:rsidRPr="00924AF9" w:rsidDel="00525640">
          <w:rPr>
            <w:rFonts w:ascii="Times New Roman" w:hAnsi="Times New Roman" w:cs="Times New Roman"/>
          </w:rPr>
          <w:delText>W</w:delText>
        </w:r>
      </w:del>
      <w:del w:id="286" w:author="Microsoft Office User" w:date="2019-09-18T11:16:00Z">
        <w:r w:rsidRPr="00924AF9" w:rsidDel="002A7A2A">
          <w:rPr>
            <w:rFonts w:ascii="Times New Roman" w:hAnsi="Times New Roman" w:cs="Times New Roman"/>
          </w:rPr>
          <w:delText>e</w:delText>
        </w:r>
      </w:del>
      <w:del w:id="287" w:author="Microsoft Office User" w:date="2019-09-10T10:15:00Z">
        <w:r w:rsidRPr="00924AF9" w:rsidDel="00525640">
          <w:rPr>
            <w:rFonts w:ascii="Times New Roman" w:hAnsi="Times New Roman" w:cs="Times New Roman"/>
          </w:rPr>
          <w:delText>, therefore</w:delText>
        </w:r>
      </w:del>
      <w:del w:id="288" w:author="Microsoft Office User" w:date="2019-09-10T10:16:00Z">
        <w:r w:rsidRPr="00924AF9" w:rsidDel="00525640">
          <w:rPr>
            <w:rFonts w:ascii="Times New Roman" w:hAnsi="Times New Roman" w:cs="Times New Roman"/>
          </w:rPr>
          <w:delText>,</w:delText>
        </w:r>
        <w:r w:rsidRPr="00924AF9" w:rsidDel="005B098F">
          <w:rPr>
            <w:rFonts w:ascii="Times New Roman" w:hAnsi="Times New Roman" w:cs="Times New Roman"/>
          </w:rPr>
          <w:delText xml:space="preserve"> </w:delText>
        </w:r>
      </w:del>
      <w:del w:id="289" w:author="Microsoft Office User" w:date="2019-09-18T11:16:00Z">
        <w:r w:rsidRPr="00924AF9" w:rsidDel="002A7A2A">
          <w:rPr>
            <w:rFonts w:ascii="Times New Roman" w:hAnsi="Times New Roman" w:cs="Times New Roman"/>
          </w:rPr>
          <w:delText xml:space="preserve">did not include soil in future analyses. </w:delText>
        </w:r>
      </w:del>
    </w:p>
    <w:p w14:paraId="2887EDBC" w14:textId="77777777" w:rsidR="00951D06" w:rsidRPr="00924AF9" w:rsidRDefault="00951D06" w:rsidP="00951D06">
      <w:pPr>
        <w:spacing w:line="480" w:lineRule="auto"/>
        <w:rPr>
          <w:rFonts w:ascii="Times New Roman" w:hAnsi="Times New Roman" w:cs="Times New Roman"/>
        </w:rPr>
      </w:pPr>
    </w:p>
    <w:p w14:paraId="01B80597" w14:textId="77777777" w:rsidR="00951D06" w:rsidRPr="00924AF9" w:rsidRDefault="00951D06" w:rsidP="00951D06">
      <w:pPr>
        <w:spacing w:line="480" w:lineRule="auto"/>
        <w:rPr>
          <w:rFonts w:ascii="Times New Roman" w:hAnsi="Times New Roman" w:cs="Times New Roman"/>
          <w:i/>
        </w:rPr>
      </w:pPr>
      <w:r w:rsidRPr="00924AF9">
        <w:rPr>
          <w:rFonts w:ascii="Times New Roman" w:hAnsi="Times New Roman" w:cs="Times New Roman"/>
          <w:i/>
        </w:rPr>
        <w:t>Species richness and diversity</w:t>
      </w:r>
    </w:p>
    <w:p w14:paraId="0BBB1F7E" w14:textId="3BB9E82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Diversity was analyzed </w:t>
      </w:r>
      <w:ins w:id="290" w:author="Microsoft Office User" w:date="2019-09-19T10:01:00Z">
        <w:r w:rsidR="003A7C8B">
          <w:rPr>
            <w:rFonts w:ascii="Times New Roman" w:hAnsi="Times New Roman" w:cs="Times New Roman"/>
          </w:rPr>
          <w:t>with</w:t>
        </w:r>
      </w:ins>
      <w:del w:id="291" w:author="Microsoft Office User" w:date="2019-09-19T10:01:00Z">
        <w:r w:rsidDel="003A7C8B">
          <w:rPr>
            <w:rFonts w:ascii="Times New Roman" w:hAnsi="Times New Roman" w:cs="Times New Roman"/>
          </w:rPr>
          <w:delText>a</w:delText>
        </w:r>
      </w:del>
      <w:del w:id="292" w:author="Microsoft Office User" w:date="2019-09-19T10:00:00Z">
        <w:r w:rsidDel="003A7C8B">
          <w:rPr>
            <w:rFonts w:ascii="Times New Roman" w:hAnsi="Times New Roman" w:cs="Times New Roman"/>
          </w:rPr>
          <w:delText>s</w:delText>
        </w:r>
      </w:del>
      <w:r w:rsidRPr="00924AF9">
        <w:rPr>
          <w:rFonts w:ascii="Times New Roman" w:hAnsi="Times New Roman" w:cs="Times New Roman"/>
        </w:rPr>
        <w:t xml:space="preserve"> Fisher’s alpha</w:t>
      </w:r>
      <w:ins w:id="293" w:author="Microsoft Office User" w:date="2019-09-19T10:01:00Z">
        <w:r w:rsidR="003A7C8B">
          <w:rPr>
            <w:rFonts w:ascii="Times New Roman" w:hAnsi="Times New Roman" w:cs="Times New Roman"/>
          </w:rPr>
          <w:t>,</w:t>
        </w:r>
      </w:ins>
      <w:r w:rsidRPr="00924AF9">
        <w:rPr>
          <w:rFonts w:ascii="Times New Roman" w:hAnsi="Times New Roman" w:cs="Times New Roman"/>
        </w:rPr>
        <w:t xml:space="preserve"> </w:t>
      </w:r>
      <w:del w:id="294" w:author="Microsoft Office User" w:date="2019-09-19T10:00:00Z">
        <w:r w:rsidRPr="00924AF9" w:rsidDel="003A7C8B">
          <w:rPr>
            <w:rFonts w:ascii="Times New Roman" w:hAnsi="Times New Roman" w:cs="Times New Roman"/>
          </w:rPr>
          <w:delText>and Shannon’s diversity</w:delText>
        </w:r>
        <w:r w:rsidDel="003A7C8B">
          <w:rPr>
            <w:rFonts w:ascii="Times New Roman" w:hAnsi="Times New Roman" w:cs="Times New Roman"/>
          </w:rPr>
          <w:delText xml:space="preserve"> </w:delText>
        </w:r>
      </w:del>
      <w:moveFromRangeStart w:id="295" w:author="Microsoft Office User" w:date="2019-09-19T10:01:00Z" w:name="move19779690"/>
      <w:moveFrom w:id="296" w:author="Microsoft Office User" w:date="2019-09-19T10:01:00Z">
        <w:r w:rsidRPr="00924AF9" w:rsidDel="003A7C8B">
          <w:rPr>
            <w:rFonts w:ascii="Times New Roman" w:hAnsi="Times New Roman" w:cs="Times New Roman"/>
          </w:rPr>
          <w:t xml:space="preserve">(Fisher et al., 1943). </w:t>
        </w:r>
      </w:moveFrom>
      <w:moveFromRangeEnd w:id="295"/>
      <w:del w:id="297" w:author="Microsoft Office User" w:date="2019-09-19T10:01:00Z">
        <w:r w:rsidRPr="00924AF9" w:rsidDel="003A7C8B">
          <w:rPr>
            <w:rFonts w:ascii="Times New Roman" w:hAnsi="Times New Roman" w:cs="Times New Roman"/>
          </w:rPr>
          <w:delText>Fisher’s alpha</w:delText>
        </w:r>
      </w:del>
      <w:ins w:id="298" w:author="Microsoft Office User" w:date="2019-09-19T10:01:00Z">
        <w:r w:rsidR="003A7C8B">
          <w:rPr>
            <w:rFonts w:ascii="Times New Roman" w:hAnsi="Times New Roman" w:cs="Times New Roman"/>
          </w:rPr>
          <w:t>which</w:t>
        </w:r>
      </w:ins>
      <w:r w:rsidRPr="00924AF9">
        <w:rPr>
          <w:rFonts w:ascii="Times New Roman" w:hAnsi="Times New Roman" w:cs="Times New Roman"/>
        </w:rPr>
        <w:t xml:space="preserve"> is robust to variable sample sizes and is used for communities that generally follow a logarithmic series distribution</w:t>
      </w:r>
      <w:r>
        <w:rPr>
          <w:rFonts w:ascii="Times New Roman" w:hAnsi="Times New Roman" w:cs="Times New Roman"/>
        </w:rPr>
        <w:t>,</w:t>
      </w:r>
      <w:r w:rsidRPr="00924AF9">
        <w:rPr>
          <w:rFonts w:ascii="Times New Roman" w:hAnsi="Times New Roman" w:cs="Times New Roman"/>
        </w:rPr>
        <w:t xml:space="preserve"> as is common </w:t>
      </w:r>
      <w:ins w:id="299" w:author="Microsoft Office User" w:date="2019-09-19T10:00:00Z">
        <w:r w:rsidR="003A7C8B">
          <w:rPr>
            <w:rFonts w:ascii="Times New Roman" w:hAnsi="Times New Roman" w:cs="Times New Roman"/>
          </w:rPr>
          <w:t xml:space="preserve">in </w:t>
        </w:r>
      </w:ins>
      <w:r w:rsidRPr="00924AF9">
        <w:rPr>
          <w:rFonts w:ascii="Times New Roman" w:hAnsi="Times New Roman" w:cs="Times New Roman"/>
        </w:rPr>
        <w:t>microbial communities</w:t>
      </w:r>
      <w:ins w:id="300" w:author="Microsoft Office User" w:date="2019-09-19T10:01:00Z">
        <w:r w:rsidR="003A7C8B">
          <w:rPr>
            <w:rFonts w:ascii="Times New Roman" w:hAnsi="Times New Roman" w:cs="Times New Roman"/>
          </w:rPr>
          <w:t xml:space="preserve"> </w:t>
        </w:r>
      </w:ins>
      <w:moveToRangeStart w:id="301" w:author="Microsoft Office User" w:date="2019-09-19T10:01:00Z" w:name="move19779690"/>
      <w:moveTo w:id="302" w:author="Microsoft Office User" w:date="2019-09-19T10:01:00Z">
        <w:r w:rsidR="003A7C8B" w:rsidRPr="00924AF9">
          <w:rPr>
            <w:rFonts w:ascii="Times New Roman" w:hAnsi="Times New Roman" w:cs="Times New Roman"/>
          </w:rPr>
          <w:t>(Fisher et al., 1943)</w:t>
        </w:r>
        <w:del w:id="303" w:author="Microsoft Office User" w:date="2019-09-19T10:01:00Z">
          <w:r w:rsidR="003A7C8B" w:rsidRPr="00924AF9" w:rsidDel="003A7C8B">
            <w:rPr>
              <w:rFonts w:ascii="Times New Roman" w:hAnsi="Times New Roman" w:cs="Times New Roman"/>
            </w:rPr>
            <w:delText>.</w:delText>
          </w:r>
        </w:del>
      </w:moveTo>
      <w:moveToRangeEnd w:id="301"/>
      <w:r>
        <w:rPr>
          <w:rFonts w:ascii="Times New Roman" w:hAnsi="Times New Roman" w:cs="Times New Roman"/>
        </w:rPr>
        <w:t xml:space="preserve">. </w:t>
      </w:r>
      <w:del w:id="304" w:author="Microsoft Office User" w:date="2019-09-19T10:00:00Z">
        <w:r w:rsidRPr="00924AF9" w:rsidDel="003A7C8B">
          <w:rPr>
            <w:rFonts w:ascii="Times New Roman" w:hAnsi="Times New Roman" w:cs="Times New Roman"/>
          </w:rPr>
          <w:delText xml:space="preserve">To complement Fisher’s alpha diversity index, diversity was also calculated using Shannon’s diversity index as it is a non-parametric diversity measure (Shannon, 1948). </w:delText>
        </w:r>
      </w:del>
      <w:r w:rsidRPr="00924AF9">
        <w:rPr>
          <w:rFonts w:ascii="Times New Roman" w:hAnsi="Times New Roman" w:cs="Times New Roman"/>
        </w:rPr>
        <w:t xml:space="preserve">Diversity and species richness were calculated per </w:t>
      </w:r>
      <w:r w:rsidRPr="00924AF9">
        <w:rPr>
          <w:rFonts w:ascii="Times New Roman" w:hAnsi="Times New Roman" w:cs="Times New Roman"/>
        </w:rPr>
        <w:lastRenderedPageBreak/>
        <w:t xml:space="preserve">tree </w:t>
      </w:r>
      <w:r>
        <w:rPr>
          <w:rFonts w:ascii="Times New Roman" w:hAnsi="Times New Roman" w:cs="Times New Roman"/>
        </w:rPr>
        <w:t>with</w:t>
      </w:r>
      <w:r w:rsidRPr="00924AF9">
        <w:rPr>
          <w:rFonts w:ascii="Times New Roman" w:hAnsi="Times New Roman" w:cs="Times New Roman"/>
        </w:rPr>
        <w:t xml:space="preserve"> the ‘vegan’ package in R </w:t>
      </w:r>
      <w:ins w:id="305" w:author="Microsoft Office User" w:date="2019-09-18T13:33:00Z">
        <w:r w:rsidR="00182AA3">
          <w:rPr>
            <w:rFonts w:ascii="Times New Roman" w:hAnsi="Times New Roman" w:cs="Times New Roman"/>
          </w:rPr>
          <w:t>(</w:t>
        </w:r>
      </w:ins>
      <w:del w:id="306" w:author="Microsoft Office User" w:date="2019-09-18T13:33:00Z">
        <w:r w:rsidRPr="00924AF9" w:rsidDel="00182AA3">
          <w:rPr>
            <w:rFonts w:ascii="Times New Roman" w:hAnsi="Times New Roman" w:cs="Times New Roman"/>
          </w:rPr>
          <w:delText xml:space="preserve">(Supplementary </w:delText>
        </w:r>
      </w:del>
      <w:ins w:id="307" w:author="Microsoft Office User" w:date="2019-09-18T13:33:00Z">
        <w:r w:rsidR="00182AA3">
          <w:rPr>
            <w:rFonts w:ascii="Times New Roman" w:hAnsi="Times New Roman" w:cs="Times New Roman"/>
          </w:rPr>
          <w:t>T</w:t>
        </w:r>
      </w:ins>
      <w:del w:id="308" w:author="Microsoft Office User" w:date="2019-09-18T13:33:00Z">
        <w:r w:rsidRPr="00924AF9" w:rsidDel="00182AA3">
          <w:rPr>
            <w:rFonts w:ascii="Times New Roman" w:hAnsi="Times New Roman" w:cs="Times New Roman"/>
          </w:rPr>
          <w:delText>t</w:delText>
        </w:r>
      </w:del>
      <w:r w:rsidRPr="00924AF9">
        <w:rPr>
          <w:rFonts w:ascii="Times New Roman" w:hAnsi="Times New Roman" w:cs="Times New Roman"/>
        </w:rPr>
        <w:t xml:space="preserve">able </w:t>
      </w:r>
      <w:del w:id="309" w:author="Microsoft Office User" w:date="2019-09-18T13:33:00Z">
        <w:r w:rsidRPr="00924AF9" w:rsidDel="00182AA3">
          <w:rPr>
            <w:rFonts w:ascii="Times New Roman" w:hAnsi="Times New Roman" w:cs="Times New Roman"/>
          </w:rPr>
          <w:delText>S</w:delText>
        </w:r>
      </w:del>
      <w:ins w:id="310" w:author="Microsoft Office User" w:date="2019-09-18T14:01:00Z">
        <w:r w:rsidR="00FE6CF2">
          <w:rPr>
            <w:rFonts w:ascii="Times New Roman" w:hAnsi="Times New Roman" w:cs="Times New Roman"/>
          </w:rPr>
          <w:t>3</w:t>
        </w:r>
      </w:ins>
      <w:del w:id="311" w:author="Microsoft Office User" w:date="2019-09-18T13:30:00Z">
        <w:r w:rsidRPr="00924AF9" w:rsidDel="000F38EF">
          <w:rPr>
            <w:rFonts w:ascii="Times New Roman" w:hAnsi="Times New Roman" w:cs="Times New Roman"/>
          </w:rPr>
          <w:delText>1</w:delText>
        </w:r>
      </w:del>
      <w:r w:rsidRPr="00924AF9">
        <w:rPr>
          <w:rFonts w:ascii="Times New Roman" w:hAnsi="Times New Roman" w:cs="Times New Roman"/>
        </w:rPr>
        <w:t xml:space="preserve">) (Oksanen, 2018). </w:t>
      </w:r>
      <w:r>
        <w:rPr>
          <w:rFonts w:ascii="Times New Roman" w:hAnsi="Times New Roman" w:cs="Times New Roman"/>
        </w:rPr>
        <w:t>D</w:t>
      </w:r>
      <w:r w:rsidRPr="00924AF9">
        <w:rPr>
          <w:rFonts w:ascii="Times New Roman" w:hAnsi="Times New Roman" w:cs="Times New Roman"/>
        </w:rPr>
        <w:t>ata w</w:t>
      </w:r>
      <w:r>
        <w:rPr>
          <w:rFonts w:ascii="Times New Roman" w:hAnsi="Times New Roman" w:cs="Times New Roman"/>
        </w:rPr>
        <w:t>ere</w:t>
      </w:r>
      <w:r w:rsidRPr="00924AF9">
        <w:rPr>
          <w:rFonts w:ascii="Times New Roman" w:hAnsi="Times New Roman" w:cs="Times New Roman"/>
        </w:rPr>
        <w:t xml:space="preserve"> assessed for normality and heterogeneity of variance prior to analysis (data not shown). Species richness and diversity were normal</w:t>
      </w:r>
      <w:r>
        <w:rPr>
          <w:rFonts w:ascii="Times New Roman" w:hAnsi="Times New Roman" w:cs="Times New Roman"/>
        </w:rPr>
        <w:t>ly distributed.</w:t>
      </w:r>
      <w:r w:rsidRPr="00924AF9">
        <w:rPr>
          <w:rFonts w:ascii="Times New Roman" w:hAnsi="Times New Roman" w:cs="Times New Roman"/>
        </w:rPr>
        <w:t xml:space="preserve"> </w:t>
      </w:r>
      <w:r>
        <w:rPr>
          <w:rFonts w:ascii="Times New Roman" w:hAnsi="Times New Roman" w:cs="Times New Roman"/>
        </w:rPr>
        <w:t xml:space="preserve">We removed outliers from </w:t>
      </w:r>
      <w:r w:rsidRPr="00924AF9">
        <w:rPr>
          <w:rFonts w:ascii="Times New Roman" w:hAnsi="Times New Roman" w:cs="Times New Roman"/>
        </w:rPr>
        <w:t xml:space="preserve">the Fisher’s alpha analysis </w:t>
      </w:r>
      <w:r>
        <w:rPr>
          <w:rFonts w:ascii="Times New Roman" w:hAnsi="Times New Roman" w:cs="Times New Roman"/>
        </w:rPr>
        <w:t>if</w:t>
      </w:r>
      <w:r w:rsidRPr="00924AF9">
        <w:rPr>
          <w:rFonts w:ascii="Times New Roman" w:hAnsi="Times New Roman" w:cs="Times New Roman"/>
        </w:rPr>
        <w:t xml:space="preserve"> the species richness was equal to the community abundance </w:t>
      </w:r>
      <w:r>
        <w:rPr>
          <w:rFonts w:ascii="Times New Roman" w:hAnsi="Times New Roman" w:cs="Times New Roman"/>
        </w:rPr>
        <w:t>as</w:t>
      </w:r>
      <w:r w:rsidRPr="00924AF9">
        <w:rPr>
          <w:rFonts w:ascii="Times New Roman" w:hAnsi="Times New Roman" w:cs="Times New Roman"/>
        </w:rPr>
        <w:t xml:space="preserve"> this falsely inflated the Fisher’s alpha value </w:t>
      </w:r>
      <w:ins w:id="312" w:author="Microsoft Office User" w:date="2019-09-18T13:31:00Z">
        <w:r w:rsidR="00182AA3">
          <w:rPr>
            <w:rFonts w:ascii="Times New Roman" w:hAnsi="Times New Roman" w:cs="Times New Roman"/>
          </w:rPr>
          <w:t>(T</w:t>
        </w:r>
      </w:ins>
      <w:del w:id="313" w:author="Microsoft Office User" w:date="2019-09-18T13:31:00Z">
        <w:r w:rsidRPr="00924AF9" w:rsidDel="00182AA3">
          <w:rPr>
            <w:rFonts w:ascii="Times New Roman" w:hAnsi="Times New Roman" w:cs="Times New Roman"/>
          </w:rPr>
          <w:delText>(</w:delText>
        </w:r>
      </w:del>
      <w:del w:id="314" w:author="Microsoft Office User" w:date="2019-09-18T13:30:00Z">
        <w:r w:rsidRPr="00924AF9" w:rsidDel="00182AA3">
          <w:rPr>
            <w:rFonts w:ascii="Times New Roman" w:hAnsi="Times New Roman" w:cs="Times New Roman"/>
          </w:rPr>
          <w:delText xml:space="preserve">Supplementary </w:delText>
        </w:r>
      </w:del>
      <w:del w:id="315" w:author="Microsoft Office User" w:date="2019-09-18T13:31:00Z">
        <w:r w:rsidRPr="00924AF9" w:rsidDel="00182AA3">
          <w:rPr>
            <w:rFonts w:ascii="Times New Roman" w:hAnsi="Times New Roman" w:cs="Times New Roman"/>
          </w:rPr>
          <w:delText>t</w:delText>
        </w:r>
      </w:del>
      <w:r w:rsidRPr="00924AF9">
        <w:rPr>
          <w:rFonts w:ascii="Times New Roman" w:hAnsi="Times New Roman" w:cs="Times New Roman"/>
        </w:rPr>
        <w:t xml:space="preserve">able </w:t>
      </w:r>
      <w:del w:id="316" w:author="Microsoft Office User" w:date="2019-09-18T13:33:00Z">
        <w:r w:rsidRPr="00924AF9" w:rsidDel="00182AA3">
          <w:rPr>
            <w:rFonts w:ascii="Times New Roman" w:hAnsi="Times New Roman" w:cs="Times New Roman"/>
          </w:rPr>
          <w:delText>S</w:delText>
        </w:r>
      </w:del>
      <w:ins w:id="317" w:author="Microsoft Office User" w:date="2019-09-18T14:01:00Z">
        <w:r w:rsidR="00FE6CF2">
          <w:rPr>
            <w:rFonts w:ascii="Times New Roman" w:hAnsi="Times New Roman" w:cs="Times New Roman"/>
          </w:rPr>
          <w:t>3</w:t>
        </w:r>
      </w:ins>
      <w:del w:id="318" w:author="Microsoft Office User" w:date="2019-09-18T13:30:00Z">
        <w:r w:rsidRPr="00924AF9" w:rsidDel="000F38EF">
          <w:rPr>
            <w:rFonts w:ascii="Times New Roman" w:hAnsi="Times New Roman" w:cs="Times New Roman"/>
          </w:rPr>
          <w:delText>1</w:delText>
        </w:r>
      </w:del>
      <w:r w:rsidRPr="00924AF9">
        <w:rPr>
          <w:rFonts w:ascii="Times New Roman" w:hAnsi="Times New Roman" w:cs="Times New Roman"/>
        </w:rPr>
        <w:t xml:space="preserve">). We assessed differences between </w:t>
      </w:r>
      <w:r>
        <w:rPr>
          <w:rFonts w:ascii="Times New Roman" w:hAnsi="Times New Roman" w:cs="Times New Roman"/>
        </w:rPr>
        <w:t>burned and unburned</w:t>
      </w:r>
      <w:r w:rsidRPr="00924AF9">
        <w:rPr>
          <w:rFonts w:ascii="Times New Roman" w:hAnsi="Times New Roman" w:cs="Times New Roman"/>
        </w:rPr>
        <w:t xml:space="preserve"> sites within each range for species richness</w:t>
      </w:r>
      <w:ins w:id="319" w:author="Microsoft Office User" w:date="2019-09-19T10:03:00Z">
        <w:r w:rsidR="00061374">
          <w:rPr>
            <w:rFonts w:ascii="Times New Roman" w:hAnsi="Times New Roman" w:cs="Times New Roman"/>
          </w:rPr>
          <w:t xml:space="preserve"> and</w:t>
        </w:r>
      </w:ins>
      <w:del w:id="320" w:author="Microsoft Office User" w:date="2019-09-19T10:03:00Z">
        <w:r w:rsidRPr="00924AF9" w:rsidDel="00061374">
          <w:rPr>
            <w:rFonts w:ascii="Times New Roman" w:hAnsi="Times New Roman" w:cs="Times New Roman"/>
          </w:rPr>
          <w:delText>,</w:delText>
        </w:r>
      </w:del>
      <w:r w:rsidRPr="00924AF9">
        <w:rPr>
          <w:rFonts w:ascii="Times New Roman" w:hAnsi="Times New Roman" w:cs="Times New Roman"/>
        </w:rPr>
        <w:t xml:space="preserve"> Fisher’s alpha</w:t>
      </w:r>
      <w:del w:id="321" w:author="Microsoft Office User" w:date="2019-09-19T10:03:00Z">
        <w:r w:rsidRPr="00924AF9" w:rsidDel="00061374">
          <w:rPr>
            <w:rFonts w:ascii="Times New Roman" w:hAnsi="Times New Roman" w:cs="Times New Roman"/>
          </w:rPr>
          <w:delText>, and Shannon’s diversity</w:delText>
        </w:r>
      </w:del>
      <w:r w:rsidRPr="00924AF9">
        <w:rPr>
          <w:rFonts w:ascii="Times New Roman" w:hAnsi="Times New Roman" w:cs="Times New Roman"/>
        </w:rPr>
        <w:t xml:space="preserve"> using a t-test. All analyses were carried out using R (R Core Team, 2018). </w:t>
      </w:r>
    </w:p>
    <w:p w14:paraId="24B3C9A4" w14:textId="77777777" w:rsidR="00951D06" w:rsidRPr="00924AF9" w:rsidRDefault="00951D06" w:rsidP="00951D06">
      <w:pPr>
        <w:spacing w:line="480" w:lineRule="auto"/>
        <w:rPr>
          <w:rFonts w:ascii="Times New Roman" w:hAnsi="Times New Roman" w:cs="Times New Roman"/>
        </w:rPr>
      </w:pPr>
    </w:p>
    <w:p w14:paraId="204B7123" w14:textId="77777777" w:rsidR="00951D06" w:rsidRPr="00924AF9" w:rsidRDefault="00951D06" w:rsidP="00951D06">
      <w:pPr>
        <w:spacing w:line="480" w:lineRule="auto"/>
        <w:rPr>
          <w:rFonts w:ascii="Times New Roman" w:hAnsi="Times New Roman" w:cs="Times New Roman"/>
          <w:i/>
        </w:rPr>
      </w:pPr>
      <w:r w:rsidRPr="00924AF9">
        <w:rPr>
          <w:rFonts w:ascii="Times New Roman" w:hAnsi="Times New Roman" w:cs="Times New Roman"/>
          <w:i/>
        </w:rPr>
        <w:t>Community composition</w:t>
      </w:r>
    </w:p>
    <w:p w14:paraId="09400AC5" w14:textId="6069616F" w:rsidR="00951D06" w:rsidRPr="00924AF9" w:rsidRDefault="00A5274E" w:rsidP="00951D06">
      <w:pPr>
        <w:spacing w:line="480" w:lineRule="auto"/>
        <w:rPr>
          <w:rFonts w:ascii="Times New Roman" w:hAnsi="Times New Roman" w:cs="Times New Roman"/>
        </w:rPr>
      </w:pPr>
      <w:ins w:id="322" w:author="Microsoft Office User" w:date="2019-09-19T10:04:00Z">
        <w:r>
          <w:rPr>
            <w:rFonts w:ascii="Times New Roman" w:hAnsi="Times New Roman" w:cs="Times New Roman"/>
          </w:rPr>
          <w:t>We analyzed the c</w:t>
        </w:r>
      </w:ins>
      <w:del w:id="323" w:author="Microsoft Office User" w:date="2019-09-19T10:04:00Z">
        <w:r w:rsidR="00951D06" w:rsidRPr="00924AF9" w:rsidDel="00A5274E">
          <w:rPr>
            <w:rFonts w:ascii="Times New Roman" w:hAnsi="Times New Roman" w:cs="Times New Roman"/>
          </w:rPr>
          <w:delText>C</w:delText>
        </w:r>
      </w:del>
      <w:r w:rsidR="00951D06" w:rsidRPr="00924AF9">
        <w:rPr>
          <w:rFonts w:ascii="Times New Roman" w:hAnsi="Times New Roman" w:cs="Times New Roman"/>
        </w:rPr>
        <w:t xml:space="preserve">ommunity composition of EM communities </w:t>
      </w:r>
      <w:del w:id="324" w:author="Microsoft Office User" w:date="2019-09-19T10:04:00Z">
        <w:r w:rsidR="00951D06" w:rsidRPr="00924AF9" w:rsidDel="00A5274E">
          <w:rPr>
            <w:rFonts w:ascii="Times New Roman" w:hAnsi="Times New Roman" w:cs="Times New Roman"/>
          </w:rPr>
          <w:delText xml:space="preserve">was analyzed </w:delText>
        </w:r>
      </w:del>
      <w:r w:rsidR="00951D06" w:rsidRPr="00924AF9">
        <w:rPr>
          <w:rFonts w:ascii="Times New Roman" w:hAnsi="Times New Roman" w:cs="Times New Roman"/>
        </w:rPr>
        <w:t xml:space="preserve">based on fire history, both within each range and across both ranges, </w:t>
      </w:r>
      <w:del w:id="325" w:author="Microsoft Office User" w:date="2019-09-10T12:02:00Z">
        <w:r w:rsidR="00951D06" w:rsidRPr="00043143" w:rsidDel="00043143">
          <w:rPr>
            <w:rFonts w:ascii="Times New Roman" w:hAnsi="Times New Roman" w:cs="Times New Roman"/>
            <w:rPrChange w:id="326" w:author="Microsoft Office User" w:date="2019-09-10T12:02:00Z">
              <w:rPr>
                <w:rFonts w:ascii="Times New Roman" w:hAnsi="Times New Roman" w:cs="Times New Roman"/>
                <w:highlight w:val="green"/>
              </w:rPr>
            </w:rPrChange>
          </w:rPr>
          <w:delText>using</w:delText>
        </w:r>
        <w:r w:rsidR="00951D06" w:rsidRPr="00043143" w:rsidDel="00043143">
          <w:rPr>
            <w:rFonts w:ascii="Times New Roman" w:hAnsi="Times New Roman" w:cs="Times New Roman"/>
          </w:rPr>
          <w:delText xml:space="preserve"> </w:delText>
        </w:r>
      </w:del>
      <w:ins w:id="327" w:author="Microsoft Office User" w:date="2019-09-10T12:02:00Z">
        <w:r w:rsidR="00043143" w:rsidRPr="00043143">
          <w:rPr>
            <w:rFonts w:ascii="Times New Roman" w:hAnsi="Times New Roman" w:cs="Times New Roman"/>
            <w:rPrChange w:id="328" w:author="Microsoft Office User" w:date="2019-09-10T12:02:00Z">
              <w:rPr>
                <w:rFonts w:ascii="Times New Roman" w:hAnsi="Times New Roman" w:cs="Times New Roman"/>
                <w:highlight w:val="green"/>
              </w:rPr>
            </w:rPrChange>
          </w:rPr>
          <w:t>with</w:t>
        </w:r>
        <w:r w:rsidR="00043143" w:rsidRPr="00924AF9">
          <w:rPr>
            <w:rFonts w:ascii="Times New Roman" w:hAnsi="Times New Roman" w:cs="Times New Roman"/>
          </w:rPr>
          <w:t xml:space="preserve"> </w:t>
        </w:r>
      </w:ins>
      <w:r w:rsidR="00951D06" w:rsidRPr="00924AF9">
        <w:rPr>
          <w:rFonts w:ascii="Times New Roman" w:hAnsi="Times New Roman" w:cs="Times New Roman"/>
        </w:rPr>
        <w:t>an analysis of similarity (ANOSIM)</w:t>
      </w:r>
      <w:ins w:id="329" w:author="Microsoft Office User" w:date="2019-09-19T10:05:00Z">
        <w:r w:rsidR="00BB3E1A">
          <w:rPr>
            <w:rFonts w:ascii="Times New Roman" w:hAnsi="Times New Roman" w:cs="Times New Roman"/>
          </w:rPr>
          <w:t xml:space="preserve"> and assessed p</w:t>
        </w:r>
      </w:ins>
      <w:del w:id="330" w:author="Microsoft Office User" w:date="2019-09-19T10:05:00Z">
        <w:r w:rsidR="00951D06" w:rsidRPr="00924AF9" w:rsidDel="00BB3E1A">
          <w:rPr>
            <w:rFonts w:ascii="Times New Roman" w:hAnsi="Times New Roman" w:cs="Times New Roman"/>
          </w:rPr>
          <w:delText>. P</w:delText>
        </w:r>
      </w:del>
      <w:r w:rsidR="00951D06" w:rsidRPr="00924AF9">
        <w:rPr>
          <w:rFonts w:ascii="Times New Roman" w:hAnsi="Times New Roman" w:cs="Times New Roman"/>
        </w:rPr>
        <w:t xml:space="preserve">atterns </w:t>
      </w:r>
      <w:del w:id="331" w:author="Microsoft Office User" w:date="2019-09-19T10:05:00Z">
        <w:r w:rsidR="00951D06" w:rsidRPr="00924AF9" w:rsidDel="00BB3E1A">
          <w:rPr>
            <w:rFonts w:ascii="Times New Roman" w:hAnsi="Times New Roman" w:cs="Times New Roman"/>
          </w:rPr>
          <w:delText xml:space="preserve">were assessed </w:delText>
        </w:r>
      </w:del>
      <w:r w:rsidR="00951D06" w:rsidRPr="00924AF9">
        <w:rPr>
          <w:rFonts w:ascii="Times New Roman" w:hAnsi="Times New Roman" w:cs="Times New Roman"/>
        </w:rPr>
        <w:t xml:space="preserve">visually using non-metric multidimensional scaling (NMDS). To assess community differences, we used two </w:t>
      </w:r>
      <w:del w:id="332" w:author="Microsoft Office User" w:date="2019-09-19T10:05:00Z">
        <w:r w:rsidR="00951D06" w:rsidRPr="00924AF9" w:rsidDel="005F28A6">
          <w:rPr>
            <w:rFonts w:ascii="Times New Roman" w:hAnsi="Times New Roman" w:cs="Times New Roman"/>
          </w:rPr>
          <w:delText xml:space="preserve">different </w:delText>
        </w:r>
      </w:del>
      <w:r w:rsidR="00951D06" w:rsidRPr="00924AF9">
        <w:rPr>
          <w:rFonts w:ascii="Times New Roman" w:hAnsi="Times New Roman" w:cs="Times New Roman"/>
        </w:rPr>
        <w:t xml:space="preserve">similarity indices: Jaccard (a presence/absence measure) and </w:t>
      </w:r>
      <w:proofErr w:type="spellStart"/>
      <w:r w:rsidR="00951D06" w:rsidRPr="00924AF9">
        <w:rPr>
          <w:rFonts w:ascii="Times New Roman" w:hAnsi="Times New Roman" w:cs="Times New Roman"/>
        </w:rPr>
        <w:t>Morisitia</w:t>
      </w:r>
      <w:proofErr w:type="spellEnd"/>
      <w:r w:rsidR="00951D06" w:rsidRPr="00924AF9">
        <w:rPr>
          <w:rFonts w:ascii="Times New Roman" w:hAnsi="Times New Roman" w:cs="Times New Roman"/>
        </w:rPr>
        <w:t>-Horn (an abundance measure) (</w:t>
      </w:r>
      <w:proofErr w:type="spellStart"/>
      <w:r w:rsidR="00951D06" w:rsidRPr="00924AF9">
        <w:rPr>
          <w:rFonts w:ascii="Times New Roman" w:hAnsi="Times New Roman" w:cs="Times New Roman"/>
        </w:rPr>
        <w:t>Magurran</w:t>
      </w:r>
      <w:proofErr w:type="spellEnd"/>
      <w:r w:rsidR="00951D06" w:rsidRPr="00924AF9">
        <w:rPr>
          <w:rFonts w:ascii="Times New Roman" w:hAnsi="Times New Roman" w:cs="Times New Roman"/>
        </w:rPr>
        <w:t xml:space="preserve"> 2004). </w:t>
      </w:r>
      <w:del w:id="333" w:author="Microsoft Office User" w:date="2019-09-19T10:08:00Z">
        <w:r w:rsidR="00951D06" w:rsidRPr="00924AF9" w:rsidDel="00721409">
          <w:rPr>
            <w:rFonts w:ascii="Times New Roman" w:hAnsi="Times New Roman" w:cs="Times New Roman"/>
          </w:rPr>
          <w:delText xml:space="preserve">Data </w:delText>
        </w:r>
        <w:r w:rsidR="00951D06" w:rsidDel="00721409">
          <w:rPr>
            <w:rFonts w:ascii="Times New Roman" w:hAnsi="Times New Roman" w:cs="Times New Roman"/>
          </w:rPr>
          <w:delText>were</w:delText>
        </w:r>
        <w:r w:rsidR="00951D06" w:rsidRPr="00924AF9" w:rsidDel="00721409">
          <w:rPr>
            <w:rFonts w:ascii="Times New Roman" w:hAnsi="Times New Roman" w:cs="Times New Roman"/>
          </w:rPr>
          <w:delText xml:space="preserve"> assessed</w:delText>
        </w:r>
      </w:del>
      <w:ins w:id="334" w:author="Microsoft Office User" w:date="2019-09-19T10:08:00Z">
        <w:r w:rsidR="00721409">
          <w:rPr>
            <w:rFonts w:ascii="Times New Roman" w:hAnsi="Times New Roman" w:cs="Times New Roman"/>
          </w:rPr>
          <w:t>We checked data</w:t>
        </w:r>
      </w:ins>
      <w:r w:rsidR="00951D06" w:rsidRPr="00924AF9">
        <w:rPr>
          <w:rFonts w:ascii="Times New Roman" w:hAnsi="Times New Roman" w:cs="Times New Roman"/>
        </w:rPr>
        <w:t xml:space="preserve"> for normality and equal variance prior to ANOSIM (data not shown). The datasets that failed to meet the assumptions required for ANOSIM were analyzed </w:t>
      </w:r>
      <w:r w:rsidR="00951D06">
        <w:rPr>
          <w:rFonts w:ascii="Times New Roman" w:hAnsi="Times New Roman" w:cs="Times New Roman"/>
        </w:rPr>
        <w:t>with</w:t>
      </w:r>
      <w:r w:rsidR="00951D06" w:rsidRPr="00924AF9">
        <w:rPr>
          <w:rFonts w:ascii="Times New Roman" w:hAnsi="Times New Roman" w:cs="Times New Roman"/>
        </w:rPr>
        <w:t xml:space="preserve"> </w:t>
      </w:r>
      <w:ins w:id="335" w:author="Microsoft Office User" w:date="2019-09-19T10:06:00Z">
        <w:r w:rsidR="00C75A4E">
          <w:rPr>
            <w:rFonts w:ascii="Times New Roman" w:hAnsi="Times New Roman" w:cs="Times New Roman"/>
          </w:rPr>
          <w:t>a permutation multivariate analysis of variance (</w:t>
        </w:r>
      </w:ins>
      <w:r w:rsidR="00951D06" w:rsidRPr="00924AF9">
        <w:rPr>
          <w:rFonts w:ascii="Times New Roman" w:hAnsi="Times New Roman" w:cs="Times New Roman"/>
        </w:rPr>
        <w:t>PERMANOVA</w:t>
      </w:r>
      <w:ins w:id="336" w:author="Microsoft Office User" w:date="2019-09-19T10:06:00Z">
        <w:r w:rsidR="00C75A4E">
          <w:rPr>
            <w:rFonts w:ascii="Times New Roman" w:hAnsi="Times New Roman" w:cs="Times New Roman"/>
          </w:rPr>
          <w:t>)</w:t>
        </w:r>
      </w:ins>
      <w:r w:rsidR="00951D06" w:rsidRPr="00924AF9">
        <w:rPr>
          <w:rFonts w:ascii="Times New Roman" w:hAnsi="Times New Roman" w:cs="Times New Roman"/>
        </w:rPr>
        <w:t xml:space="preserve">. </w:t>
      </w:r>
    </w:p>
    <w:p w14:paraId="78E9E87D" w14:textId="77777777" w:rsidR="00951D06" w:rsidRPr="00924AF9" w:rsidRDefault="00951D06" w:rsidP="00951D06">
      <w:pPr>
        <w:spacing w:line="480" w:lineRule="auto"/>
        <w:rPr>
          <w:rFonts w:ascii="Times New Roman" w:hAnsi="Times New Roman" w:cs="Times New Roman"/>
        </w:rPr>
      </w:pPr>
    </w:p>
    <w:p w14:paraId="4088FF74" w14:textId="77777777" w:rsidR="00951D06" w:rsidRPr="00924AF9" w:rsidRDefault="00951D06" w:rsidP="00951D06">
      <w:pPr>
        <w:spacing w:line="480" w:lineRule="auto"/>
        <w:rPr>
          <w:rFonts w:ascii="Times New Roman" w:hAnsi="Times New Roman" w:cs="Times New Roman"/>
          <w:i/>
        </w:rPr>
      </w:pPr>
      <w:r w:rsidRPr="00924AF9">
        <w:rPr>
          <w:rFonts w:ascii="Times New Roman" w:hAnsi="Times New Roman" w:cs="Times New Roman"/>
          <w:i/>
        </w:rPr>
        <w:t>Taxonomy</w:t>
      </w:r>
    </w:p>
    <w:p w14:paraId="62BCE6EC" w14:textId="1587DC64" w:rsidR="00951D06" w:rsidRPr="00924AF9" w:rsidRDefault="00951D06" w:rsidP="00951D06">
      <w:pPr>
        <w:spacing w:line="480" w:lineRule="auto"/>
        <w:rPr>
          <w:rFonts w:ascii="Times New Roman" w:hAnsi="Times New Roman" w:cs="Times New Roman"/>
        </w:rPr>
      </w:pPr>
      <w:del w:id="337" w:author="Microsoft Office User" w:date="2019-09-19T10:07:00Z">
        <w:r w:rsidRPr="00924AF9" w:rsidDel="00993B36">
          <w:rPr>
            <w:rFonts w:ascii="Times New Roman" w:hAnsi="Times New Roman" w:cs="Times New Roman"/>
          </w:rPr>
          <w:delText>Sequences were assigned</w:delText>
        </w:r>
      </w:del>
      <w:ins w:id="338" w:author="Microsoft Office User" w:date="2019-09-19T10:07:00Z">
        <w:r w:rsidR="00993B36">
          <w:rPr>
            <w:rFonts w:ascii="Times New Roman" w:hAnsi="Times New Roman" w:cs="Times New Roman"/>
          </w:rPr>
          <w:t>We assigned</w:t>
        </w:r>
      </w:ins>
      <w:r w:rsidRPr="00924AF9">
        <w:rPr>
          <w:rFonts w:ascii="Times New Roman" w:hAnsi="Times New Roman" w:cs="Times New Roman"/>
        </w:rPr>
        <w:t xml:space="preserve"> taxonom</w:t>
      </w:r>
      <w:ins w:id="339" w:author="Microsoft Office User" w:date="2019-09-19T10:07:00Z">
        <w:r w:rsidR="00993B36">
          <w:rPr>
            <w:rFonts w:ascii="Times New Roman" w:hAnsi="Times New Roman" w:cs="Times New Roman"/>
          </w:rPr>
          <w:t>y to sequences</w:t>
        </w:r>
      </w:ins>
      <w:del w:id="340" w:author="Microsoft Office User" w:date="2019-09-19T10:07:00Z">
        <w:r w:rsidRPr="00924AF9" w:rsidDel="00993B36">
          <w:rPr>
            <w:rFonts w:ascii="Times New Roman" w:hAnsi="Times New Roman" w:cs="Times New Roman"/>
          </w:rPr>
          <w:delText>ically</w:delText>
        </w:r>
      </w:del>
      <w:r w:rsidRPr="00924AF9">
        <w:rPr>
          <w:rFonts w:ascii="Times New Roman" w:hAnsi="Times New Roman" w:cs="Times New Roman"/>
        </w:rPr>
        <w:t xml:space="preserve"> </w:t>
      </w:r>
      <w:r>
        <w:rPr>
          <w:rFonts w:ascii="Times New Roman" w:hAnsi="Times New Roman" w:cs="Times New Roman"/>
        </w:rPr>
        <w:t>with</w:t>
      </w:r>
      <w:r w:rsidRPr="00924AF9">
        <w:rPr>
          <w:rFonts w:ascii="Times New Roman" w:hAnsi="Times New Roman" w:cs="Times New Roman"/>
        </w:rPr>
        <w:t xml:space="preserve"> </w:t>
      </w:r>
      <w:r>
        <w:rPr>
          <w:rFonts w:ascii="Times New Roman" w:hAnsi="Times New Roman" w:cs="Times New Roman"/>
        </w:rPr>
        <w:t>the</w:t>
      </w:r>
      <w:r w:rsidRPr="00924AF9">
        <w:rPr>
          <w:rFonts w:ascii="Times New Roman" w:hAnsi="Times New Roman" w:cs="Times New Roman"/>
        </w:rPr>
        <w:t xml:space="preserve"> NCBI and the UNITE database</w:t>
      </w:r>
      <w:r>
        <w:rPr>
          <w:rFonts w:ascii="Times New Roman" w:hAnsi="Times New Roman" w:cs="Times New Roman"/>
        </w:rPr>
        <w:t>s</w:t>
      </w:r>
      <w:r w:rsidRPr="00924AF9">
        <w:rPr>
          <w:rFonts w:ascii="Times New Roman" w:hAnsi="Times New Roman" w:cs="Times New Roman"/>
        </w:rPr>
        <w:t xml:space="preserve"> (UNITE community). </w:t>
      </w:r>
      <w:del w:id="341" w:author="Microsoft Office User" w:date="2019-09-19T10:07:00Z">
        <w:r w:rsidRPr="00924AF9" w:rsidDel="00993B36">
          <w:rPr>
            <w:rFonts w:ascii="Times New Roman" w:hAnsi="Times New Roman" w:cs="Times New Roman"/>
          </w:rPr>
          <w:delText>Taxonom</w:delText>
        </w:r>
      </w:del>
      <w:ins w:id="342" w:author="Microsoft Office User" w:date="2019-09-19T10:07:00Z">
        <w:r w:rsidR="00993B36">
          <w:rPr>
            <w:rFonts w:ascii="Times New Roman" w:hAnsi="Times New Roman" w:cs="Times New Roman"/>
          </w:rPr>
          <w:t xml:space="preserve">We assessed the taxonomic composition of communities </w:t>
        </w:r>
      </w:ins>
      <w:del w:id="343" w:author="Microsoft Office User" w:date="2019-09-19T10:07:00Z">
        <w:r w:rsidRPr="00924AF9" w:rsidDel="00993B36">
          <w:rPr>
            <w:rFonts w:ascii="Times New Roman" w:hAnsi="Times New Roman" w:cs="Times New Roman"/>
          </w:rPr>
          <w:delText xml:space="preserve">y was assessed </w:delText>
        </w:r>
      </w:del>
      <w:r>
        <w:rPr>
          <w:rFonts w:ascii="Times New Roman" w:hAnsi="Times New Roman" w:cs="Times New Roman"/>
        </w:rPr>
        <w:t>with</w:t>
      </w:r>
      <w:r w:rsidRPr="00924AF9">
        <w:rPr>
          <w:rFonts w:ascii="Times New Roman" w:hAnsi="Times New Roman" w:cs="Times New Roman"/>
        </w:rPr>
        <w:t xml:space="preserve"> a chi-square analysis at the class level and genus level as a function of fire history within each range. Rare genera </w:t>
      </w:r>
      <w:r>
        <w:rPr>
          <w:rFonts w:ascii="Times New Roman" w:hAnsi="Times New Roman" w:cs="Times New Roman"/>
        </w:rPr>
        <w:t>(</w:t>
      </w:r>
      <w:r w:rsidRPr="00924AF9">
        <w:rPr>
          <w:rFonts w:ascii="Times New Roman" w:hAnsi="Times New Roman" w:cs="Times New Roman"/>
        </w:rPr>
        <w:t xml:space="preserve">those with </w:t>
      </w:r>
      <w:r>
        <w:rPr>
          <w:rFonts w:ascii="Times New Roman" w:hAnsi="Times New Roman" w:cs="Times New Roman"/>
        </w:rPr>
        <w:t>fewer</w:t>
      </w:r>
      <w:r w:rsidRPr="00924AF9">
        <w:rPr>
          <w:rFonts w:ascii="Times New Roman" w:hAnsi="Times New Roman" w:cs="Times New Roman"/>
        </w:rPr>
        <w:t xml:space="preserve"> than four occurrences across all sites</w:t>
      </w:r>
      <w:r>
        <w:rPr>
          <w:rFonts w:ascii="Times New Roman" w:hAnsi="Times New Roman" w:cs="Times New Roman"/>
        </w:rPr>
        <w:t>)</w:t>
      </w:r>
      <w:r w:rsidRPr="00924AF9">
        <w:rPr>
          <w:rFonts w:ascii="Times New Roman" w:hAnsi="Times New Roman" w:cs="Times New Roman"/>
        </w:rPr>
        <w:t xml:space="preserve"> were removed prior to analysis. </w:t>
      </w:r>
      <w:ins w:id="344" w:author="Microsoft Office User" w:date="2019-09-19T10:08:00Z">
        <w:r w:rsidR="007A43D4">
          <w:rPr>
            <w:rFonts w:ascii="Times New Roman" w:hAnsi="Times New Roman" w:cs="Times New Roman"/>
          </w:rPr>
          <w:lastRenderedPageBreak/>
          <w:t xml:space="preserve">Additionally, </w:t>
        </w:r>
      </w:ins>
      <w:del w:id="345" w:author="Microsoft Office User" w:date="2019-09-19T10:08:00Z">
        <w:r w:rsidDel="007A43D4">
          <w:rPr>
            <w:rFonts w:ascii="Times New Roman" w:hAnsi="Times New Roman" w:cs="Times New Roman"/>
          </w:rPr>
          <w:delText xml:space="preserve">As certain genera and species are known to increase in abundance in fire disturbed sites, </w:delText>
        </w:r>
      </w:del>
      <w:r>
        <w:rPr>
          <w:rFonts w:ascii="Times New Roman" w:hAnsi="Times New Roman" w:cs="Times New Roman"/>
        </w:rPr>
        <w:t>w</w:t>
      </w:r>
      <w:r w:rsidRPr="00924AF9">
        <w:rPr>
          <w:rFonts w:ascii="Times New Roman" w:hAnsi="Times New Roman" w:cs="Times New Roman"/>
        </w:rPr>
        <w:t xml:space="preserve">e used indicator species analysis to assess whether particular taxonomic groups </w:t>
      </w:r>
      <w:r>
        <w:rPr>
          <w:rFonts w:ascii="Times New Roman" w:hAnsi="Times New Roman" w:cs="Times New Roman"/>
        </w:rPr>
        <w:t>were more prevalent within</w:t>
      </w:r>
      <w:r w:rsidRPr="00924AF9">
        <w:rPr>
          <w:rFonts w:ascii="Times New Roman" w:hAnsi="Times New Roman" w:cs="Times New Roman"/>
        </w:rPr>
        <w:t xml:space="preserve"> </w:t>
      </w:r>
      <w:ins w:id="346" w:author="Microsoft Office User" w:date="2019-09-19T09:19:00Z">
        <w:r w:rsidR="00025BC0">
          <w:rPr>
            <w:rFonts w:ascii="Times New Roman" w:hAnsi="Times New Roman" w:cs="Times New Roman"/>
          </w:rPr>
          <w:t>unburned</w:t>
        </w:r>
      </w:ins>
      <w:del w:id="347" w:author="Microsoft Office User" w:date="2019-09-19T09:19:00Z">
        <w:r w:rsidRPr="00924AF9" w:rsidDel="00025BC0">
          <w:rPr>
            <w:rFonts w:ascii="Times New Roman" w:hAnsi="Times New Roman" w:cs="Times New Roman"/>
          </w:rPr>
          <w:delText>FA</w:delText>
        </w:r>
      </w:del>
      <w:r w:rsidRPr="00924AF9">
        <w:rPr>
          <w:rFonts w:ascii="Times New Roman" w:hAnsi="Times New Roman" w:cs="Times New Roman"/>
        </w:rPr>
        <w:t xml:space="preserve"> or </w:t>
      </w:r>
      <w:ins w:id="348" w:author="Microsoft Office User" w:date="2019-09-19T09:19:00Z">
        <w:r w:rsidR="00025BC0">
          <w:rPr>
            <w:rFonts w:ascii="Times New Roman" w:hAnsi="Times New Roman" w:cs="Times New Roman"/>
          </w:rPr>
          <w:t>burned</w:t>
        </w:r>
      </w:ins>
      <w:del w:id="349" w:author="Microsoft Office User" w:date="2019-09-19T09:19:00Z">
        <w:r w:rsidRPr="00924AF9" w:rsidDel="00025BC0">
          <w:rPr>
            <w:rFonts w:ascii="Times New Roman" w:hAnsi="Times New Roman" w:cs="Times New Roman"/>
          </w:rPr>
          <w:delText>FU</w:delText>
        </w:r>
      </w:del>
      <w:r w:rsidRPr="00924AF9">
        <w:rPr>
          <w:rFonts w:ascii="Times New Roman" w:hAnsi="Times New Roman" w:cs="Times New Roman"/>
        </w:rPr>
        <w:t xml:space="preserve"> sites. The analysis was implemented using the ‘</w:t>
      </w:r>
      <w:proofErr w:type="spellStart"/>
      <w:r w:rsidRPr="00924AF9">
        <w:rPr>
          <w:rFonts w:ascii="Times New Roman" w:hAnsi="Times New Roman" w:cs="Times New Roman"/>
        </w:rPr>
        <w:t>indicspecies</w:t>
      </w:r>
      <w:proofErr w:type="spellEnd"/>
      <w:r w:rsidRPr="00924AF9">
        <w:rPr>
          <w:rFonts w:ascii="Times New Roman" w:hAnsi="Times New Roman" w:cs="Times New Roman"/>
        </w:rPr>
        <w:t xml:space="preserve">’ package in R (De </w:t>
      </w:r>
      <w:proofErr w:type="spellStart"/>
      <w:r w:rsidRPr="00924AF9">
        <w:rPr>
          <w:rFonts w:ascii="Times New Roman" w:hAnsi="Times New Roman" w:cs="Times New Roman"/>
        </w:rPr>
        <w:t>Cáceres</w:t>
      </w:r>
      <w:proofErr w:type="spellEnd"/>
      <w:r w:rsidRPr="00924AF9">
        <w:rPr>
          <w:rFonts w:ascii="Times New Roman" w:hAnsi="Times New Roman" w:cs="Times New Roman"/>
        </w:rPr>
        <w:t xml:space="preserve"> &amp; Legendre, 2009).</w:t>
      </w:r>
    </w:p>
    <w:p w14:paraId="03F3C727" w14:textId="77777777" w:rsidR="00951D06" w:rsidRPr="00924AF9" w:rsidRDefault="00951D06" w:rsidP="00951D06">
      <w:pPr>
        <w:spacing w:line="480" w:lineRule="auto"/>
        <w:rPr>
          <w:rFonts w:ascii="Times New Roman" w:hAnsi="Times New Roman" w:cs="Times New Roman"/>
        </w:rPr>
      </w:pPr>
    </w:p>
    <w:p w14:paraId="3A2BC75C" w14:textId="77777777" w:rsidR="00951D06" w:rsidRPr="00924AF9" w:rsidRDefault="00951D06" w:rsidP="00951D06">
      <w:pPr>
        <w:spacing w:line="480" w:lineRule="auto"/>
        <w:rPr>
          <w:rFonts w:ascii="Times New Roman" w:hAnsi="Times New Roman" w:cs="Times New Roman"/>
          <w:b/>
        </w:rPr>
      </w:pPr>
      <w:r w:rsidRPr="00924AF9">
        <w:rPr>
          <w:rFonts w:ascii="Times New Roman" w:hAnsi="Times New Roman" w:cs="Times New Roman"/>
          <w:b/>
        </w:rPr>
        <w:t>RESULTS</w:t>
      </w:r>
    </w:p>
    <w:p w14:paraId="3C8BE3FF" w14:textId="3300D288" w:rsidR="00951D06" w:rsidRPr="00924AF9" w:rsidRDefault="00951D06" w:rsidP="00951D06">
      <w:pPr>
        <w:spacing w:line="480" w:lineRule="auto"/>
        <w:rPr>
          <w:rFonts w:ascii="Times New Roman" w:hAnsi="Times New Roman" w:cs="Times New Roman"/>
        </w:rPr>
      </w:pPr>
      <w:r>
        <w:rPr>
          <w:rFonts w:ascii="Times New Roman" w:hAnsi="Times New Roman" w:cs="Times New Roman"/>
        </w:rPr>
        <w:t>S</w:t>
      </w:r>
      <w:r w:rsidRPr="00924AF9">
        <w:rPr>
          <w:rFonts w:ascii="Times New Roman" w:hAnsi="Times New Roman" w:cs="Times New Roman"/>
        </w:rPr>
        <w:t xml:space="preserve">pecies richness </w:t>
      </w:r>
      <w:r>
        <w:rPr>
          <w:rFonts w:ascii="Times New Roman" w:hAnsi="Times New Roman" w:cs="Times New Roman"/>
        </w:rPr>
        <w:t xml:space="preserve">and </w:t>
      </w:r>
      <w:del w:id="350" w:author="Microsoft Office User" w:date="2019-09-19T10:09:00Z">
        <w:r w:rsidRPr="00924AF9" w:rsidDel="00DB5696">
          <w:rPr>
            <w:rFonts w:ascii="Times New Roman" w:hAnsi="Times New Roman" w:cs="Times New Roman"/>
          </w:rPr>
          <w:delText xml:space="preserve">diversity </w:delText>
        </w:r>
      </w:del>
      <w:ins w:id="351" w:author="Microsoft Office User" w:date="2019-09-19T10:09:00Z">
        <w:r w:rsidR="00DB5696">
          <w:rPr>
            <w:rFonts w:ascii="Times New Roman" w:hAnsi="Times New Roman" w:cs="Times New Roman"/>
          </w:rPr>
          <w:t>Fisher’s alpha</w:t>
        </w:r>
        <w:r w:rsidR="00DB5696" w:rsidRPr="00924AF9">
          <w:rPr>
            <w:rFonts w:ascii="Times New Roman" w:hAnsi="Times New Roman" w:cs="Times New Roman"/>
          </w:rPr>
          <w:t xml:space="preserve"> </w:t>
        </w:r>
      </w:ins>
      <w:r w:rsidRPr="00924AF9">
        <w:rPr>
          <w:rFonts w:ascii="Times New Roman" w:hAnsi="Times New Roman" w:cs="Times New Roman"/>
        </w:rPr>
        <w:t>did not vary based on fire history</w:t>
      </w:r>
      <w:ins w:id="352" w:author="Microsoft Office User" w:date="2019-09-19T10:09:00Z">
        <w:r w:rsidR="00DB5696">
          <w:rPr>
            <w:rFonts w:ascii="Times New Roman" w:hAnsi="Times New Roman" w:cs="Times New Roman"/>
          </w:rPr>
          <w:t xml:space="preserve"> (Fig. 2A and 2B, respectively</w:t>
        </w:r>
        <w:r w:rsidR="00E42466">
          <w:rPr>
            <w:rFonts w:ascii="Times New Roman" w:hAnsi="Times New Roman" w:cs="Times New Roman"/>
          </w:rPr>
          <w:t>).</w:t>
        </w:r>
      </w:ins>
      <w:del w:id="353" w:author="Microsoft Office User" w:date="2019-09-19T10:09:00Z">
        <w:r w:rsidDel="00DB5696">
          <w:rPr>
            <w:rFonts w:ascii="Times New Roman" w:hAnsi="Times New Roman" w:cs="Times New Roman"/>
          </w:rPr>
          <w:delText>. S</w:delText>
        </w:r>
        <w:r w:rsidRPr="00924AF9" w:rsidDel="00DB5696">
          <w:rPr>
            <w:rFonts w:ascii="Times New Roman" w:hAnsi="Times New Roman" w:cs="Times New Roman"/>
          </w:rPr>
          <w:delText>pecies richness (Fig. 2A) and Fisher’s alpha (Fig. 2B</w:delText>
        </w:r>
        <w:r w:rsidDel="00DB5696">
          <w:rPr>
            <w:rFonts w:ascii="Times New Roman" w:hAnsi="Times New Roman" w:cs="Times New Roman"/>
          </w:rPr>
          <w:delText>) were greater</w:delText>
        </w:r>
        <w:r w:rsidRPr="00924AF9" w:rsidDel="00DB5696">
          <w:rPr>
            <w:rFonts w:ascii="Times New Roman" w:hAnsi="Times New Roman" w:cs="Times New Roman"/>
          </w:rPr>
          <w:delText xml:space="preserve"> in </w:delText>
        </w:r>
      </w:del>
      <w:del w:id="354" w:author="Microsoft Office User" w:date="2019-09-19T09:19:00Z">
        <w:r w:rsidRPr="00924AF9" w:rsidDel="00025BC0">
          <w:rPr>
            <w:rFonts w:ascii="Times New Roman" w:hAnsi="Times New Roman" w:cs="Times New Roman"/>
          </w:rPr>
          <w:delText>FA</w:delText>
        </w:r>
      </w:del>
      <w:del w:id="355" w:author="Microsoft Office User" w:date="2019-09-19T10:09:00Z">
        <w:r w:rsidRPr="00924AF9" w:rsidDel="00DB5696">
          <w:rPr>
            <w:rFonts w:ascii="Times New Roman" w:hAnsi="Times New Roman" w:cs="Times New Roman"/>
          </w:rPr>
          <w:delText xml:space="preserve"> sites </w:delText>
        </w:r>
        <w:r w:rsidDel="00DB5696">
          <w:rPr>
            <w:rFonts w:ascii="Times New Roman" w:hAnsi="Times New Roman" w:cs="Times New Roman"/>
          </w:rPr>
          <w:delText>than in</w:delText>
        </w:r>
        <w:r w:rsidRPr="00924AF9" w:rsidDel="00DB5696">
          <w:rPr>
            <w:rFonts w:ascii="Times New Roman" w:hAnsi="Times New Roman" w:cs="Times New Roman"/>
          </w:rPr>
          <w:delText xml:space="preserve"> </w:delText>
        </w:r>
      </w:del>
      <w:del w:id="356" w:author="Microsoft Office User" w:date="2019-09-19T09:19:00Z">
        <w:r w:rsidRPr="00924AF9" w:rsidDel="00025BC0">
          <w:rPr>
            <w:rFonts w:ascii="Times New Roman" w:hAnsi="Times New Roman" w:cs="Times New Roman"/>
          </w:rPr>
          <w:delText>FU</w:delText>
        </w:r>
      </w:del>
      <w:del w:id="357" w:author="Microsoft Office User" w:date="2019-09-19T10:09:00Z">
        <w:r w:rsidRPr="00924AF9" w:rsidDel="00DB5696">
          <w:rPr>
            <w:rFonts w:ascii="Times New Roman" w:hAnsi="Times New Roman" w:cs="Times New Roman"/>
          </w:rPr>
          <w:delText xml:space="preserve"> sites, and this trend was reflected in both ranges.</w:delText>
        </w:r>
      </w:del>
      <w:r w:rsidRPr="00924AF9">
        <w:rPr>
          <w:rFonts w:ascii="Times New Roman" w:hAnsi="Times New Roman" w:cs="Times New Roman"/>
        </w:rPr>
        <w:t xml:space="preserve"> </w:t>
      </w:r>
      <w:del w:id="358" w:author="Microsoft Office User" w:date="2019-09-19T10:10:00Z">
        <w:r w:rsidRPr="00924AF9" w:rsidDel="00E42466">
          <w:rPr>
            <w:rFonts w:ascii="Times New Roman" w:hAnsi="Times New Roman" w:cs="Times New Roman"/>
          </w:rPr>
          <w:delText xml:space="preserve">Shannon’s diversity showed a similar pattern (Supplementary figure S3). </w:delText>
        </w:r>
      </w:del>
      <w:r w:rsidRPr="00924AF9">
        <w:rPr>
          <w:rFonts w:ascii="Times New Roman" w:hAnsi="Times New Roman" w:cs="Times New Roman"/>
        </w:rPr>
        <w:t xml:space="preserve">Average Fisher’s alpha across all sites was </w:t>
      </w:r>
      <w:r>
        <w:rPr>
          <w:rFonts w:ascii="Times New Roman" w:hAnsi="Times New Roman" w:cs="Times New Roman"/>
        </w:rPr>
        <w:t>15.0</w:t>
      </w:r>
      <w:r w:rsidRPr="00924AF9">
        <w:rPr>
          <w:rFonts w:ascii="Times New Roman" w:hAnsi="Times New Roman" w:cs="Times New Roman"/>
        </w:rPr>
        <w:t xml:space="preserve"> (± </w:t>
      </w:r>
      <w:r>
        <w:rPr>
          <w:rFonts w:ascii="Times New Roman" w:hAnsi="Times New Roman" w:cs="Times New Roman"/>
        </w:rPr>
        <w:t>7.9</w:t>
      </w:r>
      <w:r w:rsidRPr="00924AF9">
        <w:rPr>
          <w:rFonts w:ascii="Times New Roman" w:hAnsi="Times New Roman" w:cs="Times New Roman"/>
        </w:rPr>
        <w:t xml:space="preserve">) with </w:t>
      </w:r>
      <w:ins w:id="359" w:author="Microsoft Office User" w:date="2019-09-19T15:14:00Z">
        <w:r w:rsidR="008D5EDC">
          <w:rPr>
            <w:rFonts w:ascii="Times New Roman" w:hAnsi="Times New Roman" w:cs="Times New Roman"/>
          </w:rPr>
          <w:t>unburned</w:t>
        </w:r>
        <w:r w:rsidR="008D5EDC" w:rsidRPr="00924AF9">
          <w:rPr>
            <w:rFonts w:ascii="Times New Roman" w:hAnsi="Times New Roman" w:cs="Times New Roman"/>
          </w:rPr>
          <w:t xml:space="preserve"> sites having </w:t>
        </w:r>
        <w:r w:rsidR="008D5EDC">
          <w:rPr>
            <w:rFonts w:ascii="Times New Roman" w:hAnsi="Times New Roman" w:cs="Times New Roman"/>
          </w:rPr>
          <w:t>1</w:t>
        </w:r>
        <w:r w:rsidR="008D5EDC" w:rsidRPr="00924AF9">
          <w:rPr>
            <w:rFonts w:ascii="Times New Roman" w:hAnsi="Times New Roman" w:cs="Times New Roman"/>
          </w:rPr>
          <w:t xml:space="preserve">3.2 (± </w:t>
        </w:r>
        <w:r w:rsidR="008D5EDC">
          <w:rPr>
            <w:rFonts w:ascii="Times New Roman" w:hAnsi="Times New Roman" w:cs="Times New Roman"/>
          </w:rPr>
          <w:t>7.5</w:t>
        </w:r>
        <w:r w:rsidR="008D5EDC" w:rsidRPr="00924AF9">
          <w:rPr>
            <w:rFonts w:ascii="Times New Roman" w:hAnsi="Times New Roman" w:cs="Times New Roman"/>
          </w:rPr>
          <w:t>)</w:t>
        </w:r>
        <w:r w:rsidR="008D5EDC">
          <w:rPr>
            <w:rFonts w:ascii="Times New Roman" w:hAnsi="Times New Roman" w:cs="Times New Roman"/>
          </w:rPr>
          <w:t xml:space="preserve"> </w:t>
        </w:r>
      </w:ins>
      <w:del w:id="360" w:author="Microsoft Office User" w:date="2019-09-19T15:14:00Z">
        <w:r w:rsidRPr="00924AF9" w:rsidDel="008D5EDC">
          <w:rPr>
            <w:rFonts w:ascii="Times New Roman" w:hAnsi="Times New Roman" w:cs="Times New Roman"/>
          </w:rPr>
          <w:delText xml:space="preserve">FA sites having </w:delText>
        </w:r>
        <w:r w:rsidDel="008D5EDC">
          <w:rPr>
            <w:rFonts w:ascii="Times New Roman" w:hAnsi="Times New Roman" w:cs="Times New Roman"/>
          </w:rPr>
          <w:delText>17.3</w:delText>
        </w:r>
        <w:r w:rsidRPr="00924AF9" w:rsidDel="008D5EDC">
          <w:rPr>
            <w:rFonts w:ascii="Times New Roman" w:hAnsi="Times New Roman" w:cs="Times New Roman"/>
          </w:rPr>
          <w:delText xml:space="preserve"> (± </w:delText>
        </w:r>
        <w:r w:rsidDel="008D5EDC">
          <w:rPr>
            <w:rFonts w:ascii="Times New Roman" w:hAnsi="Times New Roman" w:cs="Times New Roman"/>
          </w:rPr>
          <w:delText>8.</w:delText>
        </w:r>
        <w:r w:rsidRPr="00924AF9" w:rsidDel="008D5EDC">
          <w:rPr>
            <w:rFonts w:ascii="Times New Roman" w:hAnsi="Times New Roman" w:cs="Times New Roman"/>
          </w:rPr>
          <w:delText xml:space="preserve">0) </w:delText>
        </w:r>
      </w:del>
      <w:r w:rsidRPr="00924AF9">
        <w:rPr>
          <w:rFonts w:ascii="Times New Roman" w:hAnsi="Times New Roman" w:cs="Times New Roman"/>
        </w:rPr>
        <w:t xml:space="preserve">and </w:t>
      </w:r>
      <w:ins w:id="361" w:author="Microsoft Office User" w:date="2019-09-19T15:14:00Z">
        <w:r w:rsidR="008D5EDC">
          <w:rPr>
            <w:rFonts w:ascii="Times New Roman" w:hAnsi="Times New Roman" w:cs="Times New Roman"/>
          </w:rPr>
          <w:t>burned</w:t>
        </w:r>
        <w:r w:rsidR="008D5EDC" w:rsidRPr="00924AF9">
          <w:rPr>
            <w:rFonts w:ascii="Times New Roman" w:hAnsi="Times New Roman" w:cs="Times New Roman"/>
          </w:rPr>
          <w:t xml:space="preserve"> sites having </w:t>
        </w:r>
        <w:r w:rsidR="008D5EDC">
          <w:rPr>
            <w:rFonts w:ascii="Times New Roman" w:hAnsi="Times New Roman" w:cs="Times New Roman"/>
          </w:rPr>
          <w:t>17.3</w:t>
        </w:r>
        <w:r w:rsidR="008D5EDC" w:rsidRPr="00924AF9">
          <w:rPr>
            <w:rFonts w:ascii="Times New Roman" w:hAnsi="Times New Roman" w:cs="Times New Roman"/>
          </w:rPr>
          <w:t xml:space="preserve"> (± </w:t>
        </w:r>
        <w:r w:rsidR="008D5EDC">
          <w:rPr>
            <w:rFonts w:ascii="Times New Roman" w:hAnsi="Times New Roman" w:cs="Times New Roman"/>
          </w:rPr>
          <w:t>8.</w:t>
        </w:r>
        <w:r w:rsidR="008D5EDC" w:rsidRPr="00924AF9">
          <w:rPr>
            <w:rFonts w:ascii="Times New Roman" w:hAnsi="Times New Roman" w:cs="Times New Roman"/>
          </w:rPr>
          <w:t>0)</w:t>
        </w:r>
        <w:r w:rsidR="008D5EDC">
          <w:rPr>
            <w:rFonts w:ascii="Times New Roman" w:hAnsi="Times New Roman" w:cs="Times New Roman"/>
          </w:rPr>
          <w:t xml:space="preserve"> </w:t>
        </w:r>
      </w:ins>
      <w:del w:id="362" w:author="Microsoft Office User" w:date="2019-09-19T15:14:00Z">
        <w:r w:rsidRPr="00924AF9" w:rsidDel="008D5EDC">
          <w:rPr>
            <w:rFonts w:ascii="Times New Roman" w:hAnsi="Times New Roman" w:cs="Times New Roman"/>
          </w:rPr>
          <w:delText xml:space="preserve">FU sites having </w:delText>
        </w:r>
        <w:r w:rsidDel="008D5EDC">
          <w:rPr>
            <w:rFonts w:ascii="Times New Roman" w:hAnsi="Times New Roman" w:cs="Times New Roman"/>
          </w:rPr>
          <w:delText>1</w:delText>
        </w:r>
        <w:r w:rsidRPr="00924AF9" w:rsidDel="008D5EDC">
          <w:rPr>
            <w:rFonts w:ascii="Times New Roman" w:hAnsi="Times New Roman" w:cs="Times New Roman"/>
          </w:rPr>
          <w:delText xml:space="preserve">3.2 (± </w:delText>
        </w:r>
        <w:r w:rsidDel="008D5EDC">
          <w:rPr>
            <w:rFonts w:ascii="Times New Roman" w:hAnsi="Times New Roman" w:cs="Times New Roman"/>
          </w:rPr>
          <w:delText>7.5</w:delText>
        </w:r>
        <w:r w:rsidRPr="00924AF9" w:rsidDel="008D5EDC">
          <w:rPr>
            <w:rFonts w:ascii="Times New Roman" w:hAnsi="Times New Roman" w:cs="Times New Roman"/>
          </w:rPr>
          <w:delText>).</w:delText>
        </w:r>
      </w:del>
      <w:ins w:id="363" w:author="Microsoft Office User" w:date="2019-09-19T15:14:00Z">
        <w:r w:rsidR="008D5EDC">
          <w:rPr>
            <w:rFonts w:ascii="Times New Roman" w:hAnsi="Times New Roman" w:cs="Times New Roman"/>
          </w:rPr>
          <w:t>.</w:t>
        </w:r>
      </w:ins>
      <w:del w:id="364" w:author="Microsoft Office User" w:date="2019-09-19T15:14:00Z">
        <w:r w:rsidRPr="00924AF9" w:rsidDel="008D5EDC">
          <w:rPr>
            <w:rFonts w:ascii="Times New Roman" w:hAnsi="Times New Roman" w:cs="Times New Roman"/>
          </w:rPr>
          <w:delText xml:space="preserve"> </w:delText>
        </w:r>
      </w:del>
    </w:p>
    <w:p w14:paraId="5DB683BA" w14:textId="77777777" w:rsidR="00951D06" w:rsidRPr="00924AF9" w:rsidRDefault="00951D06" w:rsidP="00951D06">
      <w:pPr>
        <w:spacing w:line="480" w:lineRule="auto"/>
        <w:rPr>
          <w:rFonts w:ascii="Times New Roman" w:hAnsi="Times New Roman" w:cs="Times New Roman"/>
        </w:rPr>
      </w:pPr>
    </w:p>
    <w:p w14:paraId="3DE86B75"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i/>
        </w:rPr>
        <w:t>Community composition</w:t>
      </w:r>
    </w:p>
    <w:p w14:paraId="186F4F22" w14:textId="594965C3" w:rsidR="00951D06" w:rsidRPr="00924AF9" w:rsidRDefault="00951D06" w:rsidP="00951D06">
      <w:pPr>
        <w:spacing w:line="480" w:lineRule="auto"/>
        <w:rPr>
          <w:rFonts w:ascii="Times New Roman" w:hAnsi="Times New Roman" w:cs="Times New Roman"/>
        </w:rPr>
      </w:pPr>
      <w:r>
        <w:rPr>
          <w:rFonts w:ascii="Times New Roman" w:hAnsi="Times New Roman" w:cs="Times New Roman"/>
        </w:rPr>
        <w:t xml:space="preserve">Community composition in </w:t>
      </w:r>
      <w:ins w:id="365" w:author="Microsoft Office User" w:date="2019-09-19T10:10:00Z">
        <w:r w:rsidR="00E42466">
          <w:rPr>
            <w:rFonts w:ascii="Times New Roman" w:hAnsi="Times New Roman" w:cs="Times New Roman"/>
          </w:rPr>
          <w:t>un</w:t>
        </w:r>
      </w:ins>
      <w:ins w:id="366" w:author="Microsoft Office User" w:date="2019-09-19T09:19:00Z">
        <w:r w:rsidR="00025BC0">
          <w:rPr>
            <w:rFonts w:ascii="Times New Roman" w:hAnsi="Times New Roman" w:cs="Times New Roman"/>
          </w:rPr>
          <w:t>burned</w:t>
        </w:r>
      </w:ins>
      <w:del w:id="367" w:author="Microsoft Office User" w:date="2019-09-19T09:19:00Z">
        <w:r w:rsidRPr="00924AF9" w:rsidDel="00025BC0">
          <w:rPr>
            <w:rFonts w:ascii="Times New Roman" w:hAnsi="Times New Roman" w:cs="Times New Roman"/>
          </w:rPr>
          <w:delText>FA</w:delText>
        </w:r>
      </w:del>
      <w:r w:rsidRPr="00924AF9">
        <w:rPr>
          <w:rFonts w:ascii="Times New Roman" w:hAnsi="Times New Roman" w:cs="Times New Roman"/>
        </w:rPr>
        <w:t xml:space="preserve"> </w:t>
      </w:r>
      <w:r>
        <w:rPr>
          <w:rFonts w:ascii="Times New Roman" w:hAnsi="Times New Roman" w:cs="Times New Roman"/>
        </w:rPr>
        <w:t>differed from</w:t>
      </w:r>
      <w:r w:rsidRPr="00924AF9">
        <w:rPr>
          <w:rFonts w:ascii="Times New Roman" w:hAnsi="Times New Roman" w:cs="Times New Roman"/>
        </w:rPr>
        <w:t xml:space="preserve"> </w:t>
      </w:r>
      <w:ins w:id="368" w:author="Microsoft Office User" w:date="2019-09-19T09:19:00Z">
        <w:r w:rsidR="00025BC0">
          <w:rPr>
            <w:rFonts w:ascii="Times New Roman" w:hAnsi="Times New Roman" w:cs="Times New Roman"/>
          </w:rPr>
          <w:t>burned</w:t>
        </w:r>
      </w:ins>
      <w:del w:id="369" w:author="Microsoft Office User" w:date="2019-09-19T09:19:00Z">
        <w:r w:rsidRPr="00924AF9" w:rsidDel="00025BC0">
          <w:rPr>
            <w:rFonts w:ascii="Times New Roman" w:hAnsi="Times New Roman" w:cs="Times New Roman"/>
          </w:rPr>
          <w:delText>FU</w:delText>
        </w:r>
      </w:del>
      <w:r w:rsidRPr="00924AF9">
        <w:rPr>
          <w:rFonts w:ascii="Times New Roman" w:hAnsi="Times New Roman" w:cs="Times New Roman"/>
        </w:rPr>
        <w:t xml:space="preserve"> sites</w:t>
      </w:r>
      <w:ins w:id="370" w:author="Microsoft Office User" w:date="2019-09-19T15:13:00Z">
        <w:r w:rsidR="008D5EDC">
          <w:rPr>
            <w:rFonts w:ascii="Times New Roman" w:hAnsi="Times New Roman" w:cs="Times New Roman"/>
          </w:rPr>
          <w:t xml:space="preserve"> in both ranges</w:t>
        </w:r>
      </w:ins>
      <w:del w:id="371" w:author="Microsoft Office User" w:date="2019-09-19T10:10:00Z">
        <w:r w:rsidDel="001F335E">
          <w:rPr>
            <w:rFonts w:ascii="Times New Roman" w:hAnsi="Times New Roman" w:cs="Times New Roman"/>
          </w:rPr>
          <w:delText>, with a stronger difference</w:delText>
        </w:r>
        <w:r w:rsidRPr="00924AF9" w:rsidDel="001F335E">
          <w:rPr>
            <w:rFonts w:ascii="Times New Roman" w:hAnsi="Times New Roman" w:cs="Times New Roman"/>
          </w:rPr>
          <w:delText xml:space="preserve"> </w:delText>
        </w:r>
        <w:r w:rsidDel="001F335E">
          <w:rPr>
            <w:rFonts w:ascii="Times New Roman" w:hAnsi="Times New Roman" w:cs="Times New Roman"/>
          </w:rPr>
          <w:delText xml:space="preserve">in </w:delText>
        </w:r>
        <w:r w:rsidRPr="00924AF9" w:rsidDel="001F335E">
          <w:rPr>
            <w:rFonts w:ascii="Times New Roman" w:hAnsi="Times New Roman" w:cs="Times New Roman"/>
          </w:rPr>
          <w:delText xml:space="preserve">the </w:delText>
        </w:r>
      </w:del>
      <w:del w:id="372" w:author="Microsoft Office User" w:date="2019-09-18T11:13:00Z">
        <w:r w:rsidRPr="00924AF9" w:rsidDel="00A628D1">
          <w:rPr>
            <w:rFonts w:ascii="Times New Roman" w:hAnsi="Times New Roman" w:cs="Times New Roman"/>
          </w:rPr>
          <w:delText>PM</w:delText>
        </w:r>
      </w:del>
      <w:del w:id="373" w:author="Microsoft Office User" w:date="2019-09-19T10:10:00Z">
        <w:r w:rsidRPr="00924AF9" w:rsidDel="001F335E">
          <w:rPr>
            <w:rFonts w:ascii="Times New Roman" w:hAnsi="Times New Roman" w:cs="Times New Roman"/>
          </w:rPr>
          <w:delText xml:space="preserve"> than the </w:delText>
        </w:r>
      </w:del>
      <w:del w:id="374" w:author="Microsoft Office User" w:date="2019-09-18T11:13:00Z">
        <w:r w:rsidRPr="00924AF9" w:rsidDel="00A628D1">
          <w:rPr>
            <w:rFonts w:ascii="Times New Roman" w:hAnsi="Times New Roman" w:cs="Times New Roman"/>
          </w:rPr>
          <w:delText>SCM</w:delText>
        </w:r>
      </w:del>
      <w:r w:rsidRPr="00924AF9">
        <w:rPr>
          <w:rFonts w:ascii="Times New Roman" w:hAnsi="Times New Roman" w:cs="Times New Roman"/>
        </w:rPr>
        <w:t xml:space="preserve"> (Fig. </w:t>
      </w:r>
      <w:ins w:id="375" w:author="Microsoft Office User" w:date="2019-09-19T10:10:00Z">
        <w:r w:rsidR="001F335E">
          <w:rPr>
            <w:rFonts w:ascii="Times New Roman" w:hAnsi="Times New Roman" w:cs="Times New Roman"/>
          </w:rPr>
          <w:t>2C and 2D</w:t>
        </w:r>
      </w:ins>
      <w:del w:id="376" w:author="Microsoft Office User" w:date="2019-09-19T10:10:00Z">
        <w:r w:rsidRPr="00924AF9" w:rsidDel="001F335E">
          <w:rPr>
            <w:rFonts w:ascii="Times New Roman" w:hAnsi="Times New Roman" w:cs="Times New Roman"/>
          </w:rPr>
          <w:delText>3</w:delText>
        </w:r>
      </w:del>
      <w:r w:rsidRPr="00924AF9">
        <w:rPr>
          <w:rFonts w:ascii="Times New Roman" w:hAnsi="Times New Roman" w:cs="Times New Roman"/>
        </w:rPr>
        <w:t>). EM communities in sites without recent burn history (</w:t>
      </w:r>
      <w:ins w:id="377" w:author="Microsoft Office User" w:date="2019-09-19T09:19:00Z">
        <w:r w:rsidR="00025BC0">
          <w:rPr>
            <w:rFonts w:ascii="Times New Roman" w:hAnsi="Times New Roman" w:cs="Times New Roman"/>
          </w:rPr>
          <w:t>unburned</w:t>
        </w:r>
      </w:ins>
      <w:del w:id="378" w:author="Microsoft Office User" w:date="2019-09-19T09:19:00Z">
        <w:r w:rsidRPr="00924AF9" w:rsidDel="00025BC0">
          <w:rPr>
            <w:rFonts w:ascii="Times New Roman" w:hAnsi="Times New Roman" w:cs="Times New Roman"/>
          </w:rPr>
          <w:delText>FU</w:delText>
        </w:r>
      </w:del>
      <w:r w:rsidRPr="00924AF9">
        <w:rPr>
          <w:rFonts w:ascii="Times New Roman" w:hAnsi="Times New Roman" w:cs="Times New Roman"/>
        </w:rPr>
        <w:t xml:space="preserve"> sites</w:t>
      </w:r>
      <w:ins w:id="379" w:author="Microsoft Office User" w:date="2019-09-19T10:11:00Z">
        <w:r w:rsidR="001F335E">
          <w:rPr>
            <w:rFonts w:ascii="Times New Roman" w:hAnsi="Times New Roman" w:cs="Times New Roman"/>
          </w:rPr>
          <w:t>, Fig. 3A</w:t>
        </w:r>
      </w:ins>
      <w:r w:rsidRPr="00924AF9">
        <w:rPr>
          <w:rFonts w:ascii="Times New Roman" w:hAnsi="Times New Roman" w:cs="Times New Roman"/>
        </w:rPr>
        <w:t>) show</w:t>
      </w:r>
      <w:ins w:id="380" w:author="Microsoft Office User" w:date="2019-09-19T10:11:00Z">
        <w:r w:rsidR="001F335E">
          <w:rPr>
            <w:rFonts w:ascii="Times New Roman" w:hAnsi="Times New Roman" w:cs="Times New Roman"/>
          </w:rPr>
          <w:t>ed only a</w:t>
        </w:r>
      </w:ins>
      <w:r w:rsidRPr="00924AF9">
        <w:rPr>
          <w:rFonts w:ascii="Times New Roman" w:hAnsi="Times New Roman" w:cs="Times New Roman"/>
        </w:rPr>
        <w:t xml:space="preserve"> slight overlap, </w:t>
      </w:r>
      <w:r>
        <w:rPr>
          <w:rFonts w:ascii="Times New Roman" w:hAnsi="Times New Roman" w:cs="Times New Roman"/>
        </w:rPr>
        <w:t>whereas</w:t>
      </w:r>
      <w:r w:rsidRPr="00924AF9">
        <w:rPr>
          <w:rFonts w:ascii="Times New Roman" w:hAnsi="Times New Roman" w:cs="Times New Roman"/>
        </w:rPr>
        <w:t xml:space="preserve"> sites with a recent fire history (</w:t>
      </w:r>
      <w:ins w:id="381" w:author="Microsoft Office User" w:date="2019-09-19T09:19:00Z">
        <w:r w:rsidR="00025BC0">
          <w:rPr>
            <w:rFonts w:ascii="Times New Roman" w:hAnsi="Times New Roman" w:cs="Times New Roman"/>
          </w:rPr>
          <w:t>burned</w:t>
        </w:r>
      </w:ins>
      <w:del w:id="382" w:author="Microsoft Office User" w:date="2019-09-19T09:19:00Z">
        <w:r w:rsidRPr="00924AF9" w:rsidDel="00025BC0">
          <w:rPr>
            <w:rFonts w:ascii="Times New Roman" w:hAnsi="Times New Roman" w:cs="Times New Roman"/>
          </w:rPr>
          <w:delText>FA</w:delText>
        </w:r>
      </w:del>
      <w:r w:rsidRPr="00924AF9">
        <w:rPr>
          <w:rFonts w:ascii="Times New Roman" w:hAnsi="Times New Roman" w:cs="Times New Roman"/>
        </w:rPr>
        <w:t xml:space="preserve"> sites</w:t>
      </w:r>
      <w:ins w:id="383" w:author="Microsoft Office User" w:date="2019-09-19T10:11:00Z">
        <w:r w:rsidR="001F335E">
          <w:rPr>
            <w:rFonts w:ascii="Times New Roman" w:hAnsi="Times New Roman" w:cs="Times New Roman"/>
          </w:rPr>
          <w:t>, Fig. 3</w:t>
        </w:r>
      </w:ins>
      <w:ins w:id="384" w:author="Microsoft Office User" w:date="2019-09-19T15:21:00Z">
        <w:r w:rsidR="005B603D">
          <w:rPr>
            <w:rFonts w:ascii="Times New Roman" w:hAnsi="Times New Roman" w:cs="Times New Roman"/>
          </w:rPr>
          <w:t>C</w:t>
        </w:r>
      </w:ins>
      <w:r w:rsidRPr="00924AF9">
        <w:rPr>
          <w:rFonts w:ascii="Times New Roman" w:hAnsi="Times New Roman" w:cs="Times New Roman"/>
        </w:rPr>
        <w:t>) in both ranges are completely distinct with no overlap in community composition</w:t>
      </w:r>
      <w:ins w:id="385" w:author="Microsoft Office User" w:date="2019-09-19T10:11:00Z">
        <w:r w:rsidR="001F335E">
          <w:rPr>
            <w:rFonts w:ascii="Times New Roman" w:hAnsi="Times New Roman" w:cs="Times New Roman"/>
          </w:rPr>
          <w:t>.</w:t>
        </w:r>
      </w:ins>
      <w:del w:id="386" w:author="Microsoft Office User" w:date="2019-09-19T10:11:00Z">
        <w:r w:rsidRPr="00924AF9" w:rsidDel="001F335E">
          <w:rPr>
            <w:rFonts w:ascii="Times New Roman" w:hAnsi="Times New Roman" w:cs="Times New Roman"/>
          </w:rPr>
          <w:delText xml:space="preserve"> (Fig. 4</w:delText>
        </w:r>
        <w:r w:rsidDel="001F335E">
          <w:rPr>
            <w:rFonts w:ascii="Times New Roman" w:hAnsi="Times New Roman" w:cs="Times New Roman"/>
          </w:rPr>
          <w:delText xml:space="preserve"> and S4</w:delText>
        </w:r>
        <w:r w:rsidRPr="00924AF9" w:rsidDel="001F335E">
          <w:rPr>
            <w:rFonts w:ascii="Times New Roman" w:hAnsi="Times New Roman" w:cs="Times New Roman"/>
          </w:rPr>
          <w:delText>).</w:delText>
        </w:r>
      </w:del>
      <w:r w:rsidRPr="00924AF9">
        <w:rPr>
          <w:rFonts w:ascii="Times New Roman" w:hAnsi="Times New Roman" w:cs="Times New Roman"/>
        </w:rPr>
        <w:t xml:space="preserve"> </w:t>
      </w:r>
    </w:p>
    <w:p w14:paraId="013B86D9" w14:textId="77777777" w:rsidR="00951D06" w:rsidRPr="00924AF9" w:rsidRDefault="00951D06" w:rsidP="00951D06">
      <w:pPr>
        <w:spacing w:line="480" w:lineRule="auto"/>
        <w:rPr>
          <w:rFonts w:ascii="Times New Roman" w:hAnsi="Times New Roman" w:cs="Times New Roman"/>
        </w:rPr>
      </w:pPr>
    </w:p>
    <w:p w14:paraId="63B0EED9" w14:textId="77777777" w:rsidR="00951D06" w:rsidRPr="00924AF9" w:rsidRDefault="00951D06" w:rsidP="00951D06">
      <w:pPr>
        <w:spacing w:line="480" w:lineRule="auto"/>
        <w:rPr>
          <w:rFonts w:ascii="Times New Roman" w:hAnsi="Times New Roman" w:cs="Times New Roman"/>
          <w:i/>
        </w:rPr>
      </w:pPr>
      <w:r w:rsidRPr="00924AF9">
        <w:rPr>
          <w:rFonts w:ascii="Times New Roman" w:hAnsi="Times New Roman" w:cs="Times New Roman"/>
          <w:i/>
        </w:rPr>
        <w:t>Taxonomy</w:t>
      </w:r>
    </w:p>
    <w:p w14:paraId="15C7E7A2" w14:textId="458851AF" w:rsidR="00951D06" w:rsidRPr="00924AF9" w:rsidRDefault="00951D06" w:rsidP="00951D06">
      <w:pPr>
        <w:spacing w:line="480" w:lineRule="auto"/>
        <w:rPr>
          <w:rFonts w:ascii="Times New Roman" w:hAnsi="Times New Roman" w:cs="Times New Roman"/>
        </w:rPr>
      </w:pPr>
      <w:r>
        <w:rPr>
          <w:rFonts w:ascii="Times New Roman" w:hAnsi="Times New Roman" w:cs="Times New Roman"/>
        </w:rPr>
        <w:t>We</w:t>
      </w:r>
      <w:r w:rsidRPr="00924AF9">
        <w:rPr>
          <w:rFonts w:ascii="Times New Roman" w:hAnsi="Times New Roman" w:cs="Times New Roman"/>
        </w:rPr>
        <w:t xml:space="preserve"> found that EM taxonomy differed between </w:t>
      </w:r>
      <w:ins w:id="387" w:author="Microsoft Office User" w:date="2019-09-19T09:19:00Z">
        <w:r w:rsidR="00B077A3">
          <w:rPr>
            <w:rFonts w:ascii="Times New Roman" w:hAnsi="Times New Roman" w:cs="Times New Roman"/>
          </w:rPr>
          <w:t>unburned</w:t>
        </w:r>
      </w:ins>
      <w:del w:id="388" w:author="Microsoft Office User" w:date="2019-09-19T09:19:00Z">
        <w:r w:rsidRPr="00924AF9" w:rsidDel="00B077A3">
          <w:rPr>
            <w:rFonts w:ascii="Times New Roman" w:hAnsi="Times New Roman" w:cs="Times New Roman"/>
          </w:rPr>
          <w:delText>FA</w:delText>
        </w:r>
      </w:del>
      <w:r w:rsidRPr="00924AF9">
        <w:rPr>
          <w:rFonts w:ascii="Times New Roman" w:hAnsi="Times New Roman" w:cs="Times New Roman"/>
        </w:rPr>
        <w:t xml:space="preserve"> and </w:t>
      </w:r>
      <w:del w:id="389" w:author="Microsoft Office User" w:date="2019-09-19T09:19:00Z">
        <w:r w:rsidRPr="00924AF9" w:rsidDel="00B077A3">
          <w:rPr>
            <w:rFonts w:ascii="Times New Roman" w:hAnsi="Times New Roman" w:cs="Times New Roman"/>
          </w:rPr>
          <w:delText xml:space="preserve">FU </w:delText>
        </w:r>
      </w:del>
      <w:ins w:id="390" w:author="Microsoft Office User" w:date="2019-09-19T09:19:00Z">
        <w:r w:rsidR="00B077A3">
          <w:rPr>
            <w:rFonts w:ascii="Times New Roman" w:hAnsi="Times New Roman" w:cs="Times New Roman"/>
          </w:rPr>
          <w:t>burned</w:t>
        </w:r>
        <w:r w:rsidR="00B077A3" w:rsidRPr="00924AF9">
          <w:rPr>
            <w:rFonts w:ascii="Times New Roman" w:hAnsi="Times New Roman" w:cs="Times New Roman"/>
          </w:rPr>
          <w:t xml:space="preserve"> </w:t>
        </w:r>
      </w:ins>
      <w:r w:rsidRPr="00924AF9">
        <w:rPr>
          <w:rFonts w:ascii="Times New Roman" w:hAnsi="Times New Roman" w:cs="Times New Roman"/>
        </w:rPr>
        <w:t xml:space="preserve">sites (Fig. </w:t>
      </w:r>
      <w:ins w:id="391" w:author="Microsoft Office User" w:date="2019-09-19T10:12:00Z">
        <w:r w:rsidR="003D6E89">
          <w:rPr>
            <w:rFonts w:ascii="Times New Roman" w:hAnsi="Times New Roman" w:cs="Times New Roman"/>
          </w:rPr>
          <w:t>3</w:t>
        </w:r>
      </w:ins>
      <w:ins w:id="392" w:author="Microsoft Office User" w:date="2019-09-19T15:21:00Z">
        <w:r w:rsidR="005B603D">
          <w:rPr>
            <w:rFonts w:ascii="Times New Roman" w:hAnsi="Times New Roman" w:cs="Times New Roman"/>
          </w:rPr>
          <w:t>B</w:t>
        </w:r>
      </w:ins>
      <w:del w:id="393" w:author="Microsoft Office User" w:date="2019-09-19T10:12:00Z">
        <w:r w:rsidRPr="00924AF9" w:rsidDel="003D6E89">
          <w:rPr>
            <w:rFonts w:ascii="Times New Roman" w:hAnsi="Times New Roman" w:cs="Times New Roman"/>
          </w:rPr>
          <w:delText>5</w:delText>
        </w:r>
      </w:del>
      <w:r w:rsidRPr="00924AF9">
        <w:rPr>
          <w:rFonts w:ascii="Times New Roman" w:hAnsi="Times New Roman" w:cs="Times New Roman"/>
        </w:rPr>
        <w:t xml:space="preserve"> &amp; </w:t>
      </w:r>
      <w:ins w:id="394" w:author="Microsoft Office User" w:date="2019-09-19T10:12:00Z">
        <w:r w:rsidR="003D6E89">
          <w:rPr>
            <w:rFonts w:ascii="Times New Roman" w:hAnsi="Times New Roman" w:cs="Times New Roman"/>
          </w:rPr>
          <w:t>3</w:t>
        </w:r>
      </w:ins>
      <w:ins w:id="395" w:author="Microsoft Office User" w:date="2019-09-19T15:21:00Z">
        <w:r w:rsidR="005B603D">
          <w:rPr>
            <w:rFonts w:ascii="Times New Roman" w:hAnsi="Times New Roman" w:cs="Times New Roman"/>
          </w:rPr>
          <w:t>D</w:t>
        </w:r>
      </w:ins>
      <w:del w:id="396" w:author="Microsoft Office User" w:date="2019-09-19T10:12:00Z">
        <w:r w:rsidRPr="00924AF9" w:rsidDel="003D6E89">
          <w:rPr>
            <w:rFonts w:ascii="Times New Roman" w:hAnsi="Times New Roman" w:cs="Times New Roman"/>
          </w:rPr>
          <w:delText>6</w:delText>
        </w:r>
      </w:del>
      <w:r w:rsidRPr="00924AF9">
        <w:rPr>
          <w:rFonts w:ascii="Times New Roman" w:hAnsi="Times New Roman" w:cs="Times New Roman"/>
        </w:rPr>
        <w:t xml:space="preserve">). The most abundant genera were </w:t>
      </w:r>
      <w:proofErr w:type="spellStart"/>
      <w:r w:rsidRPr="00924AF9">
        <w:rPr>
          <w:rFonts w:ascii="Times New Roman" w:hAnsi="Times New Roman" w:cs="Times New Roman"/>
          <w:i/>
        </w:rPr>
        <w:t>Cenococcum</w:t>
      </w:r>
      <w:proofErr w:type="spellEnd"/>
      <w:r w:rsidRPr="00924AF9">
        <w:rPr>
          <w:rFonts w:ascii="Times New Roman" w:hAnsi="Times New Roman" w:cs="Times New Roman"/>
        </w:rPr>
        <w:t xml:space="preserve">, </w:t>
      </w:r>
      <w:proofErr w:type="spellStart"/>
      <w:r w:rsidRPr="00924AF9">
        <w:rPr>
          <w:rFonts w:ascii="Times New Roman" w:hAnsi="Times New Roman" w:cs="Times New Roman"/>
          <w:i/>
        </w:rPr>
        <w:t>Russula</w:t>
      </w:r>
      <w:proofErr w:type="spellEnd"/>
      <w:r w:rsidRPr="00924AF9">
        <w:rPr>
          <w:rFonts w:ascii="Times New Roman" w:hAnsi="Times New Roman" w:cs="Times New Roman"/>
        </w:rPr>
        <w:t xml:space="preserve">, </w:t>
      </w:r>
      <w:proofErr w:type="spellStart"/>
      <w:r w:rsidRPr="00924AF9">
        <w:rPr>
          <w:rFonts w:ascii="Times New Roman" w:hAnsi="Times New Roman" w:cs="Times New Roman"/>
          <w:i/>
        </w:rPr>
        <w:t>Tomentella</w:t>
      </w:r>
      <w:proofErr w:type="spellEnd"/>
      <w:r w:rsidRPr="00924AF9">
        <w:rPr>
          <w:rFonts w:ascii="Times New Roman" w:hAnsi="Times New Roman" w:cs="Times New Roman"/>
        </w:rPr>
        <w:t xml:space="preserve">, and </w:t>
      </w:r>
      <w:proofErr w:type="spellStart"/>
      <w:r w:rsidRPr="00924AF9">
        <w:rPr>
          <w:rFonts w:ascii="Times New Roman" w:hAnsi="Times New Roman" w:cs="Times New Roman"/>
          <w:i/>
        </w:rPr>
        <w:t>Lactariu</w:t>
      </w:r>
      <w:proofErr w:type="spellEnd"/>
      <w:ins w:id="397" w:author="Microsoft Office User" w:date="2019-09-19T10:12:00Z">
        <w:r w:rsidR="003D6E89">
          <w:rPr>
            <w:rFonts w:ascii="Times New Roman" w:hAnsi="Times New Roman" w:cs="Times New Roman"/>
          </w:rPr>
          <w:t xml:space="preserve">. </w:t>
        </w:r>
      </w:ins>
      <w:del w:id="398" w:author="Microsoft Office User" w:date="2019-09-19T10:12:00Z">
        <w:r w:rsidRPr="00924AF9" w:rsidDel="003D6E89">
          <w:rPr>
            <w:rFonts w:ascii="Times New Roman" w:hAnsi="Times New Roman" w:cs="Times New Roman"/>
            <w:i/>
          </w:rPr>
          <w:delText>s</w:delText>
        </w:r>
        <w:r w:rsidRPr="00924AF9" w:rsidDel="003D6E89">
          <w:rPr>
            <w:rFonts w:ascii="Times New Roman" w:hAnsi="Times New Roman" w:cs="Times New Roman"/>
          </w:rPr>
          <w:delText xml:space="preserve"> (Fig. 6)</w:delText>
        </w:r>
        <w:r w:rsidRPr="00924AF9" w:rsidDel="003D6E89">
          <w:rPr>
            <w:rFonts w:ascii="Times New Roman" w:hAnsi="Times New Roman" w:cs="Times New Roman"/>
            <w:i/>
          </w:rPr>
          <w:delText xml:space="preserve">. </w:delText>
        </w:r>
      </w:del>
      <w:del w:id="399" w:author="Microsoft Office User" w:date="2019-09-19T09:19:00Z">
        <w:r w:rsidRPr="00924AF9" w:rsidDel="00B077A3">
          <w:rPr>
            <w:rFonts w:ascii="Times New Roman" w:hAnsi="Times New Roman" w:cs="Times New Roman"/>
          </w:rPr>
          <w:delText xml:space="preserve">FA </w:delText>
        </w:r>
      </w:del>
      <w:ins w:id="400" w:author="Microsoft Office User" w:date="2019-09-19T10:12:00Z">
        <w:r w:rsidR="003D6E89">
          <w:rPr>
            <w:rFonts w:ascii="Times New Roman" w:hAnsi="Times New Roman" w:cs="Times New Roman"/>
          </w:rPr>
          <w:t>B</w:t>
        </w:r>
      </w:ins>
      <w:ins w:id="401" w:author="Microsoft Office User" w:date="2019-09-19T09:19:00Z">
        <w:r w:rsidR="00B077A3">
          <w:rPr>
            <w:rFonts w:ascii="Times New Roman" w:hAnsi="Times New Roman" w:cs="Times New Roman"/>
          </w:rPr>
          <w:t>urned</w:t>
        </w:r>
        <w:r w:rsidR="00B077A3" w:rsidRPr="00924AF9">
          <w:rPr>
            <w:rFonts w:ascii="Times New Roman" w:hAnsi="Times New Roman" w:cs="Times New Roman"/>
          </w:rPr>
          <w:t xml:space="preserve"> </w:t>
        </w:r>
      </w:ins>
      <w:r w:rsidRPr="00924AF9">
        <w:rPr>
          <w:rFonts w:ascii="Times New Roman" w:hAnsi="Times New Roman" w:cs="Times New Roman"/>
        </w:rPr>
        <w:t xml:space="preserve">sites within the </w:t>
      </w:r>
      <w:del w:id="402" w:author="Microsoft Office User" w:date="2019-09-18T11:13:00Z">
        <w:r w:rsidRPr="00924AF9" w:rsidDel="00A628D1">
          <w:rPr>
            <w:rFonts w:ascii="Times New Roman" w:hAnsi="Times New Roman" w:cs="Times New Roman"/>
          </w:rPr>
          <w:delText>SCM</w:delText>
        </w:r>
      </w:del>
      <w:ins w:id="403"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xml:space="preserve"> </w:t>
      </w:r>
      <w:r>
        <w:rPr>
          <w:rFonts w:ascii="Times New Roman" w:hAnsi="Times New Roman" w:cs="Times New Roman"/>
        </w:rPr>
        <w:t>were characterized by a species</w:t>
      </w:r>
      <w:r w:rsidRPr="00924AF9">
        <w:rPr>
          <w:rFonts w:ascii="Times New Roman" w:hAnsi="Times New Roman" w:cs="Times New Roman"/>
        </w:rPr>
        <w:t xml:space="preserve"> of questionable</w:t>
      </w:r>
      <w:r>
        <w:rPr>
          <w:rFonts w:ascii="Times New Roman" w:hAnsi="Times New Roman" w:cs="Times New Roman"/>
        </w:rPr>
        <w:t xml:space="preserve"> EM</w:t>
      </w:r>
      <w:r w:rsidRPr="00924AF9">
        <w:rPr>
          <w:rFonts w:ascii="Times New Roman" w:hAnsi="Times New Roman" w:cs="Times New Roman"/>
        </w:rPr>
        <w:t xml:space="preserve"> status, </w:t>
      </w:r>
      <w:proofErr w:type="spellStart"/>
      <w:r w:rsidRPr="00924AF9">
        <w:rPr>
          <w:rFonts w:ascii="Times New Roman" w:hAnsi="Times New Roman" w:cs="Times New Roman"/>
          <w:i/>
        </w:rPr>
        <w:t>Sistotrema</w:t>
      </w:r>
      <w:proofErr w:type="spellEnd"/>
      <w:r w:rsidRPr="00924AF9">
        <w:rPr>
          <w:rFonts w:ascii="Times New Roman" w:hAnsi="Times New Roman" w:cs="Times New Roman"/>
        </w:rPr>
        <w:t xml:space="preserve"> (Table </w:t>
      </w:r>
      <w:ins w:id="404" w:author="Microsoft Office User" w:date="2019-09-18T14:01:00Z">
        <w:r w:rsidR="0058424C">
          <w:rPr>
            <w:rFonts w:ascii="Times New Roman" w:hAnsi="Times New Roman" w:cs="Times New Roman"/>
          </w:rPr>
          <w:t>4</w:t>
        </w:r>
      </w:ins>
      <w:del w:id="405" w:author="Microsoft Office User" w:date="2019-09-18T14:01:00Z">
        <w:r w:rsidRPr="00924AF9" w:rsidDel="0058424C">
          <w:rPr>
            <w:rFonts w:ascii="Times New Roman" w:hAnsi="Times New Roman" w:cs="Times New Roman"/>
          </w:rPr>
          <w:delText>S2</w:delText>
        </w:r>
      </w:del>
      <w:r w:rsidRPr="00924AF9">
        <w:rPr>
          <w:rFonts w:ascii="Times New Roman" w:hAnsi="Times New Roman" w:cs="Times New Roman"/>
        </w:rPr>
        <w:t xml:space="preserve">). </w:t>
      </w:r>
      <w:r>
        <w:rPr>
          <w:rFonts w:ascii="Times New Roman" w:hAnsi="Times New Roman" w:cs="Times New Roman"/>
        </w:rPr>
        <w:t>In</w:t>
      </w:r>
      <w:r w:rsidRPr="00924AF9">
        <w:rPr>
          <w:rFonts w:ascii="Times New Roman" w:hAnsi="Times New Roman" w:cs="Times New Roman"/>
        </w:rPr>
        <w:t xml:space="preserve"> the </w:t>
      </w:r>
      <w:del w:id="406" w:author="Microsoft Office User" w:date="2019-09-18T11:13:00Z">
        <w:r w:rsidDel="00A628D1">
          <w:rPr>
            <w:rFonts w:ascii="Times New Roman" w:hAnsi="Times New Roman" w:cs="Times New Roman"/>
          </w:rPr>
          <w:delText>PM</w:delText>
        </w:r>
      </w:del>
      <w:proofErr w:type="spellStart"/>
      <w:ins w:id="407"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 xml:space="preserve">, </w:t>
      </w:r>
      <w:del w:id="408" w:author="Microsoft Office User" w:date="2019-09-19T09:19:00Z">
        <w:r w:rsidRPr="00924AF9" w:rsidDel="00B077A3">
          <w:rPr>
            <w:rFonts w:ascii="Times New Roman" w:hAnsi="Times New Roman" w:cs="Times New Roman"/>
          </w:rPr>
          <w:delText xml:space="preserve">FU </w:delText>
        </w:r>
      </w:del>
      <w:ins w:id="409" w:author="Microsoft Office User" w:date="2019-09-19T09:19:00Z">
        <w:r w:rsidR="00B077A3">
          <w:rPr>
            <w:rFonts w:ascii="Times New Roman" w:hAnsi="Times New Roman" w:cs="Times New Roman"/>
          </w:rPr>
          <w:t>unburned</w:t>
        </w:r>
        <w:r w:rsidR="00B077A3" w:rsidRPr="00924AF9">
          <w:rPr>
            <w:rFonts w:ascii="Times New Roman" w:hAnsi="Times New Roman" w:cs="Times New Roman"/>
          </w:rPr>
          <w:t xml:space="preserve"> </w:t>
        </w:r>
      </w:ins>
      <w:r w:rsidRPr="00924AF9">
        <w:rPr>
          <w:rFonts w:ascii="Times New Roman" w:hAnsi="Times New Roman" w:cs="Times New Roman"/>
        </w:rPr>
        <w:t xml:space="preserve">sites were characterized by a species of </w:t>
      </w:r>
      <w:proofErr w:type="spellStart"/>
      <w:r w:rsidRPr="00924AF9">
        <w:rPr>
          <w:rFonts w:ascii="Times New Roman" w:hAnsi="Times New Roman" w:cs="Times New Roman"/>
          <w:i/>
        </w:rPr>
        <w:t>Lactarius</w:t>
      </w:r>
      <w:proofErr w:type="spellEnd"/>
      <w:r w:rsidRPr="00924AF9">
        <w:rPr>
          <w:rFonts w:ascii="Times New Roman" w:hAnsi="Times New Roman" w:cs="Times New Roman"/>
        </w:rPr>
        <w:t xml:space="preserve">, an EM genus, and </w:t>
      </w:r>
      <w:proofErr w:type="spellStart"/>
      <w:r w:rsidRPr="00924AF9">
        <w:rPr>
          <w:rFonts w:ascii="Times New Roman" w:hAnsi="Times New Roman" w:cs="Times New Roman"/>
          <w:i/>
        </w:rPr>
        <w:t>Phialocephala</w:t>
      </w:r>
      <w:proofErr w:type="spellEnd"/>
      <w:r w:rsidRPr="00924AF9">
        <w:rPr>
          <w:rFonts w:ascii="Times New Roman" w:hAnsi="Times New Roman" w:cs="Times New Roman"/>
        </w:rPr>
        <w:t xml:space="preserve">, a dark septate endophyte (DSE) (Table </w:t>
      </w:r>
      <w:ins w:id="410" w:author="Microsoft Office User" w:date="2019-09-18T14:01:00Z">
        <w:r w:rsidR="0058424C">
          <w:rPr>
            <w:rFonts w:ascii="Times New Roman" w:hAnsi="Times New Roman" w:cs="Times New Roman"/>
          </w:rPr>
          <w:t>4</w:t>
        </w:r>
      </w:ins>
      <w:del w:id="411" w:author="Microsoft Office User" w:date="2019-09-18T14:01:00Z">
        <w:r w:rsidRPr="00924AF9" w:rsidDel="0058424C">
          <w:rPr>
            <w:rFonts w:ascii="Times New Roman" w:hAnsi="Times New Roman" w:cs="Times New Roman"/>
          </w:rPr>
          <w:delText>S2</w:delText>
        </w:r>
      </w:del>
      <w:r w:rsidRPr="00924AF9">
        <w:rPr>
          <w:rFonts w:ascii="Times New Roman" w:hAnsi="Times New Roman" w:cs="Times New Roman"/>
        </w:rPr>
        <w:t xml:space="preserve">). </w:t>
      </w:r>
    </w:p>
    <w:p w14:paraId="310DE6E7" w14:textId="77777777" w:rsidR="00951D06" w:rsidRPr="00924AF9" w:rsidRDefault="00951D06" w:rsidP="00951D06">
      <w:pPr>
        <w:spacing w:line="480" w:lineRule="auto"/>
        <w:rPr>
          <w:rFonts w:ascii="Times New Roman" w:hAnsi="Times New Roman" w:cs="Times New Roman"/>
        </w:rPr>
      </w:pPr>
    </w:p>
    <w:p w14:paraId="7D5FF678" w14:textId="77777777" w:rsidR="00951D06" w:rsidRPr="00924AF9" w:rsidRDefault="00951D06" w:rsidP="00951D06">
      <w:pPr>
        <w:spacing w:line="480" w:lineRule="auto"/>
        <w:rPr>
          <w:rFonts w:ascii="Times New Roman" w:hAnsi="Times New Roman" w:cs="Times New Roman"/>
          <w:b/>
        </w:rPr>
      </w:pPr>
      <w:r w:rsidRPr="00924AF9">
        <w:rPr>
          <w:rFonts w:ascii="Times New Roman" w:hAnsi="Times New Roman" w:cs="Times New Roman"/>
          <w:b/>
        </w:rPr>
        <w:t>DISCUSSION</w:t>
      </w:r>
    </w:p>
    <w:p w14:paraId="657F4F87" w14:textId="4BAF89D2" w:rsidR="00951D06" w:rsidRDefault="00951D06" w:rsidP="00951D06">
      <w:pPr>
        <w:spacing w:line="480" w:lineRule="auto"/>
        <w:rPr>
          <w:rFonts w:ascii="Times New Roman" w:hAnsi="Times New Roman" w:cs="Times New Roman"/>
        </w:rPr>
      </w:pPr>
      <w:r w:rsidRPr="00924AF9">
        <w:rPr>
          <w:rFonts w:ascii="Times New Roman" w:hAnsi="Times New Roman" w:cs="Times New Roman"/>
        </w:rPr>
        <w:lastRenderedPageBreak/>
        <w:t xml:space="preserve">In this study, we aimed to determine whether 1) EM community diversity and composition would differ in </w:t>
      </w:r>
      <w:del w:id="412" w:author="Microsoft Office User" w:date="2019-09-19T09:19:00Z">
        <w:r w:rsidRPr="00924AF9" w:rsidDel="00B077A3">
          <w:rPr>
            <w:rFonts w:ascii="Times New Roman" w:hAnsi="Times New Roman" w:cs="Times New Roman"/>
          </w:rPr>
          <w:delText xml:space="preserve">FA </w:delText>
        </w:r>
      </w:del>
      <w:ins w:id="413" w:author="Microsoft Office User" w:date="2019-09-19T09:19:00Z">
        <w:r w:rsidR="00B077A3">
          <w:rPr>
            <w:rFonts w:ascii="Times New Roman" w:hAnsi="Times New Roman" w:cs="Times New Roman"/>
          </w:rPr>
          <w:t>unburned</w:t>
        </w:r>
        <w:r w:rsidR="00B077A3" w:rsidRPr="00924AF9">
          <w:rPr>
            <w:rFonts w:ascii="Times New Roman" w:hAnsi="Times New Roman" w:cs="Times New Roman"/>
          </w:rPr>
          <w:t xml:space="preserve"> </w:t>
        </w:r>
      </w:ins>
      <w:r w:rsidRPr="00924AF9">
        <w:rPr>
          <w:rFonts w:ascii="Times New Roman" w:hAnsi="Times New Roman" w:cs="Times New Roman"/>
        </w:rPr>
        <w:t xml:space="preserve">and </w:t>
      </w:r>
      <w:del w:id="414" w:author="Microsoft Office User" w:date="2019-09-19T09:19:00Z">
        <w:r w:rsidRPr="00924AF9" w:rsidDel="00B077A3">
          <w:rPr>
            <w:rFonts w:ascii="Times New Roman" w:hAnsi="Times New Roman" w:cs="Times New Roman"/>
          </w:rPr>
          <w:delText xml:space="preserve">FU </w:delText>
        </w:r>
      </w:del>
      <w:ins w:id="415" w:author="Microsoft Office User" w:date="2019-09-19T09:19:00Z">
        <w:r w:rsidR="00B077A3">
          <w:rPr>
            <w:rFonts w:ascii="Times New Roman" w:hAnsi="Times New Roman" w:cs="Times New Roman"/>
          </w:rPr>
          <w:t>burned</w:t>
        </w:r>
        <w:r w:rsidR="00B077A3" w:rsidRPr="00924AF9">
          <w:rPr>
            <w:rFonts w:ascii="Times New Roman" w:hAnsi="Times New Roman" w:cs="Times New Roman"/>
          </w:rPr>
          <w:t xml:space="preserve"> </w:t>
        </w:r>
      </w:ins>
      <w:r w:rsidRPr="00924AF9">
        <w:rPr>
          <w:rFonts w:ascii="Times New Roman" w:hAnsi="Times New Roman" w:cs="Times New Roman"/>
        </w:rPr>
        <w:t xml:space="preserve">sites 15 years post-fire and 2) if similar patterns would be observed in geographically distinct, but environmentally similar forests. </w:t>
      </w:r>
      <w:r>
        <w:rPr>
          <w:rFonts w:ascii="Times New Roman" w:hAnsi="Times New Roman" w:cs="Times New Roman"/>
        </w:rPr>
        <w:t>W</w:t>
      </w:r>
      <w:r w:rsidRPr="00924AF9">
        <w:rPr>
          <w:rFonts w:ascii="Times New Roman" w:hAnsi="Times New Roman" w:cs="Times New Roman"/>
        </w:rPr>
        <w:t>e found no difference in species richness or diversity based on fire history, but community composition</w:t>
      </w:r>
      <w:r>
        <w:rPr>
          <w:rFonts w:ascii="Times New Roman" w:hAnsi="Times New Roman" w:cs="Times New Roman"/>
        </w:rPr>
        <w:t xml:space="preserve"> and taxonomy</w:t>
      </w:r>
      <w:r w:rsidRPr="00924AF9">
        <w:rPr>
          <w:rFonts w:ascii="Times New Roman" w:hAnsi="Times New Roman" w:cs="Times New Roman"/>
        </w:rPr>
        <w:t xml:space="preserve"> di</w:t>
      </w:r>
      <w:r>
        <w:rPr>
          <w:rFonts w:ascii="Times New Roman" w:hAnsi="Times New Roman" w:cs="Times New Roman"/>
        </w:rPr>
        <w:t xml:space="preserve">ffered </w:t>
      </w:r>
      <w:r w:rsidRPr="00924AF9">
        <w:rPr>
          <w:rFonts w:ascii="Times New Roman" w:hAnsi="Times New Roman" w:cs="Times New Roman"/>
        </w:rPr>
        <w:t>in FA sites compared to paired FU sites. Overall, we found similar patterns in both ranges</w:t>
      </w:r>
      <w:r>
        <w:rPr>
          <w:rFonts w:ascii="Times New Roman" w:hAnsi="Times New Roman" w:cs="Times New Roman"/>
        </w:rPr>
        <w:t>. These findings</w:t>
      </w:r>
      <w:r w:rsidRPr="00924AF9">
        <w:rPr>
          <w:rFonts w:ascii="Times New Roman" w:hAnsi="Times New Roman" w:cs="Times New Roman"/>
        </w:rPr>
        <w:t xml:space="preserve"> demonstrat</w:t>
      </w:r>
      <w:r>
        <w:rPr>
          <w:rFonts w:ascii="Times New Roman" w:hAnsi="Times New Roman" w:cs="Times New Roman"/>
        </w:rPr>
        <w:t>e</w:t>
      </w:r>
      <w:r w:rsidRPr="00924AF9">
        <w:rPr>
          <w:rFonts w:ascii="Times New Roman" w:hAnsi="Times New Roman" w:cs="Times New Roman"/>
        </w:rPr>
        <w:t xml:space="preserve"> that even in geographically distinct forests hosting unique EM communities, EM species diversity and community composition </w:t>
      </w:r>
      <w:r>
        <w:rPr>
          <w:rFonts w:ascii="Times New Roman" w:hAnsi="Times New Roman" w:cs="Times New Roman"/>
        </w:rPr>
        <w:t xml:space="preserve">respond similarly to fire. </w:t>
      </w:r>
    </w:p>
    <w:p w14:paraId="601AEAA6" w14:textId="77777777" w:rsidR="00951D06" w:rsidRDefault="00951D06" w:rsidP="00951D06">
      <w:pPr>
        <w:spacing w:line="480" w:lineRule="auto"/>
        <w:rPr>
          <w:rFonts w:ascii="Times New Roman" w:hAnsi="Times New Roman" w:cs="Times New Roman"/>
        </w:rPr>
      </w:pPr>
    </w:p>
    <w:p w14:paraId="03A8BEC5" w14:textId="01DA6BD7" w:rsidR="00951D06" w:rsidRDefault="00951D06" w:rsidP="00951D06">
      <w:pPr>
        <w:spacing w:line="480" w:lineRule="auto"/>
        <w:rPr>
          <w:rFonts w:ascii="Times New Roman" w:hAnsi="Times New Roman" w:cs="Times New Roman"/>
        </w:rPr>
      </w:pPr>
      <w:r>
        <w:rPr>
          <w:rFonts w:ascii="Times New Roman" w:hAnsi="Times New Roman" w:cs="Times New Roman"/>
        </w:rPr>
        <w:t xml:space="preserve">Whereas EM communities across both ranges differed between </w:t>
      </w:r>
      <w:ins w:id="416" w:author="Microsoft Office User" w:date="2019-09-19T09:18:00Z">
        <w:r w:rsidR="00EE377E">
          <w:rPr>
            <w:rFonts w:ascii="Times New Roman" w:hAnsi="Times New Roman" w:cs="Times New Roman"/>
          </w:rPr>
          <w:t>burned</w:t>
        </w:r>
      </w:ins>
      <w:del w:id="417" w:author="Microsoft Office User" w:date="2019-09-19T09:18:00Z">
        <w:r w:rsidDel="00EE377E">
          <w:rPr>
            <w:rFonts w:ascii="Times New Roman" w:hAnsi="Times New Roman" w:cs="Times New Roman"/>
          </w:rPr>
          <w:delText>FA</w:delText>
        </w:r>
      </w:del>
      <w:r>
        <w:rPr>
          <w:rFonts w:ascii="Times New Roman" w:hAnsi="Times New Roman" w:cs="Times New Roman"/>
        </w:rPr>
        <w:t xml:space="preserve"> and </w:t>
      </w:r>
      <w:ins w:id="418" w:author="Microsoft Office User" w:date="2019-09-19T09:18:00Z">
        <w:r w:rsidR="00EE377E">
          <w:rPr>
            <w:rFonts w:ascii="Times New Roman" w:hAnsi="Times New Roman" w:cs="Times New Roman"/>
          </w:rPr>
          <w:t>unburned</w:t>
        </w:r>
      </w:ins>
      <w:del w:id="419" w:author="Microsoft Office User" w:date="2019-09-19T09:18:00Z">
        <w:r w:rsidDel="00EE377E">
          <w:rPr>
            <w:rFonts w:ascii="Times New Roman" w:hAnsi="Times New Roman" w:cs="Times New Roman"/>
          </w:rPr>
          <w:delText>FU</w:delText>
        </w:r>
      </w:del>
      <w:r>
        <w:rPr>
          <w:rFonts w:ascii="Times New Roman" w:hAnsi="Times New Roman" w:cs="Times New Roman"/>
        </w:rPr>
        <w:t xml:space="preserve"> sites, </w:t>
      </w:r>
      <w:r w:rsidRPr="00924AF9">
        <w:rPr>
          <w:rFonts w:ascii="Times New Roman" w:hAnsi="Times New Roman" w:cs="Times New Roman"/>
        </w:rPr>
        <w:t xml:space="preserve">EM communities in the </w:t>
      </w:r>
      <w:del w:id="420" w:author="Microsoft Office User" w:date="2019-09-18T11:13:00Z">
        <w:r w:rsidRPr="00924AF9" w:rsidDel="00A628D1">
          <w:rPr>
            <w:rFonts w:ascii="Times New Roman" w:hAnsi="Times New Roman" w:cs="Times New Roman"/>
          </w:rPr>
          <w:delText>SCM</w:delText>
        </w:r>
      </w:del>
      <w:ins w:id="421"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xml:space="preserve"> and </w:t>
      </w:r>
      <w:del w:id="422" w:author="Microsoft Office User" w:date="2019-09-18T11:13:00Z">
        <w:r w:rsidRPr="00924AF9" w:rsidDel="00A628D1">
          <w:rPr>
            <w:rFonts w:ascii="Times New Roman" w:hAnsi="Times New Roman" w:cs="Times New Roman"/>
          </w:rPr>
          <w:delText>PM</w:delText>
        </w:r>
      </w:del>
      <w:proofErr w:type="spellStart"/>
      <w:ins w:id="423"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 xml:space="preserve"> showed no similarity in </w:t>
      </w:r>
      <w:ins w:id="424" w:author="Microsoft Office User" w:date="2019-09-19T09:18:00Z">
        <w:r w:rsidR="00EE377E">
          <w:rPr>
            <w:rFonts w:ascii="Times New Roman" w:hAnsi="Times New Roman" w:cs="Times New Roman"/>
          </w:rPr>
          <w:t>burned</w:t>
        </w:r>
      </w:ins>
      <w:del w:id="425" w:author="Microsoft Office User" w:date="2019-09-19T09:18:00Z">
        <w:r w:rsidRPr="00924AF9" w:rsidDel="00EE377E">
          <w:rPr>
            <w:rFonts w:ascii="Times New Roman" w:hAnsi="Times New Roman" w:cs="Times New Roman"/>
          </w:rPr>
          <w:delText>FA</w:delText>
        </w:r>
      </w:del>
      <w:r w:rsidRPr="00924AF9">
        <w:rPr>
          <w:rFonts w:ascii="Times New Roman" w:hAnsi="Times New Roman" w:cs="Times New Roman"/>
        </w:rPr>
        <w:t xml:space="preserve"> sites (Fig. 4B) compared to a higher level of similarity in </w:t>
      </w:r>
      <w:ins w:id="426" w:author="Microsoft Office User" w:date="2019-09-19T09:18:00Z">
        <w:r w:rsidR="00EE377E">
          <w:rPr>
            <w:rFonts w:ascii="Times New Roman" w:hAnsi="Times New Roman" w:cs="Times New Roman"/>
          </w:rPr>
          <w:t>unburned</w:t>
        </w:r>
      </w:ins>
      <w:del w:id="427" w:author="Microsoft Office User" w:date="2019-09-19T09:18:00Z">
        <w:r w:rsidRPr="00924AF9" w:rsidDel="00EE377E">
          <w:rPr>
            <w:rFonts w:ascii="Times New Roman" w:hAnsi="Times New Roman" w:cs="Times New Roman"/>
          </w:rPr>
          <w:delText>FU</w:delText>
        </w:r>
      </w:del>
      <w:r w:rsidRPr="00924AF9">
        <w:rPr>
          <w:rFonts w:ascii="Times New Roman" w:hAnsi="Times New Roman" w:cs="Times New Roman"/>
        </w:rPr>
        <w:t xml:space="preserve"> sites (Fig. 4A)</w:t>
      </w:r>
      <w:r>
        <w:rPr>
          <w:rFonts w:ascii="Times New Roman" w:hAnsi="Times New Roman" w:cs="Times New Roman"/>
        </w:rPr>
        <w:t xml:space="preserve">. Although care was taken to ensure that both environment and fire conditions across sites were similar, some differences were still evident (Supplementary figure S1 and S2). Despite these environmental differences, the contrast between </w:t>
      </w:r>
      <w:ins w:id="428" w:author="Microsoft Office User" w:date="2019-09-19T09:18:00Z">
        <w:r w:rsidR="00EE377E">
          <w:rPr>
            <w:rFonts w:ascii="Times New Roman" w:hAnsi="Times New Roman" w:cs="Times New Roman"/>
          </w:rPr>
          <w:t>unburned</w:t>
        </w:r>
      </w:ins>
      <w:del w:id="429" w:author="Microsoft Office User" w:date="2019-09-19T09:18:00Z">
        <w:r w:rsidDel="00EE377E">
          <w:rPr>
            <w:rFonts w:ascii="Times New Roman" w:hAnsi="Times New Roman" w:cs="Times New Roman"/>
          </w:rPr>
          <w:delText>FU</w:delText>
        </w:r>
      </w:del>
      <w:r>
        <w:rPr>
          <w:rFonts w:ascii="Times New Roman" w:hAnsi="Times New Roman" w:cs="Times New Roman"/>
        </w:rPr>
        <w:t xml:space="preserve"> and </w:t>
      </w:r>
      <w:ins w:id="430" w:author="Microsoft Office User" w:date="2019-09-19T09:18:00Z">
        <w:r w:rsidR="00EE377E">
          <w:rPr>
            <w:rFonts w:ascii="Times New Roman" w:hAnsi="Times New Roman" w:cs="Times New Roman"/>
          </w:rPr>
          <w:t>burned</w:t>
        </w:r>
      </w:ins>
      <w:del w:id="431" w:author="Microsoft Office User" w:date="2019-09-19T09:18:00Z">
        <w:r w:rsidDel="00EE377E">
          <w:rPr>
            <w:rFonts w:ascii="Times New Roman" w:hAnsi="Times New Roman" w:cs="Times New Roman"/>
          </w:rPr>
          <w:delText>FA</w:delText>
        </w:r>
      </w:del>
      <w:r>
        <w:rPr>
          <w:rFonts w:ascii="Times New Roman" w:hAnsi="Times New Roman" w:cs="Times New Roman"/>
        </w:rPr>
        <w:t xml:space="preserve"> sites suggests that disturbance has a stronger effect than environment in shaping EM communities. Alternatively, t</w:t>
      </w:r>
      <w:r w:rsidRPr="00924AF9">
        <w:rPr>
          <w:rFonts w:ascii="Times New Roman" w:hAnsi="Times New Roman" w:cs="Times New Roman"/>
        </w:rPr>
        <w:t xml:space="preserve">hese </w:t>
      </w:r>
      <w:r>
        <w:rPr>
          <w:rFonts w:ascii="Times New Roman" w:hAnsi="Times New Roman" w:cs="Times New Roman"/>
        </w:rPr>
        <w:t xml:space="preserve">community </w:t>
      </w:r>
      <w:r w:rsidRPr="00924AF9">
        <w:rPr>
          <w:rFonts w:ascii="Times New Roman" w:hAnsi="Times New Roman" w:cs="Times New Roman"/>
        </w:rPr>
        <w:t xml:space="preserve">differences could indicate that changes in </w:t>
      </w:r>
      <w:r>
        <w:rPr>
          <w:rFonts w:ascii="Times New Roman" w:hAnsi="Times New Roman" w:cs="Times New Roman"/>
        </w:rPr>
        <w:t>community</w:t>
      </w:r>
      <w:r w:rsidRPr="00924AF9">
        <w:rPr>
          <w:rFonts w:ascii="Times New Roman" w:hAnsi="Times New Roman" w:cs="Times New Roman"/>
        </w:rPr>
        <w:t xml:space="preserve"> composition </w:t>
      </w:r>
      <w:r>
        <w:rPr>
          <w:rFonts w:ascii="Times New Roman" w:hAnsi="Times New Roman" w:cs="Times New Roman"/>
        </w:rPr>
        <w:t>are</w:t>
      </w:r>
      <w:r w:rsidRPr="00924AF9">
        <w:rPr>
          <w:rFonts w:ascii="Times New Roman" w:hAnsi="Times New Roman" w:cs="Times New Roman"/>
        </w:rPr>
        <w:t xml:space="preserve"> governed by non-disturbance processes, such as historical contingency</w:t>
      </w:r>
      <w:r>
        <w:rPr>
          <w:rFonts w:ascii="Times New Roman" w:hAnsi="Times New Roman" w:cs="Times New Roman"/>
        </w:rPr>
        <w:t xml:space="preserve"> or underlying species pool.</w:t>
      </w:r>
      <w:r w:rsidRPr="003A3EF5">
        <w:rPr>
          <w:rFonts w:ascii="Times New Roman" w:hAnsi="Times New Roman" w:cs="Times New Roman"/>
        </w:rPr>
        <w:t xml:space="preserve"> </w:t>
      </w:r>
      <w:r>
        <w:rPr>
          <w:rFonts w:ascii="Times New Roman" w:hAnsi="Times New Roman" w:cs="Times New Roman"/>
        </w:rPr>
        <w:t>Our observation that the</w:t>
      </w:r>
      <w:r w:rsidRPr="00924AF9">
        <w:rPr>
          <w:rFonts w:ascii="Times New Roman" w:hAnsi="Times New Roman" w:cs="Times New Roman"/>
        </w:rPr>
        <w:t xml:space="preserve"> taxonomic composition </w:t>
      </w:r>
      <w:r>
        <w:rPr>
          <w:rFonts w:ascii="Times New Roman" w:hAnsi="Times New Roman" w:cs="Times New Roman"/>
        </w:rPr>
        <w:t xml:space="preserve">of EM communities within </w:t>
      </w:r>
      <w:r w:rsidRPr="00924AF9">
        <w:rPr>
          <w:rFonts w:ascii="Times New Roman" w:hAnsi="Times New Roman" w:cs="Times New Roman"/>
        </w:rPr>
        <w:t>the two ranges showed contrasting patterns</w:t>
      </w:r>
      <w:r>
        <w:rPr>
          <w:rFonts w:ascii="Times New Roman" w:hAnsi="Times New Roman" w:cs="Times New Roman"/>
        </w:rPr>
        <w:t xml:space="preserve"> supports the latter hypothesis.</w:t>
      </w:r>
    </w:p>
    <w:p w14:paraId="7BAB4495" w14:textId="77777777" w:rsidR="00951D06" w:rsidRDefault="00951D06" w:rsidP="00951D06">
      <w:pPr>
        <w:spacing w:line="480" w:lineRule="auto"/>
        <w:rPr>
          <w:rFonts w:ascii="Times New Roman" w:hAnsi="Times New Roman" w:cs="Times New Roman"/>
        </w:rPr>
      </w:pPr>
    </w:p>
    <w:p w14:paraId="74731118" w14:textId="64B6C8C5" w:rsidR="00951D06" w:rsidRDefault="00951D06" w:rsidP="00951D06">
      <w:pPr>
        <w:spacing w:line="480" w:lineRule="auto"/>
        <w:rPr>
          <w:rFonts w:ascii="Times New Roman" w:hAnsi="Times New Roman" w:cs="Times New Roman"/>
        </w:rPr>
      </w:pPr>
      <w:r>
        <w:rPr>
          <w:rFonts w:ascii="Times New Roman" w:hAnsi="Times New Roman" w:cs="Times New Roman"/>
        </w:rPr>
        <w:t xml:space="preserve">When fire intensity is intermediate, </w:t>
      </w:r>
      <w:r w:rsidRPr="00924AF9">
        <w:rPr>
          <w:rFonts w:ascii="Times New Roman" w:hAnsi="Times New Roman" w:cs="Times New Roman"/>
        </w:rPr>
        <w:t xml:space="preserve">EM communities assessed immediately </w:t>
      </w:r>
      <w:r>
        <w:rPr>
          <w:rFonts w:ascii="Times New Roman" w:hAnsi="Times New Roman" w:cs="Times New Roman"/>
        </w:rPr>
        <w:t>post-fire show an increase</w:t>
      </w:r>
      <w:r w:rsidRPr="00924AF9">
        <w:rPr>
          <w:rFonts w:ascii="Times New Roman" w:hAnsi="Times New Roman" w:cs="Times New Roman"/>
        </w:rPr>
        <w:t xml:space="preserve"> </w:t>
      </w:r>
      <w:r>
        <w:rPr>
          <w:rFonts w:ascii="Times New Roman" w:hAnsi="Times New Roman" w:cs="Times New Roman"/>
        </w:rPr>
        <w:t>in</w:t>
      </w:r>
      <w:r w:rsidRPr="00924AF9">
        <w:rPr>
          <w:rFonts w:ascii="Times New Roman" w:hAnsi="Times New Roman" w:cs="Times New Roman"/>
        </w:rPr>
        <w:t xml:space="preserve"> both diversity and species richness compared to pre-fire status (</w:t>
      </w:r>
      <w:proofErr w:type="spellStart"/>
      <w:r w:rsidRPr="00924AF9">
        <w:rPr>
          <w:rFonts w:ascii="Times New Roman" w:hAnsi="Times New Roman" w:cs="Times New Roman"/>
        </w:rPr>
        <w:t>Stendell</w:t>
      </w:r>
      <w:proofErr w:type="spellEnd"/>
      <w:r w:rsidRPr="00924AF9">
        <w:rPr>
          <w:rFonts w:ascii="Times New Roman" w:hAnsi="Times New Roman" w:cs="Times New Roman"/>
        </w:rPr>
        <w:t xml:space="preserve"> </w:t>
      </w:r>
      <w:r w:rsidRPr="00924AF9">
        <w:rPr>
          <w:rFonts w:ascii="Times New Roman" w:hAnsi="Times New Roman" w:cs="Times New Roman"/>
          <w:i/>
        </w:rPr>
        <w:t>et al.</w:t>
      </w:r>
      <w:r w:rsidRPr="00924AF9">
        <w:rPr>
          <w:rFonts w:ascii="Times New Roman" w:hAnsi="Times New Roman" w:cs="Times New Roman"/>
        </w:rPr>
        <w:t xml:space="preserve"> 1999; </w:t>
      </w:r>
      <w:proofErr w:type="spellStart"/>
      <w:r w:rsidRPr="00924AF9">
        <w:rPr>
          <w:rFonts w:ascii="Times New Roman" w:hAnsi="Times New Roman" w:cs="Times New Roman"/>
        </w:rPr>
        <w:t>Baar</w:t>
      </w:r>
      <w:proofErr w:type="spellEnd"/>
      <w:r w:rsidRPr="00924AF9">
        <w:rPr>
          <w:rFonts w:ascii="Times New Roman" w:hAnsi="Times New Roman" w:cs="Times New Roman"/>
        </w:rPr>
        <w:t xml:space="preserve"> </w:t>
      </w:r>
      <w:r w:rsidRPr="00924AF9">
        <w:rPr>
          <w:rFonts w:ascii="Times New Roman" w:hAnsi="Times New Roman" w:cs="Times New Roman"/>
          <w:i/>
        </w:rPr>
        <w:t>et al.</w:t>
      </w:r>
      <w:r w:rsidRPr="00924AF9">
        <w:rPr>
          <w:rFonts w:ascii="Times New Roman" w:hAnsi="Times New Roman" w:cs="Times New Roman"/>
        </w:rPr>
        <w:t xml:space="preserve"> 2002). The slightly higher species richness and diversity we found in </w:t>
      </w:r>
      <w:ins w:id="432" w:author="Microsoft Office User" w:date="2019-09-19T09:18:00Z">
        <w:r w:rsidR="00EE377E">
          <w:rPr>
            <w:rFonts w:ascii="Times New Roman" w:hAnsi="Times New Roman" w:cs="Times New Roman"/>
          </w:rPr>
          <w:t>burned</w:t>
        </w:r>
      </w:ins>
      <w:del w:id="433" w:author="Microsoft Office User" w:date="2019-09-19T09:18:00Z">
        <w:r w:rsidRPr="00924AF9" w:rsidDel="00EE377E">
          <w:rPr>
            <w:rFonts w:ascii="Times New Roman" w:hAnsi="Times New Roman" w:cs="Times New Roman"/>
          </w:rPr>
          <w:delText>FA</w:delText>
        </w:r>
      </w:del>
      <w:r w:rsidRPr="00924AF9">
        <w:rPr>
          <w:rFonts w:ascii="Times New Roman" w:hAnsi="Times New Roman" w:cs="Times New Roman"/>
        </w:rPr>
        <w:t xml:space="preserve"> </w:t>
      </w:r>
      <w:r w:rsidRPr="00924AF9">
        <w:rPr>
          <w:rFonts w:ascii="Times New Roman" w:hAnsi="Times New Roman" w:cs="Times New Roman"/>
        </w:rPr>
        <w:lastRenderedPageBreak/>
        <w:t xml:space="preserve">compared to FU sites could indicate these sites are </w:t>
      </w:r>
      <w:r>
        <w:rPr>
          <w:rFonts w:ascii="Times New Roman" w:hAnsi="Times New Roman" w:cs="Times New Roman"/>
        </w:rPr>
        <w:t>continuing</w:t>
      </w:r>
      <w:r w:rsidRPr="00924AF9">
        <w:rPr>
          <w:rFonts w:ascii="Times New Roman" w:hAnsi="Times New Roman" w:cs="Times New Roman"/>
        </w:rPr>
        <w:t xml:space="preserve"> recovery to pre-fire conditions.</w:t>
      </w:r>
      <w:r>
        <w:rPr>
          <w:rFonts w:ascii="Times New Roman" w:hAnsi="Times New Roman" w:cs="Times New Roman"/>
        </w:rPr>
        <w:t xml:space="preserve"> The differences in community structure, though, suggest that these communities have yet to return to a pre-fire state. </w:t>
      </w:r>
      <w:r w:rsidRPr="00924AF9">
        <w:rPr>
          <w:rFonts w:ascii="Times New Roman" w:hAnsi="Times New Roman" w:cs="Times New Roman"/>
        </w:rPr>
        <w:t>A study in which recovery of sites post-fire was assessed found that approximately 15 years was sufficient for EM community recovery to near pre-fire diversity status (</w:t>
      </w:r>
      <w:proofErr w:type="spellStart"/>
      <w:r w:rsidRPr="00924AF9">
        <w:rPr>
          <w:rFonts w:ascii="Times New Roman" w:hAnsi="Times New Roman" w:cs="Times New Roman"/>
        </w:rPr>
        <w:t>Treseder</w:t>
      </w:r>
      <w:proofErr w:type="spellEnd"/>
      <w:r w:rsidRPr="00924AF9">
        <w:rPr>
          <w:rFonts w:ascii="Times New Roman" w:hAnsi="Times New Roman" w:cs="Times New Roman"/>
        </w:rPr>
        <w:t xml:space="preserve"> </w:t>
      </w:r>
      <w:r w:rsidRPr="00924AF9">
        <w:rPr>
          <w:rFonts w:ascii="Times New Roman" w:hAnsi="Times New Roman" w:cs="Times New Roman"/>
          <w:i/>
        </w:rPr>
        <w:t>et al.</w:t>
      </w:r>
      <w:r w:rsidRPr="00924AF9">
        <w:rPr>
          <w:rFonts w:ascii="Times New Roman" w:hAnsi="Times New Roman" w:cs="Times New Roman"/>
        </w:rPr>
        <w:t xml:space="preserve"> 2004), although other studies have indicated that substantially longer is required for communities to fully stabilize post-fire (Visser 1995). </w:t>
      </w:r>
      <w:r>
        <w:rPr>
          <w:rFonts w:ascii="Times New Roman" w:hAnsi="Times New Roman" w:cs="Times New Roman"/>
        </w:rPr>
        <w:t>As fire severity</w:t>
      </w:r>
      <w:del w:id="434" w:author="Microsoft Office User" w:date="2019-09-19T09:41:00Z">
        <w:r w:rsidDel="00465200">
          <w:rPr>
            <w:rFonts w:ascii="Times New Roman" w:hAnsi="Times New Roman" w:cs="Times New Roman"/>
          </w:rPr>
          <w:delText xml:space="preserve"> (i.e. </w:delText>
        </w:r>
        <w:r w:rsidRPr="00924AF9" w:rsidDel="00465200">
          <w:rPr>
            <w:rFonts w:ascii="Times New Roman" w:hAnsi="Times New Roman" w:cs="Times New Roman"/>
          </w:rPr>
          <w:delText>temperature of fire and depth of soil horizons affected</w:delText>
        </w:r>
        <w:r w:rsidDel="00465200">
          <w:rPr>
            <w:rFonts w:ascii="Times New Roman" w:hAnsi="Times New Roman" w:cs="Times New Roman"/>
          </w:rPr>
          <w:delText>)</w:delText>
        </w:r>
      </w:del>
      <w:r>
        <w:rPr>
          <w:rFonts w:ascii="Times New Roman" w:hAnsi="Times New Roman" w:cs="Times New Roman"/>
        </w:rPr>
        <w:t xml:space="preserve">, community composition, and environment all can impact recovery of EM it is difficult to discern what is important here </w:t>
      </w:r>
      <w:r w:rsidRPr="00924AF9">
        <w:rPr>
          <w:rFonts w:ascii="Times New Roman" w:hAnsi="Times New Roman" w:cs="Times New Roman"/>
        </w:rPr>
        <w:t>(</w:t>
      </w:r>
      <w:proofErr w:type="spellStart"/>
      <w:r w:rsidRPr="00924AF9">
        <w:rPr>
          <w:rFonts w:ascii="Times New Roman" w:hAnsi="Times New Roman" w:cs="Times New Roman"/>
        </w:rPr>
        <w:t>Stendell</w:t>
      </w:r>
      <w:proofErr w:type="spellEnd"/>
      <w:r w:rsidRPr="00924AF9">
        <w:rPr>
          <w:rFonts w:ascii="Times New Roman" w:hAnsi="Times New Roman" w:cs="Times New Roman"/>
        </w:rPr>
        <w:t xml:space="preserve"> </w:t>
      </w:r>
      <w:r w:rsidRPr="00924AF9">
        <w:rPr>
          <w:rFonts w:ascii="Times New Roman" w:hAnsi="Times New Roman" w:cs="Times New Roman"/>
          <w:i/>
        </w:rPr>
        <w:t>et al</w:t>
      </w:r>
      <w:r w:rsidRPr="00924AF9">
        <w:rPr>
          <w:rFonts w:ascii="Times New Roman" w:hAnsi="Times New Roman" w:cs="Times New Roman"/>
        </w:rPr>
        <w:t xml:space="preserve">. 1999; Dahlberg </w:t>
      </w:r>
      <w:r w:rsidRPr="00924AF9">
        <w:rPr>
          <w:rFonts w:ascii="Times New Roman" w:hAnsi="Times New Roman" w:cs="Times New Roman"/>
          <w:i/>
        </w:rPr>
        <w:t xml:space="preserve">et al. </w:t>
      </w:r>
      <w:r w:rsidRPr="00924AF9">
        <w:rPr>
          <w:rFonts w:ascii="Times New Roman" w:hAnsi="Times New Roman" w:cs="Times New Roman"/>
        </w:rPr>
        <w:t xml:space="preserve">2001; </w:t>
      </w:r>
      <w:proofErr w:type="spellStart"/>
      <w:r w:rsidRPr="00924AF9">
        <w:rPr>
          <w:rFonts w:ascii="Times New Roman" w:hAnsi="Times New Roman" w:cs="Times New Roman"/>
        </w:rPr>
        <w:t>Baar</w:t>
      </w:r>
      <w:proofErr w:type="spellEnd"/>
      <w:r w:rsidRPr="00924AF9">
        <w:rPr>
          <w:rFonts w:ascii="Times New Roman" w:hAnsi="Times New Roman" w:cs="Times New Roman"/>
        </w:rPr>
        <w:t xml:space="preserve"> </w:t>
      </w:r>
      <w:r w:rsidRPr="00924AF9">
        <w:rPr>
          <w:rFonts w:ascii="Times New Roman" w:hAnsi="Times New Roman" w:cs="Times New Roman"/>
          <w:i/>
        </w:rPr>
        <w:t>et al.</w:t>
      </w:r>
      <w:r w:rsidRPr="00924AF9">
        <w:rPr>
          <w:rFonts w:ascii="Times New Roman" w:hAnsi="Times New Roman" w:cs="Times New Roman"/>
        </w:rPr>
        <w:t xml:space="preserve"> 2002; Glassman </w:t>
      </w:r>
      <w:r w:rsidRPr="00924AF9">
        <w:rPr>
          <w:rFonts w:ascii="Times New Roman" w:hAnsi="Times New Roman" w:cs="Times New Roman"/>
          <w:i/>
        </w:rPr>
        <w:t>et al.</w:t>
      </w:r>
      <w:r w:rsidRPr="00924AF9">
        <w:rPr>
          <w:rFonts w:ascii="Times New Roman" w:hAnsi="Times New Roman" w:cs="Times New Roman"/>
        </w:rPr>
        <w:t xml:space="preserve"> 2016). </w:t>
      </w:r>
    </w:p>
    <w:p w14:paraId="7D63C76B" w14:textId="77777777" w:rsidR="00951D06" w:rsidRDefault="00951D06" w:rsidP="00951D06">
      <w:pPr>
        <w:spacing w:line="480" w:lineRule="auto"/>
        <w:rPr>
          <w:rFonts w:ascii="Times New Roman" w:hAnsi="Times New Roman" w:cs="Times New Roman"/>
        </w:rPr>
      </w:pPr>
    </w:p>
    <w:p w14:paraId="77E63DE4" w14:textId="74EA275F" w:rsidR="00951D06" w:rsidRPr="00924AF9" w:rsidRDefault="00951D06" w:rsidP="00951D06">
      <w:pPr>
        <w:spacing w:line="480" w:lineRule="auto"/>
        <w:rPr>
          <w:rFonts w:ascii="Times New Roman" w:hAnsi="Times New Roman" w:cs="Times New Roman"/>
        </w:rPr>
      </w:pPr>
      <w:r>
        <w:rPr>
          <w:rFonts w:ascii="Times New Roman" w:hAnsi="Times New Roman" w:cs="Times New Roman"/>
        </w:rPr>
        <w:t>V</w:t>
      </w:r>
      <w:r w:rsidRPr="00924AF9">
        <w:rPr>
          <w:rFonts w:ascii="Times New Roman" w:hAnsi="Times New Roman" w:cs="Times New Roman"/>
        </w:rPr>
        <w:t>isual indicators and fire severity maps indicate that our</w:t>
      </w:r>
      <w:ins w:id="435" w:author="Microsoft Office User" w:date="2019-09-19T09:17:00Z">
        <w:r w:rsidR="00736758">
          <w:rPr>
            <w:rFonts w:ascii="Times New Roman" w:hAnsi="Times New Roman" w:cs="Times New Roman"/>
          </w:rPr>
          <w:t xml:space="preserve"> burned</w:t>
        </w:r>
      </w:ins>
      <w:del w:id="436" w:author="Microsoft Office User" w:date="2019-09-19T09:17:00Z">
        <w:r w:rsidRPr="00924AF9" w:rsidDel="00736758">
          <w:rPr>
            <w:rFonts w:ascii="Times New Roman" w:hAnsi="Times New Roman" w:cs="Times New Roman"/>
          </w:rPr>
          <w:delText xml:space="preserve"> FA</w:delText>
        </w:r>
      </w:del>
      <w:r w:rsidRPr="00924AF9">
        <w:rPr>
          <w:rFonts w:ascii="Times New Roman" w:hAnsi="Times New Roman" w:cs="Times New Roman"/>
        </w:rPr>
        <w:t xml:space="preserve"> sites probably underwent a low-</w:t>
      </w:r>
      <w:r>
        <w:rPr>
          <w:rFonts w:ascii="Times New Roman" w:hAnsi="Times New Roman" w:cs="Times New Roman"/>
        </w:rPr>
        <w:t xml:space="preserve"> to intermediate-intensity</w:t>
      </w:r>
      <w:r w:rsidRPr="00924AF9">
        <w:rPr>
          <w:rFonts w:ascii="Times New Roman" w:hAnsi="Times New Roman" w:cs="Times New Roman"/>
        </w:rPr>
        <w:t xml:space="preserve"> fire</w:t>
      </w:r>
      <w:r>
        <w:rPr>
          <w:rFonts w:ascii="Times New Roman" w:hAnsi="Times New Roman" w:cs="Times New Roman"/>
        </w:rPr>
        <w:t>,</w:t>
      </w:r>
      <w:r w:rsidRPr="00924AF9">
        <w:rPr>
          <w:rFonts w:ascii="Times New Roman" w:hAnsi="Times New Roman" w:cs="Times New Roman"/>
        </w:rPr>
        <w:t xml:space="preserve"> which would have lower temperatures and low level penetration of soil horizons. Low level disturbances can leave the EM spore bank and portions of the hyphal community intact decreasing recovery time (Dahlberg </w:t>
      </w:r>
      <w:r w:rsidRPr="00924AF9">
        <w:rPr>
          <w:rFonts w:ascii="Times New Roman" w:hAnsi="Times New Roman" w:cs="Times New Roman"/>
          <w:i/>
        </w:rPr>
        <w:t>et al.</w:t>
      </w:r>
      <w:r w:rsidRPr="00924AF9">
        <w:rPr>
          <w:rFonts w:ascii="Times New Roman" w:hAnsi="Times New Roman" w:cs="Times New Roman"/>
        </w:rPr>
        <w:t xml:space="preserve"> 2001; </w:t>
      </w:r>
      <w:proofErr w:type="spellStart"/>
      <w:r w:rsidRPr="00924AF9">
        <w:rPr>
          <w:rFonts w:ascii="Times New Roman" w:hAnsi="Times New Roman" w:cs="Times New Roman"/>
        </w:rPr>
        <w:t>Baar</w:t>
      </w:r>
      <w:proofErr w:type="spellEnd"/>
      <w:r w:rsidRPr="00924AF9">
        <w:rPr>
          <w:rFonts w:ascii="Times New Roman" w:hAnsi="Times New Roman" w:cs="Times New Roman"/>
        </w:rPr>
        <w:t xml:space="preserve"> </w:t>
      </w:r>
      <w:r w:rsidRPr="00924AF9">
        <w:rPr>
          <w:rFonts w:ascii="Times New Roman" w:hAnsi="Times New Roman" w:cs="Times New Roman"/>
          <w:i/>
        </w:rPr>
        <w:t>et al.</w:t>
      </w:r>
      <w:r w:rsidRPr="00924AF9">
        <w:rPr>
          <w:rFonts w:ascii="Times New Roman" w:hAnsi="Times New Roman" w:cs="Times New Roman"/>
        </w:rPr>
        <w:t xml:space="preserve"> 2002; Glassman </w:t>
      </w:r>
      <w:r w:rsidRPr="00924AF9">
        <w:rPr>
          <w:rFonts w:ascii="Times New Roman" w:hAnsi="Times New Roman" w:cs="Times New Roman"/>
          <w:i/>
        </w:rPr>
        <w:t>et al.</w:t>
      </w:r>
      <w:r w:rsidRPr="00924AF9">
        <w:rPr>
          <w:rFonts w:ascii="Times New Roman" w:hAnsi="Times New Roman" w:cs="Times New Roman"/>
        </w:rPr>
        <w:t>2016).</w:t>
      </w:r>
      <w:r>
        <w:rPr>
          <w:rFonts w:ascii="Times New Roman" w:hAnsi="Times New Roman" w:cs="Times New Roman"/>
        </w:rPr>
        <w:t xml:space="preserve"> Although</w:t>
      </w:r>
      <w:r w:rsidRPr="00924AF9">
        <w:rPr>
          <w:rFonts w:ascii="Times New Roman" w:hAnsi="Times New Roman" w:cs="Times New Roman"/>
        </w:rPr>
        <w:t xml:space="preserve"> the spore community was not assessed here, dormant spore communit</w:t>
      </w:r>
      <w:r>
        <w:rPr>
          <w:rFonts w:ascii="Times New Roman" w:hAnsi="Times New Roman" w:cs="Times New Roman"/>
        </w:rPr>
        <w:t>ies</w:t>
      </w:r>
      <w:r w:rsidRPr="00924AF9">
        <w:rPr>
          <w:rFonts w:ascii="Times New Roman" w:hAnsi="Times New Roman" w:cs="Times New Roman"/>
        </w:rPr>
        <w:t xml:space="preserve"> serve as the initial inoculum post-fire (Dahlberg </w:t>
      </w:r>
      <w:r w:rsidRPr="00924AF9">
        <w:rPr>
          <w:rFonts w:ascii="Times New Roman" w:hAnsi="Times New Roman" w:cs="Times New Roman"/>
          <w:i/>
        </w:rPr>
        <w:t>et al.</w:t>
      </w:r>
      <w:r w:rsidRPr="00924AF9">
        <w:rPr>
          <w:rFonts w:ascii="Times New Roman" w:hAnsi="Times New Roman" w:cs="Times New Roman"/>
        </w:rPr>
        <w:t xml:space="preserve"> 2001; </w:t>
      </w:r>
      <w:proofErr w:type="spellStart"/>
      <w:r w:rsidRPr="00924AF9">
        <w:rPr>
          <w:rFonts w:ascii="Times New Roman" w:hAnsi="Times New Roman" w:cs="Times New Roman"/>
        </w:rPr>
        <w:t>Baar</w:t>
      </w:r>
      <w:proofErr w:type="spellEnd"/>
      <w:r w:rsidRPr="00924AF9">
        <w:rPr>
          <w:rFonts w:ascii="Times New Roman" w:hAnsi="Times New Roman" w:cs="Times New Roman"/>
        </w:rPr>
        <w:t xml:space="preserve"> </w:t>
      </w:r>
      <w:r w:rsidRPr="00924AF9">
        <w:rPr>
          <w:rFonts w:ascii="Times New Roman" w:hAnsi="Times New Roman" w:cs="Times New Roman"/>
          <w:i/>
        </w:rPr>
        <w:t>et al.</w:t>
      </w:r>
      <w:r w:rsidRPr="00924AF9">
        <w:rPr>
          <w:rFonts w:ascii="Times New Roman" w:hAnsi="Times New Roman" w:cs="Times New Roman"/>
        </w:rPr>
        <w:t xml:space="preserve"> 2002; Glassman </w:t>
      </w:r>
      <w:r w:rsidRPr="00924AF9">
        <w:rPr>
          <w:rFonts w:ascii="Times New Roman" w:hAnsi="Times New Roman" w:cs="Times New Roman"/>
          <w:i/>
        </w:rPr>
        <w:t>et al.</w:t>
      </w:r>
      <w:r w:rsidRPr="00924AF9">
        <w:rPr>
          <w:rFonts w:ascii="Times New Roman" w:hAnsi="Times New Roman" w:cs="Times New Roman"/>
        </w:rPr>
        <w:t xml:space="preserve">2016). Common genera associated with the spore bank are </w:t>
      </w:r>
      <w:proofErr w:type="spellStart"/>
      <w:r w:rsidRPr="00924AF9">
        <w:rPr>
          <w:rFonts w:ascii="Times New Roman" w:hAnsi="Times New Roman" w:cs="Times New Roman"/>
          <w:i/>
        </w:rPr>
        <w:t>Rhizopogon</w:t>
      </w:r>
      <w:proofErr w:type="spellEnd"/>
      <w:r w:rsidRPr="00924AF9">
        <w:rPr>
          <w:rFonts w:ascii="Times New Roman" w:hAnsi="Times New Roman" w:cs="Times New Roman"/>
          <w:i/>
        </w:rPr>
        <w:t>,</w:t>
      </w:r>
      <w:r w:rsidRPr="00924AF9">
        <w:rPr>
          <w:rFonts w:ascii="Times New Roman" w:hAnsi="Times New Roman" w:cs="Times New Roman"/>
        </w:rPr>
        <w:t xml:space="preserve"> </w:t>
      </w:r>
      <w:proofErr w:type="spellStart"/>
      <w:r w:rsidRPr="00924AF9">
        <w:rPr>
          <w:rFonts w:ascii="Times New Roman" w:hAnsi="Times New Roman" w:cs="Times New Roman"/>
          <w:i/>
        </w:rPr>
        <w:t>Wilcoxina</w:t>
      </w:r>
      <w:proofErr w:type="spellEnd"/>
      <w:r w:rsidRPr="00924AF9">
        <w:rPr>
          <w:rFonts w:ascii="Times New Roman" w:hAnsi="Times New Roman" w:cs="Times New Roman"/>
        </w:rPr>
        <w:t xml:space="preserve">, and </w:t>
      </w:r>
      <w:proofErr w:type="spellStart"/>
      <w:r w:rsidRPr="00924AF9">
        <w:rPr>
          <w:rFonts w:ascii="Times New Roman" w:hAnsi="Times New Roman" w:cs="Times New Roman"/>
          <w:i/>
        </w:rPr>
        <w:t>Tomentella</w:t>
      </w:r>
      <w:proofErr w:type="spellEnd"/>
      <w:r w:rsidRPr="00924AF9">
        <w:rPr>
          <w:rFonts w:ascii="Times New Roman" w:hAnsi="Times New Roman" w:cs="Times New Roman"/>
        </w:rPr>
        <w:t xml:space="preserve"> among others (</w:t>
      </w:r>
      <w:proofErr w:type="spellStart"/>
      <w:r w:rsidRPr="00924AF9">
        <w:rPr>
          <w:rFonts w:ascii="Times New Roman" w:hAnsi="Times New Roman" w:cs="Times New Roman"/>
        </w:rPr>
        <w:t>Baar</w:t>
      </w:r>
      <w:proofErr w:type="spellEnd"/>
      <w:r w:rsidRPr="00924AF9">
        <w:rPr>
          <w:rFonts w:ascii="Times New Roman" w:hAnsi="Times New Roman" w:cs="Times New Roman"/>
        </w:rPr>
        <w:t xml:space="preserve"> </w:t>
      </w:r>
      <w:r w:rsidRPr="00924AF9">
        <w:rPr>
          <w:rFonts w:ascii="Times New Roman" w:hAnsi="Times New Roman" w:cs="Times New Roman"/>
          <w:i/>
        </w:rPr>
        <w:t>et al.</w:t>
      </w:r>
      <w:r w:rsidRPr="00924AF9">
        <w:rPr>
          <w:rFonts w:ascii="Times New Roman" w:hAnsi="Times New Roman" w:cs="Times New Roman"/>
        </w:rPr>
        <w:t xml:space="preserve"> 2002). </w:t>
      </w:r>
      <w:r>
        <w:rPr>
          <w:rFonts w:ascii="Times New Roman" w:hAnsi="Times New Roman" w:cs="Times New Roman"/>
        </w:rPr>
        <w:t>Although</w:t>
      </w:r>
      <w:r w:rsidRPr="00924AF9">
        <w:rPr>
          <w:rFonts w:ascii="Times New Roman" w:hAnsi="Times New Roman" w:cs="Times New Roman"/>
        </w:rPr>
        <w:t xml:space="preserve"> </w:t>
      </w:r>
      <w:proofErr w:type="spellStart"/>
      <w:r w:rsidRPr="00924AF9">
        <w:rPr>
          <w:rFonts w:ascii="Times New Roman" w:hAnsi="Times New Roman" w:cs="Times New Roman"/>
          <w:i/>
        </w:rPr>
        <w:t>Rhizopogon</w:t>
      </w:r>
      <w:proofErr w:type="spellEnd"/>
      <w:r w:rsidRPr="00924AF9">
        <w:rPr>
          <w:rFonts w:ascii="Times New Roman" w:hAnsi="Times New Roman" w:cs="Times New Roman"/>
        </w:rPr>
        <w:t xml:space="preserve"> and </w:t>
      </w:r>
      <w:proofErr w:type="spellStart"/>
      <w:r w:rsidRPr="00924AF9">
        <w:rPr>
          <w:rFonts w:ascii="Times New Roman" w:hAnsi="Times New Roman" w:cs="Times New Roman"/>
          <w:i/>
        </w:rPr>
        <w:t>Tomentella</w:t>
      </w:r>
      <w:proofErr w:type="spellEnd"/>
      <w:r w:rsidRPr="00924AF9">
        <w:rPr>
          <w:rFonts w:ascii="Times New Roman" w:hAnsi="Times New Roman" w:cs="Times New Roman"/>
          <w:i/>
        </w:rPr>
        <w:t xml:space="preserve"> </w:t>
      </w:r>
      <w:r w:rsidRPr="00924AF9">
        <w:rPr>
          <w:rFonts w:ascii="Times New Roman" w:hAnsi="Times New Roman" w:cs="Times New Roman"/>
        </w:rPr>
        <w:t xml:space="preserve">were present in </w:t>
      </w:r>
      <w:ins w:id="437" w:author="Microsoft Office User" w:date="2019-09-19T09:18:00Z">
        <w:r w:rsidR="00025BC0">
          <w:rPr>
            <w:rFonts w:ascii="Times New Roman" w:hAnsi="Times New Roman" w:cs="Times New Roman"/>
          </w:rPr>
          <w:t>burned</w:t>
        </w:r>
      </w:ins>
      <w:del w:id="438" w:author="Microsoft Office User" w:date="2019-09-19T09:18:00Z">
        <w:r w:rsidRPr="00924AF9" w:rsidDel="00025BC0">
          <w:rPr>
            <w:rFonts w:ascii="Times New Roman" w:hAnsi="Times New Roman" w:cs="Times New Roman"/>
          </w:rPr>
          <w:delText>FA</w:delText>
        </w:r>
      </w:del>
      <w:r w:rsidRPr="00924AF9">
        <w:rPr>
          <w:rFonts w:ascii="Times New Roman" w:hAnsi="Times New Roman" w:cs="Times New Roman"/>
        </w:rPr>
        <w:t xml:space="preserve"> sites, these genera were also in </w:t>
      </w:r>
      <w:ins w:id="439" w:author="Microsoft Office User" w:date="2019-09-19T09:18:00Z">
        <w:r w:rsidR="00025BC0">
          <w:rPr>
            <w:rFonts w:ascii="Times New Roman" w:hAnsi="Times New Roman" w:cs="Times New Roman"/>
          </w:rPr>
          <w:t>unburned</w:t>
        </w:r>
      </w:ins>
      <w:del w:id="440" w:author="Microsoft Office User" w:date="2019-09-19T09:18:00Z">
        <w:r w:rsidRPr="00924AF9" w:rsidDel="00025BC0">
          <w:rPr>
            <w:rFonts w:ascii="Times New Roman" w:hAnsi="Times New Roman" w:cs="Times New Roman"/>
          </w:rPr>
          <w:delText>FU</w:delText>
        </w:r>
      </w:del>
      <w:r w:rsidRPr="00924AF9">
        <w:rPr>
          <w:rFonts w:ascii="Times New Roman" w:hAnsi="Times New Roman" w:cs="Times New Roman"/>
        </w:rPr>
        <w:t xml:space="preserve"> sites and overall relative abundance was very low possibly supporting the recovery of </w:t>
      </w:r>
      <w:ins w:id="441" w:author="Microsoft Office User" w:date="2019-09-19T09:18:00Z">
        <w:r w:rsidR="00025BC0">
          <w:rPr>
            <w:rFonts w:ascii="Times New Roman" w:hAnsi="Times New Roman" w:cs="Times New Roman"/>
          </w:rPr>
          <w:t>burned</w:t>
        </w:r>
      </w:ins>
      <w:del w:id="442" w:author="Microsoft Office User" w:date="2019-09-19T09:18:00Z">
        <w:r w:rsidRPr="00924AF9" w:rsidDel="00025BC0">
          <w:rPr>
            <w:rFonts w:ascii="Times New Roman" w:hAnsi="Times New Roman" w:cs="Times New Roman"/>
          </w:rPr>
          <w:delText>FA</w:delText>
        </w:r>
      </w:del>
      <w:r w:rsidRPr="00924AF9">
        <w:rPr>
          <w:rFonts w:ascii="Times New Roman" w:hAnsi="Times New Roman" w:cs="Times New Roman"/>
        </w:rPr>
        <w:t xml:space="preserve"> sites to pre-fire conditions.</w:t>
      </w:r>
    </w:p>
    <w:p w14:paraId="56E154EE" w14:textId="77777777" w:rsidR="00951D06" w:rsidRPr="00924AF9" w:rsidRDefault="00951D06" w:rsidP="00951D06">
      <w:pPr>
        <w:spacing w:line="480" w:lineRule="auto"/>
        <w:rPr>
          <w:rFonts w:ascii="Times New Roman" w:hAnsi="Times New Roman" w:cs="Times New Roman"/>
        </w:rPr>
      </w:pPr>
    </w:p>
    <w:p w14:paraId="1D84071B"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A major concern of this study was the temporal difference in sampling (Table 1). EM communities are known to undergo community shifts over relatively short time scales (i.e. </w:t>
      </w:r>
      <w:r w:rsidRPr="00924AF9">
        <w:rPr>
          <w:rFonts w:ascii="Times New Roman" w:hAnsi="Times New Roman" w:cs="Times New Roman"/>
        </w:rPr>
        <w:lastRenderedPageBreak/>
        <w:t xml:space="preserve">seasonal), but year-to-year within the same season there can be little to no changes within the community (Koide </w:t>
      </w:r>
      <w:r w:rsidRPr="00924AF9">
        <w:rPr>
          <w:rFonts w:ascii="Times New Roman" w:hAnsi="Times New Roman" w:cs="Times New Roman"/>
          <w:i/>
        </w:rPr>
        <w:t>et al.</w:t>
      </w:r>
      <w:r w:rsidRPr="00924AF9">
        <w:rPr>
          <w:rFonts w:ascii="Times New Roman" w:hAnsi="Times New Roman" w:cs="Times New Roman"/>
        </w:rPr>
        <w:t xml:space="preserve"> 2005; O’Hanlon 2012). Additionally, temporal shifts within EM communities is stronger in extraradical hyphae and less pronounced in root colonized EM (Koide </w:t>
      </w:r>
      <w:r w:rsidRPr="00924AF9">
        <w:rPr>
          <w:rFonts w:ascii="Times New Roman" w:hAnsi="Times New Roman" w:cs="Times New Roman"/>
          <w:i/>
        </w:rPr>
        <w:t>et al.</w:t>
      </w:r>
      <w:r w:rsidRPr="00924AF9">
        <w:rPr>
          <w:rFonts w:ascii="Times New Roman" w:hAnsi="Times New Roman" w:cs="Times New Roman"/>
        </w:rPr>
        <w:t xml:space="preserve"> 2005). As we sampled within the same season of different years and only sampled EM colonized roots, the temporal effect on sampling should be minimal. </w:t>
      </w:r>
    </w:p>
    <w:p w14:paraId="6D1145B6" w14:textId="77777777" w:rsidR="00951D06" w:rsidRPr="00924AF9" w:rsidRDefault="00951D06" w:rsidP="00951D06">
      <w:pPr>
        <w:spacing w:line="480" w:lineRule="auto"/>
        <w:rPr>
          <w:rFonts w:ascii="Times New Roman" w:hAnsi="Times New Roman" w:cs="Times New Roman"/>
        </w:rPr>
      </w:pPr>
    </w:p>
    <w:p w14:paraId="4AAC4C14" w14:textId="77777777" w:rsidR="00951D06" w:rsidRPr="00924AF9" w:rsidRDefault="00951D06" w:rsidP="00951D06">
      <w:pPr>
        <w:spacing w:line="480" w:lineRule="auto"/>
        <w:rPr>
          <w:rFonts w:ascii="Times New Roman" w:hAnsi="Times New Roman" w:cs="Times New Roman"/>
        </w:rPr>
      </w:pPr>
      <w:r>
        <w:rPr>
          <w:rFonts w:ascii="Times New Roman" w:hAnsi="Times New Roman" w:cs="Times New Roman"/>
        </w:rPr>
        <w:t xml:space="preserve">The slow recovery of EM communities post fire in the Southwest has </w:t>
      </w:r>
      <w:r w:rsidRPr="00924AF9">
        <w:rPr>
          <w:rFonts w:ascii="Times New Roman" w:hAnsi="Times New Roman" w:cs="Times New Roman"/>
        </w:rPr>
        <w:t xml:space="preserve">important implications for </w:t>
      </w:r>
      <w:r>
        <w:rPr>
          <w:rFonts w:ascii="Times New Roman" w:hAnsi="Times New Roman" w:cs="Times New Roman"/>
        </w:rPr>
        <w:t xml:space="preserve">the </w:t>
      </w:r>
      <w:r w:rsidRPr="00924AF9">
        <w:rPr>
          <w:rFonts w:ascii="Times New Roman" w:hAnsi="Times New Roman" w:cs="Times New Roman"/>
        </w:rPr>
        <w:t xml:space="preserve">speed and ability of forests to recover </w:t>
      </w:r>
      <w:r>
        <w:rPr>
          <w:rFonts w:ascii="Times New Roman" w:hAnsi="Times New Roman" w:cs="Times New Roman"/>
        </w:rPr>
        <w:t xml:space="preserve">from the ever increasing threat of wildfires. Additionally, the importance of disturbance and community composition in shaping EM community recovery demonstrates the importance of protecting the unique montane forests </w:t>
      </w:r>
      <w:bookmarkStart w:id="443" w:name="_GoBack"/>
      <w:r>
        <w:rPr>
          <w:rFonts w:ascii="Times New Roman" w:hAnsi="Times New Roman" w:cs="Times New Roman"/>
        </w:rPr>
        <w:t>found here.</w:t>
      </w:r>
      <w:r w:rsidRPr="00924AF9">
        <w:rPr>
          <w:rFonts w:ascii="Times New Roman" w:hAnsi="Times New Roman" w:cs="Times New Roman"/>
        </w:rPr>
        <w:t xml:space="preserve"> </w:t>
      </w:r>
    </w:p>
    <w:bookmarkEnd w:id="443"/>
    <w:p w14:paraId="4EEF89EF" w14:textId="77777777" w:rsidR="00951D06" w:rsidRPr="00924AF9" w:rsidRDefault="00951D06" w:rsidP="00951D06">
      <w:pPr>
        <w:rPr>
          <w:rFonts w:ascii="Times New Roman" w:hAnsi="Times New Roman" w:cs="Times New Roman"/>
          <w:b/>
        </w:rPr>
      </w:pPr>
      <w:r w:rsidRPr="00924AF9">
        <w:rPr>
          <w:rFonts w:ascii="Times New Roman" w:hAnsi="Times New Roman" w:cs="Times New Roman"/>
          <w:b/>
        </w:rPr>
        <w:br w:type="page"/>
      </w:r>
    </w:p>
    <w:p w14:paraId="568B7A87" w14:textId="77777777" w:rsidR="00951D06" w:rsidRPr="00924AF9" w:rsidRDefault="00951D06" w:rsidP="00951D06">
      <w:pPr>
        <w:spacing w:line="480" w:lineRule="auto"/>
        <w:rPr>
          <w:rFonts w:ascii="Times New Roman" w:hAnsi="Times New Roman" w:cs="Times New Roman"/>
          <w:b/>
        </w:rPr>
      </w:pPr>
      <w:r w:rsidRPr="00924AF9">
        <w:rPr>
          <w:rFonts w:ascii="Times New Roman" w:hAnsi="Times New Roman" w:cs="Times New Roman"/>
          <w:b/>
        </w:rPr>
        <w:lastRenderedPageBreak/>
        <w:t xml:space="preserve">References: </w:t>
      </w:r>
    </w:p>
    <w:p w14:paraId="3FE86BAD" w14:textId="77777777" w:rsidR="00951D06" w:rsidRPr="00924AF9" w:rsidRDefault="00951D06" w:rsidP="00951D06">
      <w:pPr>
        <w:spacing w:line="480" w:lineRule="auto"/>
        <w:rPr>
          <w:rFonts w:ascii="Times New Roman" w:hAnsi="Times New Roman" w:cs="Times New Roman"/>
        </w:rPr>
      </w:pPr>
      <w:proofErr w:type="spellStart"/>
      <w:r w:rsidRPr="00924AF9">
        <w:rPr>
          <w:rFonts w:ascii="Times New Roman" w:hAnsi="Times New Roman" w:cs="Times New Roman"/>
        </w:rPr>
        <w:t>Baar</w:t>
      </w:r>
      <w:proofErr w:type="spellEnd"/>
      <w:r w:rsidRPr="00924AF9">
        <w:rPr>
          <w:rFonts w:ascii="Times New Roman" w:hAnsi="Times New Roman" w:cs="Times New Roman"/>
        </w:rPr>
        <w:t xml:space="preserve">, J., T.R. Horton, A.M. </w:t>
      </w:r>
      <w:proofErr w:type="spellStart"/>
      <w:r w:rsidRPr="00924AF9">
        <w:rPr>
          <w:rFonts w:ascii="Times New Roman" w:hAnsi="Times New Roman" w:cs="Times New Roman"/>
        </w:rPr>
        <w:t>Kretzer</w:t>
      </w:r>
      <w:proofErr w:type="spellEnd"/>
      <w:r w:rsidRPr="00924AF9">
        <w:rPr>
          <w:rFonts w:ascii="Times New Roman" w:hAnsi="Times New Roman" w:cs="Times New Roman"/>
        </w:rPr>
        <w:t xml:space="preserve">, and T.D. Bruns. 2002. Mycorrhizal colonization of </w:t>
      </w:r>
      <w:r w:rsidRPr="00924AF9">
        <w:rPr>
          <w:rFonts w:ascii="Times New Roman" w:hAnsi="Times New Roman" w:cs="Times New Roman"/>
          <w:i/>
        </w:rPr>
        <w:t xml:space="preserve">Pinus </w:t>
      </w:r>
      <w:r>
        <w:rPr>
          <w:rFonts w:ascii="Times New Roman" w:hAnsi="Times New Roman" w:cs="Times New Roman"/>
          <w:i/>
        </w:rPr>
        <w:tab/>
      </w:r>
      <w:r w:rsidRPr="00924AF9">
        <w:rPr>
          <w:rFonts w:ascii="Times New Roman" w:hAnsi="Times New Roman" w:cs="Times New Roman"/>
          <w:i/>
        </w:rPr>
        <w:t>muricate</w:t>
      </w:r>
      <w:r w:rsidRPr="00924AF9">
        <w:rPr>
          <w:rFonts w:ascii="Times New Roman" w:hAnsi="Times New Roman" w:cs="Times New Roman"/>
        </w:rPr>
        <w:t xml:space="preserve"> from </w:t>
      </w:r>
      <w:r w:rsidRPr="00924AF9">
        <w:rPr>
          <w:rFonts w:ascii="Times New Roman" w:hAnsi="Times New Roman" w:cs="Times New Roman"/>
        </w:rPr>
        <w:tab/>
        <w:t xml:space="preserve">resistant propagules after a stand-replacing wildfire. </w:t>
      </w:r>
      <w:r w:rsidRPr="00924AF9">
        <w:rPr>
          <w:rFonts w:ascii="Times New Roman" w:hAnsi="Times New Roman" w:cs="Times New Roman"/>
          <w:i/>
        </w:rPr>
        <w:t xml:space="preserve">New </w:t>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143: </w:t>
      </w:r>
      <w:r>
        <w:rPr>
          <w:rFonts w:ascii="Times New Roman" w:hAnsi="Times New Roman" w:cs="Times New Roman"/>
        </w:rPr>
        <w:tab/>
      </w:r>
      <w:r w:rsidRPr="00924AF9">
        <w:rPr>
          <w:rFonts w:ascii="Times New Roman" w:hAnsi="Times New Roman" w:cs="Times New Roman"/>
        </w:rPr>
        <w:t>409-418.</w:t>
      </w:r>
    </w:p>
    <w:p w14:paraId="5277B57F"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Bowman, E.A. and Arnold, A.E. 2018. Distributions of ectomycorrhizal and foliar endophytic </w:t>
      </w:r>
      <w:r>
        <w:rPr>
          <w:rFonts w:ascii="Times New Roman" w:hAnsi="Times New Roman" w:cs="Times New Roman"/>
        </w:rPr>
        <w:tab/>
      </w:r>
      <w:r w:rsidRPr="00924AF9">
        <w:rPr>
          <w:rFonts w:ascii="Times New Roman" w:hAnsi="Times New Roman" w:cs="Times New Roman"/>
        </w:rPr>
        <w:t xml:space="preserve">fungal communities associated with </w:t>
      </w:r>
      <w:r w:rsidRPr="00924AF9">
        <w:rPr>
          <w:rFonts w:ascii="Times New Roman" w:hAnsi="Times New Roman" w:cs="Times New Roman"/>
          <w:i/>
        </w:rPr>
        <w:t>Pinus ponderosa</w:t>
      </w:r>
      <w:r w:rsidRPr="00924AF9">
        <w:rPr>
          <w:rFonts w:ascii="Times New Roman" w:hAnsi="Times New Roman" w:cs="Times New Roman"/>
        </w:rPr>
        <w:t xml:space="preserve"> along a spatially constrained </w:t>
      </w:r>
      <w:r>
        <w:rPr>
          <w:rFonts w:ascii="Times New Roman" w:hAnsi="Times New Roman" w:cs="Times New Roman"/>
        </w:rPr>
        <w:tab/>
      </w:r>
      <w:r w:rsidRPr="00924AF9">
        <w:rPr>
          <w:rFonts w:ascii="Times New Roman" w:hAnsi="Times New Roman" w:cs="Times New Roman"/>
        </w:rPr>
        <w:t xml:space="preserve">elevation gradient. </w:t>
      </w:r>
      <w:r w:rsidRPr="00924AF9">
        <w:rPr>
          <w:rFonts w:ascii="Times New Roman" w:hAnsi="Times New Roman" w:cs="Times New Roman"/>
          <w:i/>
        </w:rPr>
        <w:t>American Journal of Botany</w:t>
      </w:r>
      <w:r w:rsidRPr="00924AF9">
        <w:rPr>
          <w:rFonts w:ascii="Times New Roman" w:hAnsi="Times New Roman" w:cs="Times New Roman"/>
        </w:rPr>
        <w:t>, in press.</w:t>
      </w:r>
    </w:p>
    <w:p w14:paraId="557AA752" w14:textId="77777777" w:rsidR="00951D06" w:rsidRPr="00924AF9" w:rsidRDefault="00951D06" w:rsidP="00951D06">
      <w:pPr>
        <w:widowControl w:val="0"/>
        <w:spacing w:after="220" w:line="480" w:lineRule="auto"/>
        <w:ind w:left="440" w:hanging="440"/>
        <w:rPr>
          <w:rFonts w:ascii="Times New Roman" w:eastAsia="Times New Roman" w:hAnsi="Times New Roman" w:cs="Times New Roman"/>
        </w:rPr>
      </w:pPr>
      <w:r w:rsidRPr="00924AF9">
        <w:rPr>
          <w:rFonts w:ascii="Times New Roman" w:eastAsia="Times New Roman" w:hAnsi="Times New Roman" w:cs="Times New Roman"/>
        </w:rPr>
        <w:t xml:space="preserve">Corrales, A., A.E. Arnold, A. Ferrer, B.L. Turner, and J.W. </w:t>
      </w:r>
      <w:proofErr w:type="spellStart"/>
      <w:r w:rsidRPr="00924AF9">
        <w:rPr>
          <w:rFonts w:ascii="Times New Roman" w:eastAsia="Times New Roman" w:hAnsi="Times New Roman" w:cs="Times New Roman"/>
        </w:rPr>
        <w:t>Dalling</w:t>
      </w:r>
      <w:proofErr w:type="spellEnd"/>
      <w:r w:rsidRPr="00924AF9">
        <w:rPr>
          <w:rFonts w:ascii="Times New Roman" w:eastAsia="Times New Roman" w:hAnsi="Times New Roman" w:cs="Times New Roman"/>
        </w:rPr>
        <w:t xml:space="preserve">. 2015. Variation in ectomycorrhizal fungal communities associated with </w:t>
      </w:r>
      <w:proofErr w:type="spellStart"/>
      <w:r w:rsidRPr="00924AF9">
        <w:rPr>
          <w:rFonts w:ascii="Times New Roman" w:eastAsia="Times New Roman" w:hAnsi="Times New Roman" w:cs="Times New Roman"/>
          <w:i/>
        </w:rPr>
        <w:t>Oreomunnea</w:t>
      </w:r>
      <w:proofErr w:type="spellEnd"/>
      <w:r w:rsidRPr="00924AF9">
        <w:rPr>
          <w:rFonts w:ascii="Times New Roman" w:eastAsia="Times New Roman" w:hAnsi="Times New Roman" w:cs="Times New Roman"/>
          <w:i/>
        </w:rPr>
        <w:t xml:space="preserve"> </w:t>
      </w:r>
      <w:proofErr w:type="spellStart"/>
      <w:r w:rsidRPr="00924AF9">
        <w:rPr>
          <w:rFonts w:ascii="Times New Roman" w:eastAsia="Times New Roman" w:hAnsi="Times New Roman" w:cs="Times New Roman"/>
          <w:i/>
        </w:rPr>
        <w:t>mexicana</w:t>
      </w:r>
      <w:proofErr w:type="spellEnd"/>
      <w:r w:rsidRPr="00924AF9">
        <w:rPr>
          <w:rFonts w:ascii="Times New Roman" w:eastAsia="Times New Roman" w:hAnsi="Times New Roman" w:cs="Times New Roman"/>
        </w:rPr>
        <w:t xml:space="preserve"> (Juglandaceae) in a Neotropical montane forest. </w:t>
      </w:r>
      <w:r w:rsidRPr="00924AF9">
        <w:rPr>
          <w:rFonts w:ascii="Times New Roman" w:eastAsia="Times New Roman" w:hAnsi="Times New Roman" w:cs="Times New Roman"/>
          <w:i/>
        </w:rPr>
        <w:t>Mycorrhiza</w:t>
      </w:r>
      <w:r w:rsidRPr="00924AF9">
        <w:rPr>
          <w:rFonts w:ascii="Times New Roman" w:eastAsia="Times New Roman" w:hAnsi="Times New Roman" w:cs="Times New Roman"/>
        </w:rPr>
        <w:t xml:space="preserve"> 26:1–17.</w:t>
      </w:r>
    </w:p>
    <w:p w14:paraId="5D71DAFD" w14:textId="77777777" w:rsidR="00951D06" w:rsidRPr="00924AF9" w:rsidRDefault="00951D06" w:rsidP="00951D06">
      <w:pPr>
        <w:widowControl w:val="0"/>
        <w:spacing w:after="220" w:line="480" w:lineRule="auto"/>
        <w:ind w:left="440" w:hanging="440"/>
        <w:rPr>
          <w:rFonts w:ascii="Times New Roman" w:eastAsia="Times New Roman" w:hAnsi="Times New Roman" w:cs="Times New Roman"/>
        </w:rPr>
      </w:pPr>
      <w:r w:rsidRPr="00924AF9">
        <w:rPr>
          <w:rFonts w:ascii="Times New Roman" w:eastAsia="Times New Roman" w:hAnsi="Times New Roman" w:cs="Times New Roman"/>
        </w:rPr>
        <w:t xml:space="preserve">Dahlberg, A., J. Schimmel, A.F.S. Taylor, and H. </w:t>
      </w:r>
      <w:proofErr w:type="spellStart"/>
      <w:r w:rsidRPr="00924AF9">
        <w:rPr>
          <w:rFonts w:ascii="Times New Roman" w:eastAsia="Times New Roman" w:hAnsi="Times New Roman" w:cs="Times New Roman"/>
        </w:rPr>
        <w:t>Johannesson</w:t>
      </w:r>
      <w:proofErr w:type="spellEnd"/>
      <w:r w:rsidRPr="00924AF9">
        <w:rPr>
          <w:rFonts w:ascii="Times New Roman" w:eastAsia="Times New Roman" w:hAnsi="Times New Roman" w:cs="Times New Roman"/>
        </w:rPr>
        <w:t xml:space="preserve">. 2001. Post-fire legacy of ectomycorrhizal fungal communities in the Swedish boreal forest in relation to fire severity and logging intensity. </w:t>
      </w:r>
      <w:r w:rsidRPr="00924AF9">
        <w:rPr>
          <w:rFonts w:ascii="Times New Roman" w:eastAsia="Times New Roman" w:hAnsi="Times New Roman" w:cs="Times New Roman"/>
          <w:i/>
        </w:rPr>
        <w:t>Biological Conservation</w:t>
      </w:r>
      <w:r w:rsidRPr="00924AF9">
        <w:rPr>
          <w:rFonts w:ascii="Times New Roman" w:eastAsia="Times New Roman" w:hAnsi="Times New Roman" w:cs="Times New Roman"/>
        </w:rPr>
        <w:t xml:space="preserve"> 100: 151-161.</w:t>
      </w:r>
    </w:p>
    <w:p w14:paraId="73EB12D2" w14:textId="77777777" w:rsidR="00951D06" w:rsidRPr="00924AF9" w:rsidRDefault="00951D06" w:rsidP="00951D06">
      <w:pPr>
        <w:widowControl w:val="0"/>
        <w:spacing w:after="220" w:line="480" w:lineRule="auto"/>
        <w:ind w:left="440" w:hanging="440"/>
        <w:rPr>
          <w:rFonts w:ascii="Times New Roman" w:hAnsi="Times New Roman" w:cs="Times New Roman"/>
        </w:rPr>
      </w:pPr>
      <w:r w:rsidRPr="00924AF9">
        <w:rPr>
          <w:rFonts w:ascii="Times New Roman" w:hAnsi="Times New Roman" w:cs="Times New Roman"/>
        </w:rPr>
        <w:t xml:space="preserve">De </w:t>
      </w:r>
      <w:proofErr w:type="spellStart"/>
      <w:r w:rsidRPr="00924AF9">
        <w:rPr>
          <w:rFonts w:ascii="Times New Roman" w:hAnsi="Times New Roman" w:cs="Times New Roman"/>
        </w:rPr>
        <w:t>Cáceres</w:t>
      </w:r>
      <w:proofErr w:type="spellEnd"/>
      <w:r w:rsidRPr="00924AF9">
        <w:rPr>
          <w:rFonts w:ascii="Times New Roman" w:hAnsi="Times New Roman" w:cs="Times New Roman"/>
        </w:rPr>
        <w:t xml:space="preserve">, M. and P. Legendre.. 2009. Associations between species and groups of sites: indices and statistical inference. </w:t>
      </w:r>
      <w:r w:rsidRPr="00924AF9">
        <w:rPr>
          <w:rFonts w:ascii="Times New Roman" w:hAnsi="Times New Roman" w:cs="Times New Roman"/>
          <w:i/>
        </w:rPr>
        <w:t>Ecology</w:t>
      </w:r>
      <w:r w:rsidRPr="00924AF9">
        <w:rPr>
          <w:rFonts w:ascii="Times New Roman" w:hAnsi="Times New Roman" w:cs="Times New Roman"/>
        </w:rPr>
        <w:t xml:space="preserve"> 90(12): 3566-3574.</w:t>
      </w:r>
    </w:p>
    <w:p w14:paraId="1C3DE63F" w14:textId="77777777" w:rsidR="00951D06" w:rsidRPr="00924AF9" w:rsidRDefault="00951D06" w:rsidP="00951D06">
      <w:pPr>
        <w:widowControl w:val="0"/>
        <w:spacing w:after="220" w:line="480" w:lineRule="auto"/>
        <w:ind w:left="440" w:hanging="440"/>
        <w:rPr>
          <w:rFonts w:ascii="Times New Roman" w:hAnsi="Times New Roman" w:cs="Times New Roman"/>
        </w:rPr>
      </w:pPr>
      <w:r w:rsidRPr="00924AF9">
        <w:rPr>
          <w:rFonts w:ascii="Times New Roman" w:hAnsi="Times New Roman" w:cs="Times New Roman"/>
        </w:rPr>
        <w:t xml:space="preserve">Ewing, B. and P. Green. 1998. Base-calling of automated sequencer traces using </w:t>
      </w:r>
      <w:proofErr w:type="spellStart"/>
      <w:r w:rsidRPr="00924AF9">
        <w:rPr>
          <w:rFonts w:ascii="Times New Roman" w:hAnsi="Times New Roman" w:cs="Times New Roman"/>
        </w:rPr>
        <w:t>phred</w:t>
      </w:r>
      <w:proofErr w:type="spellEnd"/>
      <w:r w:rsidRPr="00924AF9">
        <w:rPr>
          <w:rFonts w:ascii="Times New Roman" w:hAnsi="Times New Roman" w:cs="Times New Roman"/>
        </w:rPr>
        <w:t xml:space="preserve">. II. Error probabilities. </w:t>
      </w:r>
      <w:r w:rsidRPr="00924AF9">
        <w:rPr>
          <w:rFonts w:ascii="Times New Roman" w:hAnsi="Times New Roman" w:cs="Times New Roman"/>
          <w:i/>
        </w:rPr>
        <w:t>Genome Research</w:t>
      </w:r>
      <w:r w:rsidRPr="00924AF9">
        <w:rPr>
          <w:rFonts w:ascii="Times New Roman" w:hAnsi="Times New Roman" w:cs="Times New Roman"/>
        </w:rPr>
        <w:t xml:space="preserve"> 8: 186–194.</w:t>
      </w:r>
    </w:p>
    <w:p w14:paraId="0DB6BE5B"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Ewing, B., L. Hillier, M.C. </w:t>
      </w:r>
      <w:proofErr w:type="spellStart"/>
      <w:r w:rsidRPr="00924AF9">
        <w:rPr>
          <w:rFonts w:ascii="Times New Roman" w:hAnsi="Times New Roman" w:cs="Times New Roman"/>
        </w:rPr>
        <w:t>Wendl</w:t>
      </w:r>
      <w:proofErr w:type="spellEnd"/>
      <w:r w:rsidRPr="00924AF9">
        <w:rPr>
          <w:rFonts w:ascii="Times New Roman" w:hAnsi="Times New Roman" w:cs="Times New Roman"/>
        </w:rPr>
        <w:t xml:space="preserve">, and P. Green. 1998. Base-calling of automated sequencer </w:t>
      </w:r>
      <w:r>
        <w:rPr>
          <w:rFonts w:ascii="Times New Roman" w:hAnsi="Times New Roman" w:cs="Times New Roman"/>
        </w:rPr>
        <w:tab/>
      </w:r>
      <w:r w:rsidRPr="00924AF9">
        <w:rPr>
          <w:rFonts w:ascii="Times New Roman" w:hAnsi="Times New Roman" w:cs="Times New Roman"/>
        </w:rPr>
        <w:t xml:space="preserve">traces using </w:t>
      </w:r>
      <w:proofErr w:type="spellStart"/>
      <w:r w:rsidRPr="00924AF9">
        <w:rPr>
          <w:rFonts w:ascii="Times New Roman" w:hAnsi="Times New Roman" w:cs="Times New Roman"/>
        </w:rPr>
        <w:t>Phred</w:t>
      </w:r>
      <w:proofErr w:type="spellEnd"/>
      <w:r w:rsidRPr="00924AF9">
        <w:rPr>
          <w:rFonts w:ascii="Times New Roman" w:hAnsi="Times New Roman" w:cs="Times New Roman"/>
        </w:rPr>
        <w:t xml:space="preserve">. I. Accuracy Assessment. </w:t>
      </w:r>
      <w:r w:rsidRPr="00924AF9">
        <w:rPr>
          <w:rFonts w:ascii="Times New Roman" w:hAnsi="Times New Roman" w:cs="Times New Roman"/>
          <w:i/>
        </w:rPr>
        <w:t xml:space="preserve">Genome </w:t>
      </w:r>
      <w:proofErr w:type="spellStart"/>
      <w:r w:rsidRPr="00924AF9">
        <w:rPr>
          <w:rFonts w:ascii="Times New Roman" w:hAnsi="Times New Roman" w:cs="Times New Roman"/>
          <w:i/>
        </w:rPr>
        <w:t>Researchh</w:t>
      </w:r>
      <w:proofErr w:type="spellEnd"/>
      <w:r w:rsidRPr="00924AF9">
        <w:rPr>
          <w:rFonts w:ascii="Times New Roman" w:hAnsi="Times New Roman" w:cs="Times New Roman"/>
        </w:rPr>
        <w:t xml:space="preserve"> 8: 175–185.</w:t>
      </w:r>
    </w:p>
    <w:p w14:paraId="36B156C4"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Fisher, R.A., A.S. Corbet, and C.B. Williams. 1943. The relation between the number of species </w:t>
      </w:r>
      <w:r>
        <w:rPr>
          <w:rFonts w:ascii="Times New Roman" w:hAnsi="Times New Roman" w:cs="Times New Roman"/>
        </w:rPr>
        <w:tab/>
      </w:r>
      <w:r w:rsidRPr="00924AF9">
        <w:rPr>
          <w:rFonts w:ascii="Times New Roman" w:hAnsi="Times New Roman" w:cs="Times New Roman"/>
        </w:rPr>
        <w:t xml:space="preserve">and the number of individuals in a random sample of an animal population. </w:t>
      </w:r>
      <w:r w:rsidRPr="00924AF9">
        <w:rPr>
          <w:rFonts w:ascii="Times New Roman" w:hAnsi="Times New Roman" w:cs="Times New Roman"/>
          <w:i/>
        </w:rPr>
        <w:t xml:space="preserve">British </w:t>
      </w:r>
      <w:r>
        <w:rPr>
          <w:rFonts w:ascii="Times New Roman" w:hAnsi="Times New Roman" w:cs="Times New Roman"/>
          <w:i/>
        </w:rPr>
        <w:tab/>
      </w:r>
      <w:r w:rsidRPr="00924AF9">
        <w:rPr>
          <w:rFonts w:ascii="Times New Roman" w:hAnsi="Times New Roman" w:cs="Times New Roman"/>
          <w:i/>
        </w:rPr>
        <w:t>Ecological Society</w:t>
      </w:r>
      <w:r w:rsidRPr="00924AF9">
        <w:rPr>
          <w:rFonts w:ascii="Times New Roman" w:hAnsi="Times New Roman" w:cs="Times New Roman"/>
        </w:rPr>
        <w:t xml:space="preserve"> 12: 42-58.</w:t>
      </w:r>
    </w:p>
    <w:p w14:paraId="4C5A6F66"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lastRenderedPageBreak/>
        <w:t xml:space="preserve">Glassman, S.I., C.R. Levine, A.M. </w:t>
      </w:r>
      <w:proofErr w:type="spellStart"/>
      <w:r w:rsidRPr="00924AF9">
        <w:rPr>
          <w:rFonts w:ascii="Times New Roman" w:hAnsi="Times New Roman" w:cs="Times New Roman"/>
        </w:rPr>
        <w:t>DiRocco</w:t>
      </w:r>
      <w:proofErr w:type="spellEnd"/>
      <w:r w:rsidRPr="00924AF9">
        <w:rPr>
          <w:rFonts w:ascii="Times New Roman" w:hAnsi="Times New Roman" w:cs="Times New Roman"/>
        </w:rPr>
        <w:t xml:space="preserve">, J.J. Battles, and T.D. Bruns. 2016. Ectomycorrhizal </w:t>
      </w:r>
      <w:r>
        <w:rPr>
          <w:rFonts w:ascii="Times New Roman" w:hAnsi="Times New Roman" w:cs="Times New Roman"/>
        </w:rPr>
        <w:tab/>
      </w:r>
      <w:r w:rsidRPr="00924AF9">
        <w:rPr>
          <w:rFonts w:ascii="Times New Roman" w:hAnsi="Times New Roman" w:cs="Times New Roman"/>
        </w:rPr>
        <w:t xml:space="preserve">fungal spore bank recovery and sever forest fire: some like it hot. </w:t>
      </w:r>
      <w:r w:rsidRPr="00924AF9">
        <w:rPr>
          <w:rFonts w:ascii="Times New Roman" w:hAnsi="Times New Roman" w:cs="Times New Roman"/>
          <w:i/>
        </w:rPr>
        <w:t>The ISME Journal</w:t>
      </w:r>
      <w:r w:rsidRPr="00924AF9">
        <w:rPr>
          <w:rFonts w:ascii="Times New Roman" w:hAnsi="Times New Roman" w:cs="Times New Roman"/>
        </w:rPr>
        <w:t xml:space="preserve"> 10: </w:t>
      </w:r>
      <w:r>
        <w:rPr>
          <w:rFonts w:ascii="Times New Roman" w:hAnsi="Times New Roman" w:cs="Times New Roman"/>
        </w:rPr>
        <w:tab/>
      </w:r>
      <w:r w:rsidRPr="00924AF9">
        <w:rPr>
          <w:rFonts w:ascii="Times New Roman" w:hAnsi="Times New Roman" w:cs="Times New Roman"/>
        </w:rPr>
        <w:t>1228-1239.</w:t>
      </w:r>
    </w:p>
    <w:p w14:paraId="44707FDC" w14:textId="77777777" w:rsidR="00951D06" w:rsidRPr="00924AF9" w:rsidRDefault="00951D06" w:rsidP="00951D06">
      <w:pPr>
        <w:spacing w:line="480" w:lineRule="auto"/>
        <w:rPr>
          <w:rFonts w:ascii="Times New Roman" w:hAnsi="Times New Roman" w:cs="Times New Roman"/>
        </w:rPr>
      </w:pPr>
      <w:proofErr w:type="spellStart"/>
      <w:r w:rsidRPr="00924AF9">
        <w:rPr>
          <w:rFonts w:ascii="Times New Roman" w:hAnsi="Times New Roman" w:cs="Times New Roman"/>
        </w:rPr>
        <w:t>Grissino</w:t>
      </w:r>
      <w:proofErr w:type="spellEnd"/>
      <w:r w:rsidRPr="00924AF9">
        <w:rPr>
          <w:rFonts w:ascii="Times New Roman" w:hAnsi="Times New Roman" w:cs="Times New Roman"/>
        </w:rPr>
        <w:t xml:space="preserve">-Mayer, H.D., C.H. </w:t>
      </w:r>
      <w:proofErr w:type="spellStart"/>
      <w:r w:rsidRPr="00924AF9">
        <w:rPr>
          <w:rFonts w:ascii="Times New Roman" w:hAnsi="Times New Roman" w:cs="Times New Roman"/>
        </w:rPr>
        <w:t>Baisan</w:t>
      </w:r>
      <w:proofErr w:type="spellEnd"/>
      <w:r w:rsidRPr="00924AF9">
        <w:rPr>
          <w:rFonts w:ascii="Times New Roman" w:hAnsi="Times New Roman" w:cs="Times New Roman"/>
        </w:rPr>
        <w:t xml:space="preserve">, and T.W. </w:t>
      </w:r>
      <w:proofErr w:type="spellStart"/>
      <w:r w:rsidRPr="00924AF9">
        <w:rPr>
          <w:rFonts w:ascii="Times New Roman" w:hAnsi="Times New Roman" w:cs="Times New Roman"/>
        </w:rPr>
        <w:t>Swetnam</w:t>
      </w:r>
      <w:proofErr w:type="spellEnd"/>
      <w:r w:rsidRPr="00924AF9">
        <w:rPr>
          <w:rFonts w:ascii="Times New Roman" w:hAnsi="Times New Roman" w:cs="Times New Roman"/>
        </w:rPr>
        <w:t xml:space="preserve">. 1995. Fire history in the </w:t>
      </w:r>
      <w:proofErr w:type="spellStart"/>
      <w:r w:rsidRPr="00924AF9">
        <w:rPr>
          <w:rFonts w:ascii="Times New Roman" w:hAnsi="Times New Roman" w:cs="Times New Roman"/>
        </w:rPr>
        <w:t>Pinaleño</w:t>
      </w:r>
      <w:proofErr w:type="spellEnd"/>
      <w:r w:rsidRPr="00924AF9">
        <w:rPr>
          <w:rFonts w:ascii="Times New Roman" w:hAnsi="Times New Roman" w:cs="Times New Roman"/>
        </w:rPr>
        <w:t xml:space="preserve"> </w:t>
      </w:r>
      <w:r>
        <w:rPr>
          <w:rFonts w:ascii="Times New Roman" w:hAnsi="Times New Roman" w:cs="Times New Roman"/>
        </w:rPr>
        <w:tab/>
      </w:r>
      <w:r w:rsidRPr="00924AF9">
        <w:rPr>
          <w:rFonts w:ascii="Times New Roman" w:hAnsi="Times New Roman" w:cs="Times New Roman"/>
        </w:rPr>
        <w:t xml:space="preserve">Mountains of </w:t>
      </w:r>
      <w:r w:rsidRPr="00924AF9">
        <w:rPr>
          <w:rFonts w:ascii="Times New Roman" w:hAnsi="Times New Roman" w:cs="Times New Roman"/>
        </w:rPr>
        <w:tab/>
        <w:t xml:space="preserve">southeastern Arizona: effects of human-related disturbances. In: </w:t>
      </w:r>
      <w:proofErr w:type="spellStart"/>
      <w:r w:rsidRPr="00924AF9">
        <w:rPr>
          <w:rFonts w:ascii="Times New Roman" w:hAnsi="Times New Roman" w:cs="Times New Roman"/>
        </w:rPr>
        <w:t>Debano</w:t>
      </w:r>
      <w:proofErr w:type="spellEnd"/>
      <w:r w:rsidRPr="00924AF9">
        <w:rPr>
          <w:rFonts w:ascii="Times New Roman" w:hAnsi="Times New Roman" w:cs="Times New Roman"/>
        </w:rPr>
        <w:t xml:space="preserve">, </w:t>
      </w:r>
      <w:r>
        <w:rPr>
          <w:rFonts w:ascii="Times New Roman" w:hAnsi="Times New Roman" w:cs="Times New Roman"/>
        </w:rPr>
        <w:tab/>
      </w:r>
      <w:r w:rsidRPr="00924AF9">
        <w:rPr>
          <w:rFonts w:ascii="Times New Roman" w:hAnsi="Times New Roman" w:cs="Times New Roman"/>
        </w:rPr>
        <w:t xml:space="preserve">L.F., </w:t>
      </w:r>
      <w:proofErr w:type="spellStart"/>
      <w:r w:rsidRPr="00924AF9">
        <w:rPr>
          <w:rFonts w:ascii="Times New Roman" w:hAnsi="Times New Roman" w:cs="Times New Roman"/>
        </w:rPr>
        <w:t>Ffolliott</w:t>
      </w:r>
      <w:proofErr w:type="spellEnd"/>
      <w:r w:rsidRPr="00924AF9">
        <w:rPr>
          <w:rFonts w:ascii="Times New Roman" w:hAnsi="Times New Roman" w:cs="Times New Roman"/>
        </w:rPr>
        <w:t xml:space="preserve">, P.F., Gottfried, G.J., Hamre, R.H., </w:t>
      </w:r>
      <w:proofErr w:type="spellStart"/>
      <w:r w:rsidRPr="00924AF9">
        <w:rPr>
          <w:rFonts w:ascii="Times New Roman" w:hAnsi="Times New Roman" w:cs="Times New Roman"/>
        </w:rPr>
        <w:t>Edminster</w:t>
      </w:r>
      <w:proofErr w:type="spellEnd"/>
      <w:r w:rsidRPr="00924AF9">
        <w:rPr>
          <w:rFonts w:ascii="Times New Roman" w:hAnsi="Times New Roman" w:cs="Times New Roman"/>
        </w:rPr>
        <w:t xml:space="preserve">, C.B., (Tech. </w:t>
      </w:r>
      <w:proofErr w:type="spellStart"/>
      <w:r w:rsidRPr="00924AF9">
        <w:rPr>
          <w:rFonts w:ascii="Times New Roman" w:hAnsi="Times New Roman" w:cs="Times New Roman"/>
        </w:rPr>
        <w:t>Coords</w:t>
      </w:r>
      <w:proofErr w:type="spellEnd"/>
      <w:r w:rsidRPr="00924AF9">
        <w:rPr>
          <w:rFonts w:ascii="Times New Roman" w:hAnsi="Times New Roman" w:cs="Times New Roman"/>
        </w:rPr>
        <w:t xml:space="preserve">.), </w:t>
      </w:r>
      <w:r>
        <w:rPr>
          <w:rFonts w:ascii="Times New Roman" w:hAnsi="Times New Roman" w:cs="Times New Roman"/>
        </w:rPr>
        <w:tab/>
      </w:r>
      <w:r w:rsidRPr="00924AF9">
        <w:rPr>
          <w:rFonts w:ascii="Times New Roman" w:hAnsi="Times New Roman" w:cs="Times New Roman"/>
        </w:rPr>
        <w:t xml:space="preserve">Biodiversity and management of the </w:t>
      </w:r>
      <w:proofErr w:type="spellStart"/>
      <w:r w:rsidRPr="00924AF9">
        <w:rPr>
          <w:rFonts w:ascii="Times New Roman" w:hAnsi="Times New Roman" w:cs="Times New Roman"/>
        </w:rPr>
        <w:t>Madrean</w:t>
      </w:r>
      <w:proofErr w:type="spellEnd"/>
      <w:r w:rsidRPr="00924AF9">
        <w:rPr>
          <w:rFonts w:ascii="Times New Roman" w:hAnsi="Times New Roman" w:cs="Times New Roman"/>
        </w:rPr>
        <w:t xml:space="preserve"> Archipelago: The Sky Islands of </w:t>
      </w:r>
      <w:r>
        <w:rPr>
          <w:rFonts w:ascii="Times New Roman" w:hAnsi="Times New Roman" w:cs="Times New Roman"/>
        </w:rPr>
        <w:tab/>
      </w:r>
      <w:r w:rsidRPr="00924AF9">
        <w:rPr>
          <w:rFonts w:ascii="Times New Roman" w:hAnsi="Times New Roman" w:cs="Times New Roman"/>
        </w:rPr>
        <w:t xml:space="preserve">Southwestern United States and Northwestern Mexico. September 19–23, 1994. Tucson, </w:t>
      </w:r>
      <w:r>
        <w:rPr>
          <w:rFonts w:ascii="Times New Roman" w:hAnsi="Times New Roman" w:cs="Times New Roman"/>
        </w:rPr>
        <w:tab/>
      </w:r>
      <w:r w:rsidRPr="00924AF9">
        <w:rPr>
          <w:rFonts w:ascii="Times New Roman" w:hAnsi="Times New Roman" w:cs="Times New Roman"/>
        </w:rPr>
        <w:t xml:space="preserve">Arizona. USDA Forest Service General Technical Report RM GTR-264, Rocky </w:t>
      </w:r>
      <w:r>
        <w:rPr>
          <w:rFonts w:ascii="Times New Roman" w:hAnsi="Times New Roman" w:cs="Times New Roman"/>
        </w:rPr>
        <w:tab/>
      </w:r>
      <w:r w:rsidRPr="00924AF9">
        <w:rPr>
          <w:rFonts w:ascii="Times New Roman" w:hAnsi="Times New Roman" w:cs="Times New Roman"/>
        </w:rPr>
        <w:t>Mountain Forest and Range Experiment Station, pp. 399–407. Fort Collins CO.</w:t>
      </w:r>
    </w:p>
    <w:p w14:paraId="2AE5F2AA"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Iniguez, J.M., T.W. </w:t>
      </w:r>
      <w:proofErr w:type="spellStart"/>
      <w:r w:rsidRPr="00924AF9">
        <w:rPr>
          <w:rFonts w:ascii="Times New Roman" w:hAnsi="Times New Roman" w:cs="Times New Roman"/>
        </w:rPr>
        <w:t>Swetnam</w:t>
      </w:r>
      <w:proofErr w:type="spellEnd"/>
      <w:r w:rsidRPr="00924AF9">
        <w:rPr>
          <w:rFonts w:ascii="Times New Roman" w:hAnsi="Times New Roman" w:cs="Times New Roman"/>
        </w:rPr>
        <w:t xml:space="preserve">, and S.R. </w:t>
      </w:r>
      <w:proofErr w:type="spellStart"/>
      <w:r w:rsidRPr="00924AF9">
        <w:rPr>
          <w:rFonts w:ascii="Times New Roman" w:hAnsi="Times New Roman" w:cs="Times New Roman"/>
        </w:rPr>
        <w:t>Yool</w:t>
      </w:r>
      <w:proofErr w:type="spellEnd"/>
      <w:r w:rsidRPr="00924AF9">
        <w:rPr>
          <w:rFonts w:ascii="Times New Roman" w:hAnsi="Times New Roman" w:cs="Times New Roman"/>
        </w:rPr>
        <w:t xml:space="preserve">. 2008. Topography affected landscape fire history </w:t>
      </w:r>
      <w:r>
        <w:rPr>
          <w:rFonts w:ascii="Times New Roman" w:hAnsi="Times New Roman" w:cs="Times New Roman"/>
        </w:rPr>
        <w:tab/>
      </w:r>
      <w:r w:rsidRPr="00924AF9">
        <w:rPr>
          <w:rFonts w:ascii="Times New Roman" w:hAnsi="Times New Roman" w:cs="Times New Roman"/>
        </w:rPr>
        <w:t xml:space="preserve">patterns in southern Arizona, USA. </w:t>
      </w:r>
      <w:r w:rsidRPr="00924AF9">
        <w:rPr>
          <w:rFonts w:ascii="Times New Roman" w:hAnsi="Times New Roman" w:cs="Times New Roman"/>
          <w:i/>
        </w:rPr>
        <w:t>Forest Ecology and Management</w:t>
      </w:r>
      <w:r w:rsidRPr="00924AF9">
        <w:rPr>
          <w:rFonts w:ascii="Times New Roman" w:hAnsi="Times New Roman" w:cs="Times New Roman"/>
        </w:rPr>
        <w:t xml:space="preserve"> 256: 295-303. </w:t>
      </w:r>
    </w:p>
    <w:p w14:paraId="529B3222"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Izzo, A., J. </w:t>
      </w:r>
      <w:proofErr w:type="spellStart"/>
      <w:r w:rsidRPr="00924AF9">
        <w:rPr>
          <w:rFonts w:ascii="Times New Roman" w:hAnsi="Times New Roman" w:cs="Times New Roman"/>
        </w:rPr>
        <w:t>Agbowo</w:t>
      </w:r>
      <w:proofErr w:type="spellEnd"/>
      <w:r w:rsidRPr="00924AF9">
        <w:rPr>
          <w:rFonts w:ascii="Times New Roman" w:hAnsi="Times New Roman" w:cs="Times New Roman"/>
        </w:rPr>
        <w:t xml:space="preserve">, and T.D. Bruns. 2005. Detection of plot- level changes in ectomycorrhizal </w:t>
      </w:r>
      <w:r>
        <w:rPr>
          <w:rFonts w:ascii="Times New Roman" w:hAnsi="Times New Roman" w:cs="Times New Roman"/>
        </w:rPr>
        <w:tab/>
      </w:r>
      <w:r w:rsidRPr="00924AF9">
        <w:rPr>
          <w:rFonts w:ascii="Times New Roman" w:hAnsi="Times New Roman" w:cs="Times New Roman"/>
        </w:rPr>
        <w:t xml:space="preserve">communities across years in an old- growth mixed- conifer forest. </w:t>
      </w:r>
      <w:r w:rsidRPr="00924AF9">
        <w:rPr>
          <w:rFonts w:ascii="Times New Roman" w:hAnsi="Times New Roman" w:cs="Times New Roman"/>
          <w:i/>
        </w:rPr>
        <w:t xml:space="preserve">New </w:t>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166: </w:t>
      </w:r>
      <w:r>
        <w:rPr>
          <w:rFonts w:ascii="Times New Roman" w:hAnsi="Times New Roman" w:cs="Times New Roman"/>
        </w:rPr>
        <w:tab/>
      </w:r>
      <w:r w:rsidRPr="00924AF9">
        <w:rPr>
          <w:rFonts w:ascii="Times New Roman" w:hAnsi="Times New Roman" w:cs="Times New Roman"/>
        </w:rPr>
        <w:t>619–629.</w:t>
      </w:r>
    </w:p>
    <w:p w14:paraId="26DF1C0B"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Koide, R.T., D.L. Shumway, B. Xu, and J.N. Sharda. 2005. On temporal partitioning of a c</w:t>
      </w:r>
      <w:r>
        <w:rPr>
          <w:rFonts w:ascii="Times New Roman" w:hAnsi="Times New Roman" w:cs="Times New Roman"/>
        </w:rPr>
        <w:tab/>
      </w:r>
      <w:proofErr w:type="spellStart"/>
      <w:r w:rsidRPr="00924AF9">
        <w:rPr>
          <w:rFonts w:ascii="Times New Roman" w:hAnsi="Times New Roman" w:cs="Times New Roman"/>
        </w:rPr>
        <w:t>ommunity</w:t>
      </w:r>
      <w:proofErr w:type="spellEnd"/>
      <w:r w:rsidRPr="00924AF9">
        <w:rPr>
          <w:rFonts w:ascii="Times New Roman" w:hAnsi="Times New Roman" w:cs="Times New Roman"/>
        </w:rPr>
        <w:t xml:space="preserve"> of ectomycorrhizal fungi. </w:t>
      </w:r>
      <w:r w:rsidRPr="00924AF9">
        <w:rPr>
          <w:rFonts w:ascii="Times New Roman" w:hAnsi="Times New Roman" w:cs="Times New Roman"/>
          <w:i/>
        </w:rPr>
        <w:t xml:space="preserve">New </w:t>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174: 420-429.</w:t>
      </w:r>
    </w:p>
    <w:p w14:paraId="584395BB"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Maddison, W.P. and D.R. Maddison. 2011. Mesquite: a modular system for evolutionary </w:t>
      </w:r>
      <w:r>
        <w:rPr>
          <w:rFonts w:ascii="Times New Roman" w:hAnsi="Times New Roman" w:cs="Times New Roman"/>
        </w:rPr>
        <w:tab/>
      </w:r>
      <w:r w:rsidRPr="00924AF9">
        <w:rPr>
          <w:rFonts w:ascii="Times New Roman" w:hAnsi="Times New Roman" w:cs="Times New Roman"/>
        </w:rPr>
        <w:t>analysis. Version 2.75. http://mesquiteproject.org. [Accessed July 27, 2015].</w:t>
      </w:r>
    </w:p>
    <w:p w14:paraId="33D40891" w14:textId="77777777" w:rsidR="00951D06" w:rsidRPr="00924AF9" w:rsidRDefault="00951D06" w:rsidP="00951D06">
      <w:pPr>
        <w:spacing w:line="480" w:lineRule="auto"/>
        <w:rPr>
          <w:rFonts w:ascii="Times New Roman" w:hAnsi="Times New Roman" w:cs="Times New Roman"/>
        </w:rPr>
      </w:pPr>
      <w:proofErr w:type="spellStart"/>
      <w:r w:rsidRPr="00924AF9">
        <w:rPr>
          <w:rFonts w:ascii="Times New Roman" w:hAnsi="Times New Roman" w:cs="Times New Roman"/>
        </w:rPr>
        <w:t>Magurran</w:t>
      </w:r>
      <w:proofErr w:type="spellEnd"/>
      <w:r w:rsidRPr="00924AF9">
        <w:rPr>
          <w:rFonts w:ascii="Times New Roman" w:hAnsi="Times New Roman" w:cs="Times New Roman"/>
        </w:rPr>
        <w:t>, A.E. 2004. Measuring biological diversity. Malden, MA: Blackwell Science Ltd.</w:t>
      </w:r>
    </w:p>
    <w:p w14:paraId="68597026" w14:textId="77777777" w:rsidR="00951D06" w:rsidRPr="00924AF9" w:rsidRDefault="00951D06" w:rsidP="00951D06">
      <w:pPr>
        <w:spacing w:line="480" w:lineRule="auto"/>
        <w:rPr>
          <w:rFonts w:ascii="Times New Roman" w:hAnsi="Times New Roman" w:cs="Times New Roman"/>
        </w:rPr>
      </w:pPr>
      <w:r>
        <w:rPr>
          <w:rFonts w:ascii="Times New Roman" w:hAnsi="Times New Roman" w:cs="Times New Roman"/>
        </w:rPr>
        <w:tab/>
      </w:r>
      <w:proofErr w:type="spellStart"/>
      <w:r w:rsidRPr="00924AF9">
        <w:rPr>
          <w:rFonts w:ascii="Times New Roman" w:hAnsi="Times New Roman" w:cs="Times New Roman"/>
        </w:rPr>
        <w:t>Monacell</w:t>
      </w:r>
      <w:proofErr w:type="spellEnd"/>
      <w:r w:rsidRPr="00924AF9">
        <w:rPr>
          <w:rFonts w:ascii="Times New Roman" w:hAnsi="Times New Roman" w:cs="Times New Roman"/>
        </w:rPr>
        <w:t xml:space="preserve">, J.T., and I. Carbone. 2014. </w:t>
      </w:r>
      <w:proofErr w:type="spellStart"/>
      <w:r w:rsidRPr="00924AF9">
        <w:rPr>
          <w:rFonts w:ascii="Times New Roman" w:hAnsi="Times New Roman" w:cs="Times New Roman"/>
        </w:rPr>
        <w:t>Mobyle</w:t>
      </w:r>
      <w:proofErr w:type="spellEnd"/>
      <w:r w:rsidRPr="00924AF9">
        <w:rPr>
          <w:rFonts w:ascii="Times New Roman" w:hAnsi="Times New Roman" w:cs="Times New Roman"/>
        </w:rPr>
        <w:t xml:space="preserve"> SNAP Workbench: a web-based analysis </w:t>
      </w:r>
      <w:r>
        <w:rPr>
          <w:rFonts w:ascii="Times New Roman" w:hAnsi="Times New Roman" w:cs="Times New Roman"/>
        </w:rPr>
        <w:tab/>
      </w:r>
      <w:r w:rsidRPr="00924AF9">
        <w:rPr>
          <w:rFonts w:ascii="Times New Roman" w:hAnsi="Times New Roman" w:cs="Times New Roman"/>
        </w:rPr>
        <w:t xml:space="preserve">portal for population genetics and evolutionary genomics. </w:t>
      </w:r>
      <w:r w:rsidRPr="00924AF9">
        <w:rPr>
          <w:rFonts w:ascii="Times New Roman" w:hAnsi="Times New Roman" w:cs="Times New Roman"/>
          <w:i/>
        </w:rPr>
        <w:t xml:space="preserve">Bioinformatics </w:t>
      </w:r>
      <w:r w:rsidRPr="00924AF9">
        <w:rPr>
          <w:rFonts w:ascii="Times New Roman" w:hAnsi="Times New Roman" w:cs="Times New Roman"/>
        </w:rPr>
        <w:t>30: 1488–1490.</w:t>
      </w:r>
    </w:p>
    <w:p w14:paraId="4A305AF7"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lastRenderedPageBreak/>
        <w:t xml:space="preserve">Monitoring Trends in Burn Severity. (2017, July - last revised). [MTBS Project Homepage, </w:t>
      </w:r>
      <w:r>
        <w:rPr>
          <w:rFonts w:ascii="Times New Roman" w:hAnsi="Times New Roman" w:cs="Times New Roman"/>
        </w:rPr>
        <w:tab/>
      </w:r>
      <w:r w:rsidRPr="00924AF9">
        <w:rPr>
          <w:rFonts w:ascii="Times New Roman" w:hAnsi="Times New Roman" w:cs="Times New Roman"/>
        </w:rPr>
        <w:t xml:space="preserve">USDA Forest </w:t>
      </w:r>
      <w:r w:rsidRPr="00924AF9">
        <w:rPr>
          <w:rFonts w:ascii="Times New Roman" w:hAnsi="Times New Roman" w:cs="Times New Roman"/>
        </w:rPr>
        <w:tab/>
        <w:t xml:space="preserve">Service/U.S. Geological Survey]. Available online: </w:t>
      </w:r>
      <w:hyperlink r:id="rId5" w:history="1">
        <w:r w:rsidRPr="00F26005">
          <w:rPr>
            <w:rStyle w:val="Hyperlink"/>
            <w:rFonts w:ascii="Times New Roman" w:hAnsi="Times New Roman" w:cs="Times New Roman"/>
          </w:rPr>
          <w:t>http://mtbs.gov/[2017</w:t>
        </w:r>
      </w:hyperlink>
      <w:r w:rsidRPr="00924AF9">
        <w:rPr>
          <w:rFonts w:ascii="Times New Roman" w:hAnsi="Times New Roman" w:cs="Times New Roman"/>
        </w:rPr>
        <w:t xml:space="preserve">, </w:t>
      </w:r>
      <w:r>
        <w:rPr>
          <w:rFonts w:ascii="Times New Roman" w:hAnsi="Times New Roman" w:cs="Times New Roman"/>
        </w:rPr>
        <w:tab/>
      </w:r>
      <w:r w:rsidRPr="00924AF9">
        <w:rPr>
          <w:rFonts w:ascii="Times New Roman" w:hAnsi="Times New Roman" w:cs="Times New Roman"/>
        </w:rPr>
        <w:t>July12].</w:t>
      </w:r>
    </w:p>
    <w:p w14:paraId="3C1E848E"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Nguyen, N.H., Z. Song, S.T. Bates, S. Branco, T. </w:t>
      </w:r>
      <w:proofErr w:type="spellStart"/>
      <w:r w:rsidRPr="00924AF9">
        <w:rPr>
          <w:rFonts w:ascii="Times New Roman" w:hAnsi="Times New Roman" w:cs="Times New Roman"/>
        </w:rPr>
        <w:t>Leho</w:t>
      </w:r>
      <w:proofErr w:type="spellEnd"/>
      <w:r w:rsidRPr="00924AF9">
        <w:rPr>
          <w:rFonts w:ascii="Times New Roman" w:hAnsi="Times New Roman" w:cs="Times New Roman"/>
        </w:rPr>
        <w:t xml:space="preserve">, J. Menke, J.S. Schilling, P.G. Kennedy. </w:t>
      </w:r>
      <w:r>
        <w:rPr>
          <w:rFonts w:ascii="Times New Roman" w:hAnsi="Times New Roman" w:cs="Times New Roman"/>
        </w:rPr>
        <w:tab/>
      </w:r>
      <w:r w:rsidRPr="00924AF9">
        <w:rPr>
          <w:rFonts w:ascii="Times New Roman" w:hAnsi="Times New Roman" w:cs="Times New Roman"/>
        </w:rPr>
        <w:t xml:space="preserve">2015. </w:t>
      </w:r>
      <w:proofErr w:type="spellStart"/>
      <w:r w:rsidRPr="00924AF9">
        <w:rPr>
          <w:rFonts w:ascii="Times New Roman" w:hAnsi="Times New Roman" w:cs="Times New Roman"/>
        </w:rPr>
        <w:t>FUNGuild</w:t>
      </w:r>
      <w:proofErr w:type="spellEnd"/>
      <w:r w:rsidRPr="00924AF9">
        <w:rPr>
          <w:rFonts w:ascii="Times New Roman" w:hAnsi="Times New Roman" w:cs="Times New Roman"/>
        </w:rPr>
        <w:t xml:space="preserve">: an open-annotation database for parsing fungal community datasets by </w:t>
      </w:r>
      <w:r>
        <w:rPr>
          <w:rFonts w:ascii="Times New Roman" w:hAnsi="Times New Roman" w:cs="Times New Roman"/>
        </w:rPr>
        <w:tab/>
      </w:r>
      <w:r w:rsidRPr="00924AF9">
        <w:rPr>
          <w:rFonts w:ascii="Times New Roman" w:hAnsi="Times New Roman" w:cs="Times New Roman"/>
        </w:rPr>
        <w:t>ecological guild. Fungal Ecology 20, 241–248.</w:t>
      </w:r>
    </w:p>
    <w:p w14:paraId="79D018B8"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Oksanen, J., F.G. Blanchet, M. Friendly, R. </w:t>
      </w:r>
      <w:proofErr w:type="spellStart"/>
      <w:r w:rsidRPr="00924AF9">
        <w:rPr>
          <w:rFonts w:ascii="Times New Roman" w:hAnsi="Times New Roman" w:cs="Times New Roman"/>
        </w:rPr>
        <w:t>Kindt</w:t>
      </w:r>
      <w:proofErr w:type="spellEnd"/>
      <w:r w:rsidRPr="00924AF9">
        <w:rPr>
          <w:rFonts w:ascii="Times New Roman" w:hAnsi="Times New Roman" w:cs="Times New Roman"/>
        </w:rPr>
        <w:t xml:space="preserve">, P. Legendre, D. McGlinn, P.R. Minchin, R.B. </w:t>
      </w:r>
      <w:r>
        <w:rPr>
          <w:rFonts w:ascii="Times New Roman" w:hAnsi="Times New Roman" w:cs="Times New Roman"/>
        </w:rPr>
        <w:tab/>
      </w:r>
      <w:r w:rsidRPr="00924AF9">
        <w:rPr>
          <w:rFonts w:ascii="Times New Roman" w:hAnsi="Times New Roman" w:cs="Times New Roman"/>
        </w:rPr>
        <w:t xml:space="preserve">O'Hara, G.L. Simpson, P. </w:t>
      </w:r>
      <w:proofErr w:type="spellStart"/>
      <w:r w:rsidRPr="00924AF9">
        <w:rPr>
          <w:rFonts w:ascii="Times New Roman" w:hAnsi="Times New Roman" w:cs="Times New Roman"/>
        </w:rPr>
        <w:t>Solymos</w:t>
      </w:r>
      <w:proofErr w:type="spellEnd"/>
      <w:r w:rsidRPr="00924AF9">
        <w:rPr>
          <w:rFonts w:ascii="Times New Roman" w:hAnsi="Times New Roman" w:cs="Times New Roman"/>
        </w:rPr>
        <w:t xml:space="preserve">, M.H.H. Stevens, E. </w:t>
      </w:r>
      <w:proofErr w:type="spellStart"/>
      <w:r w:rsidRPr="00924AF9">
        <w:rPr>
          <w:rFonts w:ascii="Times New Roman" w:hAnsi="Times New Roman" w:cs="Times New Roman"/>
        </w:rPr>
        <w:t>Szoecs</w:t>
      </w:r>
      <w:proofErr w:type="spellEnd"/>
      <w:r w:rsidRPr="00924AF9">
        <w:rPr>
          <w:rFonts w:ascii="Times New Roman" w:hAnsi="Times New Roman" w:cs="Times New Roman"/>
        </w:rPr>
        <w:t xml:space="preserve">, and H. Wagner. 2018. </w:t>
      </w:r>
      <w:r>
        <w:rPr>
          <w:rFonts w:ascii="Times New Roman" w:hAnsi="Times New Roman" w:cs="Times New Roman"/>
        </w:rPr>
        <w:tab/>
      </w:r>
      <w:r w:rsidRPr="00924AF9">
        <w:rPr>
          <w:rFonts w:ascii="Times New Roman" w:hAnsi="Times New Roman" w:cs="Times New Roman"/>
        </w:rPr>
        <w:t xml:space="preserve">vegan: Community Ecology Package. R package version 2.5-2. </w:t>
      </w:r>
      <w:hyperlink w:history="1">
        <w:r w:rsidRPr="00F26005">
          <w:rPr>
            <w:rStyle w:val="Hyperlink"/>
            <w:rFonts w:ascii="Times New Roman" w:hAnsi="Times New Roman" w:cs="Times New Roman"/>
          </w:rPr>
          <w:t>https://CRAN.R-</w:t>
        </w:r>
        <w:r w:rsidRPr="00F26005">
          <w:rPr>
            <w:rStyle w:val="Hyperlink"/>
            <w:rFonts w:ascii="Times New Roman" w:hAnsi="Times New Roman" w:cs="Times New Roman"/>
          </w:rPr>
          <w:tab/>
          <w:t>project.org/package=vegan</w:t>
        </w:r>
      </w:hyperlink>
      <w:r w:rsidRPr="00924AF9">
        <w:rPr>
          <w:rFonts w:ascii="Times New Roman" w:hAnsi="Times New Roman" w:cs="Times New Roman"/>
        </w:rPr>
        <w:t>.</w:t>
      </w:r>
    </w:p>
    <w:p w14:paraId="3F514294"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O’Hanlon, R. 2012. Below-ground ectomycorrhizal communities: The effect of small scale </w:t>
      </w:r>
      <w:r>
        <w:rPr>
          <w:rFonts w:ascii="Times New Roman" w:hAnsi="Times New Roman" w:cs="Times New Roman"/>
        </w:rPr>
        <w:tab/>
      </w:r>
      <w:r w:rsidRPr="00924AF9">
        <w:rPr>
          <w:rFonts w:ascii="Times New Roman" w:hAnsi="Times New Roman" w:cs="Times New Roman"/>
        </w:rPr>
        <w:t xml:space="preserve">spatial and short term </w:t>
      </w:r>
      <w:r w:rsidRPr="00924AF9">
        <w:rPr>
          <w:rFonts w:ascii="Times New Roman" w:hAnsi="Times New Roman" w:cs="Times New Roman"/>
        </w:rPr>
        <w:tab/>
        <w:t xml:space="preserve">temporal variation. </w:t>
      </w:r>
      <w:r w:rsidRPr="00924AF9">
        <w:rPr>
          <w:rFonts w:ascii="Times New Roman" w:hAnsi="Times New Roman" w:cs="Times New Roman"/>
          <w:i/>
        </w:rPr>
        <w:t>Symbiosis</w:t>
      </w:r>
      <w:r w:rsidRPr="00924AF9">
        <w:rPr>
          <w:rFonts w:ascii="Times New Roman" w:hAnsi="Times New Roman" w:cs="Times New Roman"/>
        </w:rPr>
        <w:t xml:space="preserve"> 57: 57-71.</w:t>
      </w:r>
    </w:p>
    <w:p w14:paraId="2B740BCC"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R Core Team. 2018. R: A language and environment for statistical computing. R Foundation for </w:t>
      </w:r>
      <w:r>
        <w:rPr>
          <w:rFonts w:ascii="Times New Roman" w:hAnsi="Times New Roman" w:cs="Times New Roman"/>
        </w:rPr>
        <w:tab/>
      </w:r>
      <w:r w:rsidRPr="00924AF9">
        <w:rPr>
          <w:rFonts w:ascii="Times New Roman" w:hAnsi="Times New Roman" w:cs="Times New Roman"/>
        </w:rPr>
        <w:t>Statistical Computing, Vienna, Austria. URL  https://www.R-project.org/</w:t>
      </w:r>
    </w:p>
    <w:p w14:paraId="1DF55765"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Shannon, C.E. 1948. A mathematical theory of communication. </w:t>
      </w:r>
      <w:r w:rsidRPr="00924AF9">
        <w:rPr>
          <w:rFonts w:ascii="Times New Roman" w:hAnsi="Times New Roman" w:cs="Times New Roman"/>
          <w:i/>
        </w:rPr>
        <w:t xml:space="preserve">The Bell System Technical </w:t>
      </w:r>
      <w:r>
        <w:rPr>
          <w:rFonts w:ascii="Times New Roman" w:hAnsi="Times New Roman" w:cs="Times New Roman"/>
          <w:i/>
        </w:rPr>
        <w:tab/>
      </w:r>
      <w:r w:rsidRPr="00924AF9">
        <w:rPr>
          <w:rFonts w:ascii="Times New Roman" w:hAnsi="Times New Roman" w:cs="Times New Roman"/>
          <w:i/>
        </w:rPr>
        <w:t>Journal</w:t>
      </w:r>
      <w:r w:rsidRPr="00924AF9">
        <w:rPr>
          <w:rFonts w:ascii="Times New Roman" w:hAnsi="Times New Roman" w:cs="Times New Roman"/>
        </w:rPr>
        <w:t xml:space="preserve"> 27: 379-423 and 623-656.</w:t>
      </w:r>
    </w:p>
    <w:p w14:paraId="68267FB3"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Shreve, F. 1919. A comparison of the vegetational features of two desert mountain ranges. </w:t>
      </w:r>
      <w:r w:rsidRPr="00924AF9">
        <w:rPr>
          <w:rFonts w:ascii="Times New Roman" w:hAnsi="Times New Roman" w:cs="Times New Roman"/>
          <w:i/>
        </w:rPr>
        <w:t xml:space="preserve">The </w:t>
      </w:r>
      <w:r>
        <w:rPr>
          <w:rFonts w:ascii="Times New Roman" w:hAnsi="Times New Roman" w:cs="Times New Roman"/>
          <w:i/>
        </w:rPr>
        <w:tab/>
      </w:r>
      <w:r w:rsidRPr="00924AF9">
        <w:rPr>
          <w:rFonts w:ascii="Times New Roman" w:hAnsi="Times New Roman" w:cs="Times New Roman"/>
          <w:i/>
        </w:rPr>
        <w:t>Plant World</w:t>
      </w:r>
      <w:r w:rsidRPr="00924AF9">
        <w:rPr>
          <w:rFonts w:ascii="Times New Roman" w:hAnsi="Times New Roman" w:cs="Times New Roman"/>
        </w:rPr>
        <w:t xml:space="preserve"> 22: 291-307.</w:t>
      </w:r>
    </w:p>
    <w:p w14:paraId="27FDF735"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Shreve, F. 1922. Conditions indirectly affecting vertical distribution on Desert Mountains. </w:t>
      </w:r>
      <w:r>
        <w:rPr>
          <w:rFonts w:ascii="Times New Roman" w:hAnsi="Times New Roman" w:cs="Times New Roman"/>
        </w:rPr>
        <w:tab/>
      </w:r>
      <w:r w:rsidRPr="00924AF9">
        <w:rPr>
          <w:rFonts w:ascii="Times New Roman" w:hAnsi="Times New Roman" w:cs="Times New Roman"/>
          <w:i/>
        </w:rPr>
        <w:t>Ecology</w:t>
      </w:r>
      <w:r w:rsidRPr="00924AF9">
        <w:rPr>
          <w:rFonts w:ascii="Times New Roman" w:hAnsi="Times New Roman" w:cs="Times New Roman"/>
        </w:rPr>
        <w:t xml:space="preserve"> 3:169-274.</w:t>
      </w:r>
    </w:p>
    <w:p w14:paraId="5501656C"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Smith, M. E., G. W. </w:t>
      </w:r>
      <w:proofErr w:type="spellStart"/>
      <w:r w:rsidRPr="00924AF9">
        <w:rPr>
          <w:rFonts w:ascii="Times New Roman" w:hAnsi="Times New Roman" w:cs="Times New Roman"/>
        </w:rPr>
        <w:t>Douhan</w:t>
      </w:r>
      <w:proofErr w:type="spellEnd"/>
      <w:r w:rsidRPr="00924AF9">
        <w:rPr>
          <w:rFonts w:ascii="Times New Roman" w:hAnsi="Times New Roman" w:cs="Times New Roman"/>
        </w:rPr>
        <w:t xml:space="preserve">, and D. M. Rizzo. 2007. Intra- specific and intra- sporocarp ITS </w:t>
      </w:r>
      <w:r>
        <w:rPr>
          <w:rFonts w:ascii="Times New Roman" w:hAnsi="Times New Roman" w:cs="Times New Roman"/>
        </w:rPr>
        <w:tab/>
      </w:r>
      <w:r w:rsidRPr="00924AF9">
        <w:rPr>
          <w:rFonts w:ascii="Times New Roman" w:hAnsi="Times New Roman" w:cs="Times New Roman"/>
        </w:rPr>
        <w:t xml:space="preserve">variation of ectomycorrhizal fungi as assessed by rDNA sequencing of sporocarps and </w:t>
      </w:r>
      <w:r>
        <w:rPr>
          <w:rFonts w:ascii="Times New Roman" w:hAnsi="Times New Roman" w:cs="Times New Roman"/>
        </w:rPr>
        <w:tab/>
      </w:r>
      <w:r w:rsidRPr="00924AF9">
        <w:rPr>
          <w:rFonts w:ascii="Times New Roman" w:hAnsi="Times New Roman" w:cs="Times New Roman"/>
        </w:rPr>
        <w:t xml:space="preserve">pooled ectomycorrhizal roots </w:t>
      </w:r>
      <w:r w:rsidRPr="00924AF9">
        <w:rPr>
          <w:rFonts w:ascii="Times New Roman" w:hAnsi="Times New Roman" w:cs="Times New Roman"/>
        </w:rPr>
        <w:tab/>
        <w:t xml:space="preserve">from a </w:t>
      </w:r>
      <w:r w:rsidRPr="00924AF9">
        <w:rPr>
          <w:rFonts w:ascii="Times New Roman" w:hAnsi="Times New Roman" w:cs="Times New Roman"/>
          <w:i/>
        </w:rPr>
        <w:t>Quercus</w:t>
      </w:r>
      <w:r w:rsidRPr="00924AF9">
        <w:rPr>
          <w:rFonts w:ascii="Times New Roman" w:hAnsi="Times New Roman" w:cs="Times New Roman"/>
        </w:rPr>
        <w:t xml:space="preserve"> woodland. Mycorrhiza 18: 15–22.</w:t>
      </w:r>
    </w:p>
    <w:p w14:paraId="319CD0C7" w14:textId="77777777" w:rsidR="00951D06" w:rsidRPr="00924AF9" w:rsidRDefault="00951D06" w:rsidP="00951D06">
      <w:pPr>
        <w:spacing w:line="480" w:lineRule="auto"/>
        <w:rPr>
          <w:rFonts w:ascii="Times New Roman" w:hAnsi="Times New Roman" w:cs="Times New Roman"/>
        </w:rPr>
      </w:pPr>
      <w:proofErr w:type="spellStart"/>
      <w:r w:rsidRPr="00924AF9">
        <w:rPr>
          <w:rFonts w:ascii="Times New Roman" w:hAnsi="Times New Roman" w:cs="Times New Roman"/>
        </w:rPr>
        <w:lastRenderedPageBreak/>
        <w:t>Stendell</w:t>
      </w:r>
      <w:proofErr w:type="spellEnd"/>
      <w:r w:rsidRPr="00924AF9">
        <w:rPr>
          <w:rFonts w:ascii="Times New Roman" w:hAnsi="Times New Roman" w:cs="Times New Roman"/>
        </w:rPr>
        <w:t xml:space="preserve">, E.R., T.R. Horton, and T.D. Bruns. 1999. Early effects of prescribed fire on the </w:t>
      </w:r>
      <w:r>
        <w:rPr>
          <w:rFonts w:ascii="Times New Roman" w:hAnsi="Times New Roman" w:cs="Times New Roman"/>
        </w:rPr>
        <w:tab/>
      </w:r>
      <w:r w:rsidRPr="00924AF9">
        <w:rPr>
          <w:rFonts w:ascii="Times New Roman" w:hAnsi="Times New Roman" w:cs="Times New Roman"/>
        </w:rPr>
        <w:t xml:space="preserve">structure of the ectomycorrhizal fungus community in a Sierra Nevada ponderosa pine </w:t>
      </w:r>
      <w:r>
        <w:rPr>
          <w:rFonts w:ascii="Times New Roman" w:hAnsi="Times New Roman" w:cs="Times New Roman"/>
        </w:rPr>
        <w:tab/>
      </w:r>
      <w:r w:rsidRPr="00924AF9">
        <w:rPr>
          <w:rFonts w:ascii="Times New Roman" w:hAnsi="Times New Roman" w:cs="Times New Roman"/>
        </w:rPr>
        <w:t xml:space="preserve">forest. </w:t>
      </w:r>
      <w:r w:rsidRPr="00924AF9">
        <w:rPr>
          <w:rFonts w:ascii="Times New Roman" w:hAnsi="Times New Roman" w:cs="Times New Roman"/>
          <w:i/>
        </w:rPr>
        <w:t>Mycological Research</w:t>
      </w:r>
      <w:r w:rsidRPr="00924AF9">
        <w:rPr>
          <w:rFonts w:ascii="Times New Roman" w:hAnsi="Times New Roman" w:cs="Times New Roman"/>
        </w:rPr>
        <w:t xml:space="preserve"> 103: 1353-1359.</w:t>
      </w:r>
    </w:p>
    <w:p w14:paraId="68023563" w14:textId="77777777" w:rsidR="00951D06" w:rsidRPr="00924AF9" w:rsidRDefault="00951D06" w:rsidP="00951D06">
      <w:pPr>
        <w:spacing w:line="480" w:lineRule="auto"/>
        <w:rPr>
          <w:rFonts w:ascii="Times New Roman" w:hAnsi="Times New Roman" w:cs="Times New Roman"/>
        </w:rPr>
      </w:pPr>
      <w:proofErr w:type="spellStart"/>
      <w:r w:rsidRPr="00924AF9">
        <w:rPr>
          <w:rFonts w:ascii="Times New Roman" w:hAnsi="Times New Roman" w:cs="Times New Roman"/>
        </w:rPr>
        <w:t>Treseder</w:t>
      </w:r>
      <w:proofErr w:type="spellEnd"/>
      <w:r w:rsidRPr="00924AF9">
        <w:rPr>
          <w:rFonts w:ascii="Times New Roman" w:hAnsi="Times New Roman" w:cs="Times New Roman"/>
        </w:rPr>
        <w:t xml:space="preserve">, K.K., M.C. Mack, and A. Cross. 2004. Relationships among fires, fungi, and soil </w:t>
      </w:r>
      <w:r>
        <w:rPr>
          <w:rFonts w:ascii="Times New Roman" w:hAnsi="Times New Roman" w:cs="Times New Roman"/>
        </w:rPr>
        <w:tab/>
      </w:r>
      <w:r w:rsidRPr="00924AF9">
        <w:rPr>
          <w:rFonts w:ascii="Times New Roman" w:hAnsi="Times New Roman" w:cs="Times New Roman"/>
        </w:rPr>
        <w:t xml:space="preserve">dynamics in Alaskan boreal forests. </w:t>
      </w:r>
      <w:r w:rsidRPr="00924AF9">
        <w:rPr>
          <w:rFonts w:ascii="Times New Roman" w:hAnsi="Times New Roman" w:cs="Times New Roman"/>
          <w:i/>
        </w:rPr>
        <w:t>Ecological applications</w:t>
      </w:r>
      <w:r w:rsidRPr="00924AF9">
        <w:rPr>
          <w:rFonts w:ascii="Times New Roman" w:hAnsi="Times New Roman" w:cs="Times New Roman"/>
        </w:rPr>
        <w:t xml:space="preserve"> 14: 1826-1838.</w:t>
      </w:r>
    </w:p>
    <w:p w14:paraId="37C701AA"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UNITE Community (2019): UNITE USEARCH/UTAX release for Fungi. Version 18.11.2018. </w:t>
      </w:r>
      <w:r>
        <w:rPr>
          <w:rFonts w:ascii="Times New Roman" w:hAnsi="Times New Roman" w:cs="Times New Roman"/>
        </w:rPr>
        <w:tab/>
      </w:r>
      <w:r w:rsidRPr="00924AF9">
        <w:rPr>
          <w:rFonts w:ascii="Times New Roman" w:hAnsi="Times New Roman" w:cs="Times New Roman"/>
        </w:rPr>
        <w:t xml:space="preserve">UNITE Community. </w:t>
      </w:r>
      <w:hyperlink r:id="rId6" w:history="1">
        <w:r w:rsidRPr="00924AF9">
          <w:rPr>
            <w:rStyle w:val="Hyperlink"/>
            <w:rFonts w:ascii="Times New Roman" w:hAnsi="Times New Roman" w:cs="Times New Roman"/>
            <w:bCs/>
          </w:rPr>
          <w:t>https://doi.org/10.15156/BIO/786345</w:t>
        </w:r>
      </w:hyperlink>
      <w:r w:rsidRPr="00924AF9">
        <w:rPr>
          <w:rFonts w:ascii="Times New Roman" w:hAnsi="Times New Roman" w:cs="Times New Roman"/>
        </w:rPr>
        <w:t>.</w:t>
      </w:r>
    </w:p>
    <w:p w14:paraId="6897A368" w14:textId="77777777" w:rsidR="00951D06" w:rsidRPr="00924AF9" w:rsidRDefault="00951D06" w:rsidP="00951D06">
      <w:pPr>
        <w:spacing w:line="480" w:lineRule="auto"/>
        <w:rPr>
          <w:rFonts w:ascii="Times New Roman" w:hAnsi="Times New Roman" w:cs="Times New Roman"/>
        </w:rPr>
      </w:pPr>
      <w:proofErr w:type="spellStart"/>
      <w:r w:rsidRPr="00924AF9">
        <w:rPr>
          <w:rFonts w:ascii="Times New Roman" w:hAnsi="Times New Roman" w:cs="Times New Roman"/>
        </w:rPr>
        <w:t>U’Ren</w:t>
      </w:r>
      <w:proofErr w:type="spellEnd"/>
      <w:r w:rsidRPr="00924AF9">
        <w:rPr>
          <w:rFonts w:ascii="Times New Roman" w:hAnsi="Times New Roman" w:cs="Times New Roman"/>
        </w:rPr>
        <w:t xml:space="preserve">, J.M., J.M. Riddle, J.T. </w:t>
      </w:r>
      <w:proofErr w:type="spellStart"/>
      <w:r w:rsidRPr="00924AF9">
        <w:rPr>
          <w:rFonts w:ascii="Times New Roman" w:hAnsi="Times New Roman" w:cs="Times New Roman"/>
        </w:rPr>
        <w:t>Monacell</w:t>
      </w:r>
      <w:proofErr w:type="spellEnd"/>
      <w:r w:rsidRPr="00924AF9">
        <w:rPr>
          <w:rFonts w:ascii="Times New Roman" w:hAnsi="Times New Roman" w:cs="Times New Roman"/>
        </w:rPr>
        <w:t xml:space="preserve">, I. Carbone, J. </w:t>
      </w:r>
      <w:proofErr w:type="spellStart"/>
      <w:r w:rsidRPr="00924AF9">
        <w:rPr>
          <w:rFonts w:ascii="Times New Roman" w:hAnsi="Times New Roman" w:cs="Times New Roman"/>
        </w:rPr>
        <w:t>Miadlikowska</w:t>
      </w:r>
      <w:proofErr w:type="spellEnd"/>
      <w:r w:rsidRPr="00924AF9">
        <w:rPr>
          <w:rFonts w:ascii="Times New Roman" w:hAnsi="Times New Roman" w:cs="Times New Roman"/>
        </w:rPr>
        <w:t xml:space="preserve">, and A.E. Arnold. 2014. </w:t>
      </w:r>
      <w:r>
        <w:rPr>
          <w:rFonts w:ascii="Times New Roman" w:hAnsi="Times New Roman" w:cs="Times New Roman"/>
        </w:rPr>
        <w:tab/>
      </w:r>
      <w:r w:rsidRPr="00924AF9">
        <w:rPr>
          <w:rFonts w:ascii="Times New Roman" w:hAnsi="Times New Roman" w:cs="Times New Roman"/>
        </w:rPr>
        <w:t xml:space="preserve">Tissue storage and primer selection influence pyrosequencing-based inferences of </w:t>
      </w:r>
      <w:r>
        <w:rPr>
          <w:rFonts w:ascii="Times New Roman" w:hAnsi="Times New Roman" w:cs="Times New Roman"/>
        </w:rPr>
        <w:tab/>
      </w:r>
      <w:r w:rsidRPr="00924AF9">
        <w:rPr>
          <w:rFonts w:ascii="Times New Roman" w:hAnsi="Times New Roman" w:cs="Times New Roman"/>
        </w:rPr>
        <w:t xml:space="preserve">diversity and community composition of endolichenic and endophytic fungi. </w:t>
      </w:r>
      <w:r w:rsidRPr="00924AF9">
        <w:rPr>
          <w:rFonts w:ascii="Times New Roman" w:hAnsi="Times New Roman" w:cs="Times New Roman"/>
          <w:i/>
        </w:rPr>
        <w:t xml:space="preserve">Molecular </w:t>
      </w:r>
      <w:r>
        <w:rPr>
          <w:rFonts w:ascii="Times New Roman" w:hAnsi="Times New Roman" w:cs="Times New Roman"/>
          <w:i/>
        </w:rPr>
        <w:tab/>
      </w:r>
      <w:r w:rsidRPr="00924AF9">
        <w:rPr>
          <w:rFonts w:ascii="Times New Roman" w:hAnsi="Times New Roman" w:cs="Times New Roman"/>
          <w:i/>
        </w:rPr>
        <w:t>Ecology Resources</w:t>
      </w:r>
      <w:r w:rsidRPr="00924AF9">
        <w:rPr>
          <w:rFonts w:ascii="Times New Roman" w:hAnsi="Times New Roman" w:cs="Times New Roman"/>
        </w:rPr>
        <w:t xml:space="preserve"> 14: 1032–1048.</w:t>
      </w:r>
    </w:p>
    <w:p w14:paraId="1C64C605"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USDA Forest Service. 2013. USDA Forest Service Coronado National Forest GIS Data. </w:t>
      </w:r>
      <w:r w:rsidRPr="00924AF9">
        <w:rPr>
          <w:rFonts w:ascii="Times New Roman" w:hAnsi="Times New Roman" w:cs="Times New Roman"/>
        </w:rPr>
        <w:tab/>
        <w:t>&lt;</w:t>
      </w:r>
      <w:hyperlink r:id="rId7" w:tgtFrame="_blank" w:history="1">
        <w:r w:rsidRPr="00924AF9">
          <w:rPr>
            <w:rStyle w:val="Hyperlink"/>
            <w:rFonts w:ascii="Times New Roman" w:hAnsi="Times New Roman" w:cs="Times New Roman"/>
            <w:u w:val="none"/>
          </w:rPr>
          <w:t>http://www.fs.usda.gov/detail/r3/landmanagement/gis/?cid=stelprdb5208076</w:t>
        </w:r>
      </w:hyperlink>
      <w:r w:rsidRPr="00924AF9">
        <w:rPr>
          <w:rFonts w:ascii="Times New Roman" w:hAnsi="Times New Roman" w:cs="Times New Roman"/>
        </w:rPr>
        <w:t>&gt;</w:t>
      </w:r>
    </w:p>
    <w:p w14:paraId="610D5D3F"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Visser, S. 1995. Ectomycorrhizal fungal succession in jack pine stands following wildfire. </w:t>
      </w:r>
      <w:r w:rsidRPr="00924AF9">
        <w:rPr>
          <w:rFonts w:ascii="Times New Roman" w:hAnsi="Times New Roman" w:cs="Times New Roman"/>
          <w:i/>
        </w:rPr>
        <w:t xml:space="preserve">New </w:t>
      </w:r>
      <w:r>
        <w:rPr>
          <w:rFonts w:ascii="Times New Roman" w:hAnsi="Times New Roman" w:cs="Times New Roman"/>
          <w:i/>
        </w:rPr>
        <w:tab/>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129: 389-401.</w:t>
      </w:r>
    </w:p>
    <w:p w14:paraId="58BF12E6" w14:textId="77777777" w:rsidR="00951D06" w:rsidRPr="00924AF9" w:rsidRDefault="00951D06" w:rsidP="00951D06">
      <w:pPr>
        <w:rPr>
          <w:rFonts w:ascii="Times New Roman" w:hAnsi="Times New Roman" w:cs="Times New Roman"/>
          <w:b/>
        </w:rPr>
      </w:pPr>
      <w:r w:rsidRPr="00924AF9">
        <w:rPr>
          <w:rFonts w:ascii="Times New Roman" w:hAnsi="Times New Roman" w:cs="Times New Roman"/>
          <w:b/>
        </w:rPr>
        <w:br w:type="page"/>
      </w:r>
    </w:p>
    <w:p w14:paraId="3544F9AA" w14:textId="77777777" w:rsidR="00951D06" w:rsidRPr="00924AF9" w:rsidRDefault="00951D06" w:rsidP="00951D06">
      <w:pPr>
        <w:spacing w:line="480" w:lineRule="auto"/>
        <w:rPr>
          <w:rFonts w:ascii="Times New Roman" w:hAnsi="Times New Roman" w:cs="Times New Roman"/>
          <w:b/>
        </w:rPr>
      </w:pPr>
      <w:r w:rsidRPr="00924AF9">
        <w:rPr>
          <w:rFonts w:ascii="Times New Roman" w:hAnsi="Times New Roman" w:cs="Times New Roman"/>
          <w:b/>
        </w:rPr>
        <w:lastRenderedPageBreak/>
        <w:t>Figures</w:t>
      </w:r>
    </w:p>
    <w:p w14:paraId="322ACF1E"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Figure 1: Map of the Santa Catalina Mts. and sampling sites. </w:t>
      </w:r>
    </w:p>
    <w:p w14:paraId="2F587C01" w14:textId="77777777" w:rsidR="00951D06" w:rsidRPr="00924AF9" w:rsidRDefault="00951D06" w:rsidP="00951D06">
      <w:pPr>
        <w:spacing w:line="480" w:lineRule="auto"/>
        <w:rPr>
          <w:rFonts w:ascii="Times New Roman" w:hAnsi="Times New Roman" w:cs="Times New Roman"/>
        </w:rPr>
      </w:pPr>
    </w:p>
    <w:p w14:paraId="7099FE7D" w14:textId="445AEB0D"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Figure 2: Species richness (A) and Fisher’s alpha diversity (B) as a function of both fire history and range. A. T-test, </w:t>
      </w:r>
      <w:del w:id="444" w:author="Microsoft Office User" w:date="2019-09-18T11:13:00Z">
        <w:r w:rsidRPr="00924AF9" w:rsidDel="00A628D1">
          <w:rPr>
            <w:rFonts w:ascii="Times New Roman" w:hAnsi="Times New Roman" w:cs="Times New Roman"/>
          </w:rPr>
          <w:delText>PM</w:delText>
        </w:r>
      </w:del>
      <w:proofErr w:type="spellStart"/>
      <w:ins w:id="445"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 T</w:t>
      </w:r>
      <w:r w:rsidRPr="00924AF9">
        <w:rPr>
          <w:rFonts w:ascii="Times New Roman" w:hAnsi="Times New Roman" w:cs="Times New Roman"/>
          <w:vertAlign w:val="subscript"/>
        </w:rPr>
        <w:t>17.90</w:t>
      </w:r>
      <w:r w:rsidRPr="00924AF9">
        <w:rPr>
          <w:rFonts w:ascii="Times New Roman" w:hAnsi="Times New Roman" w:cs="Times New Roman"/>
        </w:rPr>
        <w:t xml:space="preserve">=1.76, p-value=0.10; </w:t>
      </w:r>
      <w:del w:id="446" w:author="Microsoft Office User" w:date="2019-09-18T11:13:00Z">
        <w:r w:rsidRPr="00924AF9" w:rsidDel="00A628D1">
          <w:rPr>
            <w:rFonts w:ascii="Times New Roman" w:hAnsi="Times New Roman" w:cs="Times New Roman"/>
          </w:rPr>
          <w:delText>SCM</w:delText>
        </w:r>
      </w:del>
      <w:ins w:id="447"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T</w:t>
      </w:r>
      <w:r w:rsidRPr="00924AF9">
        <w:rPr>
          <w:rFonts w:ascii="Times New Roman" w:hAnsi="Times New Roman" w:cs="Times New Roman"/>
          <w:vertAlign w:val="subscript"/>
        </w:rPr>
        <w:t>18.68</w:t>
      </w:r>
      <w:r w:rsidRPr="00924AF9">
        <w:rPr>
          <w:rFonts w:ascii="Times New Roman" w:hAnsi="Times New Roman" w:cs="Times New Roman"/>
        </w:rPr>
        <w:t xml:space="preserve">=1.81, p-value=0.09. B. T-test, </w:t>
      </w:r>
      <w:del w:id="448" w:author="Microsoft Office User" w:date="2019-09-18T11:13:00Z">
        <w:r w:rsidRPr="00924AF9" w:rsidDel="00A628D1">
          <w:rPr>
            <w:rFonts w:ascii="Times New Roman" w:hAnsi="Times New Roman" w:cs="Times New Roman"/>
          </w:rPr>
          <w:delText>PM</w:delText>
        </w:r>
      </w:del>
      <w:proofErr w:type="spellStart"/>
      <w:ins w:id="449"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 T</w:t>
      </w:r>
      <w:r w:rsidRPr="00924AF9">
        <w:rPr>
          <w:rFonts w:ascii="Times New Roman" w:hAnsi="Times New Roman" w:cs="Times New Roman"/>
          <w:vertAlign w:val="subscript"/>
        </w:rPr>
        <w:t>7.09</w:t>
      </w:r>
      <w:r w:rsidRPr="00924AF9">
        <w:rPr>
          <w:rFonts w:ascii="Times New Roman" w:hAnsi="Times New Roman" w:cs="Times New Roman"/>
        </w:rPr>
        <w:t xml:space="preserve">=1.87, p-value=0.10; </w:t>
      </w:r>
      <w:del w:id="450" w:author="Microsoft Office User" w:date="2019-09-18T11:13:00Z">
        <w:r w:rsidRPr="00924AF9" w:rsidDel="00A628D1">
          <w:rPr>
            <w:rFonts w:ascii="Times New Roman" w:hAnsi="Times New Roman" w:cs="Times New Roman"/>
          </w:rPr>
          <w:delText>SCM</w:delText>
        </w:r>
      </w:del>
      <w:ins w:id="451"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T</w:t>
      </w:r>
      <w:r w:rsidRPr="00924AF9">
        <w:rPr>
          <w:rFonts w:ascii="Times New Roman" w:hAnsi="Times New Roman" w:cs="Times New Roman"/>
          <w:vertAlign w:val="subscript"/>
        </w:rPr>
        <w:t>16.44</w:t>
      </w:r>
      <w:r w:rsidRPr="00924AF9">
        <w:rPr>
          <w:rFonts w:ascii="Times New Roman" w:hAnsi="Times New Roman" w:cs="Times New Roman"/>
        </w:rPr>
        <w:t>=0.39, p-value=0.70. FA = fire affected, FU = fire unaffected.</w:t>
      </w:r>
    </w:p>
    <w:p w14:paraId="5EC4F03A" w14:textId="77777777" w:rsidR="00951D06" w:rsidRPr="00924AF9" w:rsidRDefault="00951D06" w:rsidP="00951D06">
      <w:pPr>
        <w:spacing w:line="480" w:lineRule="auto"/>
        <w:rPr>
          <w:rFonts w:ascii="Times New Roman" w:hAnsi="Times New Roman" w:cs="Times New Roman"/>
        </w:rPr>
      </w:pPr>
    </w:p>
    <w:p w14:paraId="4440D3C9" w14:textId="2E6B8F7A" w:rsidR="00951D06" w:rsidRPr="00924AF9" w:rsidRDefault="00951D06" w:rsidP="00951D06">
      <w:pPr>
        <w:spacing w:line="480" w:lineRule="auto"/>
      </w:pPr>
      <w:r w:rsidRPr="00924AF9">
        <w:rPr>
          <w:rFonts w:ascii="Times New Roman" w:hAnsi="Times New Roman" w:cs="Times New Roman"/>
        </w:rPr>
        <w:t xml:space="preserve">Figure 3: </w:t>
      </w:r>
      <w:r w:rsidRPr="00924AF9">
        <w:t xml:space="preserve">NMDS of EM community across fire unaffected (FA) and fire unaffected (FU) sites in the </w:t>
      </w:r>
      <w:proofErr w:type="spellStart"/>
      <w:r w:rsidRPr="00924AF9">
        <w:t>Pinaleno</w:t>
      </w:r>
      <w:proofErr w:type="spellEnd"/>
      <w:r w:rsidRPr="00924AF9">
        <w:t xml:space="preserve"> Mts. (A) and Santa Catalina Mts (B) based on </w:t>
      </w:r>
      <w:proofErr w:type="spellStart"/>
      <w:r w:rsidRPr="00924AF9">
        <w:t>Morisita</w:t>
      </w:r>
      <w:proofErr w:type="spellEnd"/>
      <w:r w:rsidRPr="00924AF9">
        <w:t xml:space="preserve"> Horn similarity index. A. </w:t>
      </w:r>
      <w:del w:id="452" w:author="Microsoft Office User" w:date="2019-09-18T11:13:00Z">
        <w:r w:rsidRPr="00924AF9" w:rsidDel="00A628D1">
          <w:delText>PM</w:delText>
        </w:r>
      </w:del>
      <w:proofErr w:type="spellStart"/>
      <w:ins w:id="453" w:author="Microsoft Office User" w:date="2019-09-18T11:14:00Z">
        <w:r w:rsidR="00A628D1">
          <w:t>Pinaleno</w:t>
        </w:r>
        <w:proofErr w:type="spellEnd"/>
        <w:r w:rsidR="00A628D1">
          <w:t xml:space="preserve"> Mts.</w:t>
        </w:r>
      </w:ins>
      <w:r w:rsidRPr="00924AF9">
        <w:t xml:space="preserve">, stress=0.16, ANOSIM: R=0.54, p=value=0.001; B. </w:t>
      </w:r>
      <w:del w:id="454" w:author="Microsoft Office User" w:date="2019-09-18T11:13:00Z">
        <w:r w:rsidRPr="00924AF9" w:rsidDel="00A628D1">
          <w:delText>SCM</w:delText>
        </w:r>
      </w:del>
      <w:ins w:id="455" w:author="Microsoft Office User" w:date="2019-09-18T11:14:00Z">
        <w:r w:rsidR="00A628D1">
          <w:t>Santa Catalina Mts.</w:t>
        </w:r>
      </w:ins>
      <w:r w:rsidRPr="00924AF9">
        <w:t>, stress=0.20, PERMANOVA: F=1.96, R</w:t>
      </w:r>
      <w:r w:rsidRPr="00924AF9">
        <w:rPr>
          <w:vertAlign w:val="superscript"/>
        </w:rPr>
        <w:t>2</w:t>
      </w:r>
      <w:r w:rsidRPr="00924AF9">
        <w:t xml:space="preserve">=0.09, p-value=0.02. Green = FU, black = FA; circles = </w:t>
      </w:r>
      <w:del w:id="456" w:author="Microsoft Office User" w:date="2019-09-18T11:13:00Z">
        <w:r w:rsidRPr="00924AF9" w:rsidDel="00A628D1">
          <w:delText>SCM</w:delText>
        </w:r>
      </w:del>
      <w:ins w:id="457" w:author="Microsoft Office User" w:date="2019-09-18T11:14:00Z">
        <w:r w:rsidR="00A628D1">
          <w:t>Santa Catalina Mts.</w:t>
        </w:r>
      </w:ins>
      <w:r w:rsidRPr="00924AF9">
        <w:t xml:space="preserve">, squares = </w:t>
      </w:r>
      <w:del w:id="458" w:author="Microsoft Office User" w:date="2019-09-18T11:13:00Z">
        <w:r w:rsidRPr="00924AF9" w:rsidDel="00A628D1">
          <w:delText>PM</w:delText>
        </w:r>
      </w:del>
      <w:proofErr w:type="spellStart"/>
      <w:ins w:id="459" w:author="Microsoft Office User" w:date="2019-09-18T11:14:00Z">
        <w:r w:rsidR="00A628D1">
          <w:t>Pinaleno</w:t>
        </w:r>
        <w:proofErr w:type="spellEnd"/>
        <w:r w:rsidR="00A628D1">
          <w:t xml:space="preserve"> Mts.</w:t>
        </w:r>
      </w:ins>
      <w:r w:rsidRPr="00924AF9">
        <w:t>.</w:t>
      </w:r>
    </w:p>
    <w:p w14:paraId="0609A362" w14:textId="77777777" w:rsidR="00951D06" w:rsidRPr="00924AF9" w:rsidRDefault="00951D06" w:rsidP="00951D06">
      <w:pPr>
        <w:spacing w:line="480" w:lineRule="auto"/>
        <w:rPr>
          <w:rFonts w:ascii="Times New Roman" w:hAnsi="Times New Roman" w:cs="Times New Roman"/>
        </w:rPr>
      </w:pPr>
    </w:p>
    <w:p w14:paraId="3ACDA684" w14:textId="77777777" w:rsidR="00951D06" w:rsidRPr="00924AF9" w:rsidRDefault="00951D06" w:rsidP="00951D06">
      <w:pPr>
        <w:spacing w:line="480" w:lineRule="auto"/>
        <w:rPr>
          <w:rFonts w:ascii="Times New Roman" w:hAnsi="Times New Roman" w:cs="Times New Roman"/>
        </w:rPr>
      </w:pPr>
    </w:p>
    <w:p w14:paraId="7E79ED77" w14:textId="20691816"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Figure 4: NMDS of EM community across fire affected (FA; A) and fire unaffected (FU; B) based on </w:t>
      </w:r>
      <w:proofErr w:type="spellStart"/>
      <w:r w:rsidRPr="00924AF9">
        <w:rPr>
          <w:rFonts w:ascii="Times New Roman" w:hAnsi="Times New Roman" w:cs="Times New Roman"/>
        </w:rPr>
        <w:t>Morisita</w:t>
      </w:r>
      <w:proofErr w:type="spellEnd"/>
      <w:r w:rsidRPr="00924AF9">
        <w:rPr>
          <w:rFonts w:ascii="Times New Roman" w:hAnsi="Times New Roman" w:cs="Times New Roman"/>
        </w:rPr>
        <w:t xml:space="preserve"> Horn similarity index . A. FA, stress=0.19, ANOSIM: R=0.33, p-value=0.001; B. FU, stress=0.15, PERMANOVA: F=3.23, R</w:t>
      </w:r>
      <w:r w:rsidRPr="00924AF9">
        <w:rPr>
          <w:rFonts w:ascii="Times New Roman" w:hAnsi="Times New Roman" w:cs="Times New Roman"/>
          <w:vertAlign w:val="superscript"/>
        </w:rPr>
        <w:t>2</w:t>
      </w:r>
      <w:r w:rsidRPr="00924AF9">
        <w:rPr>
          <w:rFonts w:ascii="Times New Roman" w:hAnsi="Times New Roman" w:cs="Times New Roman"/>
        </w:rPr>
        <w:t xml:space="preserve">=0.16, p=value=0.001. Green = FU, black = FA; circles = </w:t>
      </w:r>
      <w:del w:id="460" w:author="Microsoft Office User" w:date="2019-09-18T11:13:00Z">
        <w:r w:rsidRPr="00924AF9" w:rsidDel="00A628D1">
          <w:rPr>
            <w:rFonts w:ascii="Times New Roman" w:hAnsi="Times New Roman" w:cs="Times New Roman"/>
          </w:rPr>
          <w:delText>SCM</w:delText>
        </w:r>
      </w:del>
      <w:ins w:id="461"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xml:space="preserve">, squares = </w:t>
      </w:r>
      <w:del w:id="462" w:author="Microsoft Office User" w:date="2019-09-18T11:13:00Z">
        <w:r w:rsidRPr="00924AF9" w:rsidDel="00A628D1">
          <w:rPr>
            <w:rFonts w:ascii="Times New Roman" w:hAnsi="Times New Roman" w:cs="Times New Roman"/>
          </w:rPr>
          <w:delText>PM</w:delText>
        </w:r>
      </w:del>
      <w:proofErr w:type="spellStart"/>
      <w:ins w:id="463"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w:t>
      </w:r>
    </w:p>
    <w:p w14:paraId="2697F46E" w14:textId="77777777" w:rsidR="00951D06" w:rsidRPr="00924AF9" w:rsidRDefault="00951D06" w:rsidP="00951D06">
      <w:pPr>
        <w:spacing w:line="480" w:lineRule="auto"/>
        <w:rPr>
          <w:rFonts w:ascii="Times New Roman" w:hAnsi="Times New Roman" w:cs="Times New Roman"/>
        </w:rPr>
      </w:pPr>
    </w:p>
    <w:p w14:paraId="2E88DFBA" w14:textId="43712C55"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Figure 5: Class level taxonomy of EM communities as a function of fire history. Each range assessed individually. A. </w:t>
      </w:r>
      <w:del w:id="464" w:author="Microsoft Office User" w:date="2019-09-18T11:13:00Z">
        <w:r w:rsidRPr="00924AF9" w:rsidDel="00A628D1">
          <w:rPr>
            <w:rFonts w:ascii="Times New Roman" w:hAnsi="Times New Roman" w:cs="Times New Roman"/>
          </w:rPr>
          <w:delText>PM</w:delText>
        </w:r>
      </w:del>
      <w:proofErr w:type="spellStart"/>
      <w:ins w:id="465"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 X</w:t>
      </w:r>
      <w:r w:rsidRPr="00924AF9">
        <w:rPr>
          <w:rFonts w:ascii="Times New Roman" w:hAnsi="Times New Roman" w:cs="Times New Roman"/>
          <w:vertAlign w:val="superscript"/>
        </w:rPr>
        <w:t>2</w:t>
      </w:r>
      <w:r w:rsidRPr="00924AF9">
        <w:rPr>
          <w:rFonts w:ascii="Times New Roman" w:hAnsi="Times New Roman" w:cs="Times New Roman"/>
          <w:vertAlign w:val="subscript"/>
        </w:rPr>
        <w:t>6</w:t>
      </w:r>
      <w:r w:rsidRPr="00924AF9">
        <w:rPr>
          <w:rFonts w:ascii="Times New Roman" w:hAnsi="Times New Roman" w:cs="Times New Roman"/>
        </w:rPr>
        <w:t xml:space="preserve">=22.48, p-value&lt;0.001; B. </w:t>
      </w:r>
      <w:del w:id="466" w:author="Microsoft Office User" w:date="2019-09-18T11:13:00Z">
        <w:r w:rsidRPr="00924AF9" w:rsidDel="00A628D1">
          <w:rPr>
            <w:rFonts w:ascii="Times New Roman" w:hAnsi="Times New Roman" w:cs="Times New Roman"/>
          </w:rPr>
          <w:delText>SCM</w:delText>
        </w:r>
      </w:del>
      <w:ins w:id="467"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X</w:t>
      </w:r>
      <w:r w:rsidRPr="00924AF9">
        <w:rPr>
          <w:rFonts w:ascii="Times New Roman" w:hAnsi="Times New Roman" w:cs="Times New Roman"/>
          <w:vertAlign w:val="superscript"/>
        </w:rPr>
        <w:t>2</w:t>
      </w:r>
      <w:r w:rsidRPr="00924AF9">
        <w:rPr>
          <w:rFonts w:ascii="Times New Roman" w:hAnsi="Times New Roman" w:cs="Times New Roman"/>
          <w:vertAlign w:val="subscript"/>
        </w:rPr>
        <w:t>6</w:t>
      </w:r>
      <w:r w:rsidRPr="00924AF9">
        <w:rPr>
          <w:rFonts w:ascii="Times New Roman" w:hAnsi="Times New Roman" w:cs="Times New Roman"/>
        </w:rPr>
        <w:t>=16.314, p-value=0.003. FU = fire unaffected, FA = fire affected.</w:t>
      </w:r>
    </w:p>
    <w:p w14:paraId="53FBAC26" w14:textId="77777777" w:rsidR="00951D06" w:rsidRPr="00924AF9" w:rsidRDefault="00951D06" w:rsidP="00951D06">
      <w:pPr>
        <w:spacing w:line="480" w:lineRule="auto"/>
        <w:rPr>
          <w:rFonts w:ascii="Times New Roman" w:hAnsi="Times New Roman" w:cs="Times New Roman"/>
        </w:rPr>
      </w:pPr>
    </w:p>
    <w:p w14:paraId="790815E0" w14:textId="13D8FC7C"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 xml:space="preserve">Figure 6: Genus level taxonomy of EM communities as a function of fire history. Each range assessed individually. A. </w:t>
      </w:r>
      <w:del w:id="468" w:author="Microsoft Office User" w:date="2019-09-18T11:13:00Z">
        <w:r w:rsidRPr="00924AF9" w:rsidDel="00A628D1">
          <w:rPr>
            <w:rFonts w:ascii="Times New Roman" w:hAnsi="Times New Roman" w:cs="Times New Roman"/>
          </w:rPr>
          <w:delText>PM</w:delText>
        </w:r>
      </w:del>
      <w:proofErr w:type="spellStart"/>
      <w:ins w:id="469"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 X</w:t>
      </w:r>
      <w:r w:rsidRPr="00924AF9">
        <w:rPr>
          <w:rFonts w:ascii="Times New Roman" w:hAnsi="Times New Roman" w:cs="Times New Roman"/>
          <w:vertAlign w:val="superscript"/>
        </w:rPr>
        <w:t>2</w:t>
      </w:r>
      <w:r w:rsidRPr="00924AF9">
        <w:rPr>
          <w:rFonts w:ascii="Times New Roman" w:hAnsi="Times New Roman" w:cs="Times New Roman"/>
          <w:vertAlign w:val="subscript"/>
        </w:rPr>
        <w:t>9</w:t>
      </w:r>
      <w:r w:rsidRPr="00924AF9">
        <w:rPr>
          <w:rFonts w:ascii="Times New Roman" w:hAnsi="Times New Roman" w:cs="Times New Roman"/>
        </w:rPr>
        <w:t xml:space="preserve">=37.62, p-value&lt;0.001; B. </w:t>
      </w:r>
      <w:del w:id="470" w:author="Microsoft Office User" w:date="2019-09-18T11:13:00Z">
        <w:r w:rsidRPr="00924AF9" w:rsidDel="00A628D1">
          <w:rPr>
            <w:rFonts w:ascii="Times New Roman" w:hAnsi="Times New Roman" w:cs="Times New Roman"/>
          </w:rPr>
          <w:delText>SCM</w:delText>
        </w:r>
      </w:del>
      <w:ins w:id="471"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X</w:t>
      </w:r>
      <w:r w:rsidRPr="00924AF9">
        <w:rPr>
          <w:rFonts w:ascii="Times New Roman" w:hAnsi="Times New Roman" w:cs="Times New Roman"/>
          <w:vertAlign w:val="superscript"/>
        </w:rPr>
        <w:t>2</w:t>
      </w:r>
      <w:r w:rsidRPr="00924AF9">
        <w:rPr>
          <w:rFonts w:ascii="Times New Roman" w:hAnsi="Times New Roman" w:cs="Times New Roman"/>
          <w:vertAlign w:val="subscript"/>
        </w:rPr>
        <w:t>13</w:t>
      </w:r>
      <w:r w:rsidRPr="00924AF9">
        <w:rPr>
          <w:rFonts w:ascii="Times New Roman" w:hAnsi="Times New Roman" w:cs="Times New Roman"/>
        </w:rPr>
        <w:t>=34.61, p-value=0.001. FU = fire unaffected, FA = fire affected.</w:t>
      </w:r>
    </w:p>
    <w:p w14:paraId="463C3E0B" w14:textId="77777777" w:rsidR="00951D06" w:rsidRPr="00924AF9" w:rsidRDefault="00951D06" w:rsidP="00951D06">
      <w:pPr>
        <w:spacing w:line="480" w:lineRule="auto"/>
        <w:rPr>
          <w:rFonts w:ascii="Times New Roman" w:hAnsi="Times New Roman" w:cs="Times New Roman"/>
        </w:rPr>
      </w:pPr>
    </w:p>
    <w:p w14:paraId="1024F5A7" w14:textId="77777777" w:rsidR="00951D06" w:rsidRPr="00924AF9" w:rsidRDefault="00951D06" w:rsidP="00951D06">
      <w:pPr>
        <w:spacing w:line="480" w:lineRule="auto"/>
        <w:rPr>
          <w:rFonts w:ascii="Times New Roman" w:hAnsi="Times New Roman" w:cs="Times New Roman"/>
          <w:b/>
        </w:rPr>
      </w:pPr>
      <w:r w:rsidRPr="00924AF9">
        <w:rPr>
          <w:rFonts w:ascii="Times New Roman" w:hAnsi="Times New Roman" w:cs="Times New Roman"/>
          <w:b/>
        </w:rPr>
        <w:t>Supplementary Figures:</w:t>
      </w:r>
    </w:p>
    <w:p w14:paraId="74F0D058"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Figure S1: Average annual precipitation (mm) as a function of both range and fire history. ANOVA with site as a random factor, range: F</w:t>
      </w:r>
      <w:r w:rsidRPr="00924AF9">
        <w:rPr>
          <w:rFonts w:ascii="Times New Roman" w:hAnsi="Times New Roman" w:cs="Times New Roman"/>
          <w:vertAlign w:val="subscript"/>
        </w:rPr>
        <w:t>1,4</w:t>
      </w:r>
      <w:r w:rsidRPr="00924AF9">
        <w:rPr>
          <w:rFonts w:ascii="Times New Roman" w:hAnsi="Times New Roman" w:cs="Times New Roman"/>
        </w:rPr>
        <w:t xml:space="preserve"> = 99.21, p-value = 0.001; burn history: F</w:t>
      </w:r>
      <w:r w:rsidRPr="00924AF9">
        <w:rPr>
          <w:rFonts w:ascii="Times New Roman" w:hAnsi="Times New Roman" w:cs="Times New Roman"/>
          <w:vertAlign w:val="subscript"/>
        </w:rPr>
        <w:t>1,4</w:t>
      </w:r>
      <w:r w:rsidRPr="00924AF9">
        <w:rPr>
          <w:rFonts w:ascii="Times New Roman" w:hAnsi="Times New Roman" w:cs="Times New Roman"/>
        </w:rPr>
        <w:t xml:space="preserve"> = 3.59, p-value = 0.13; </w:t>
      </w:r>
      <w:proofErr w:type="spellStart"/>
      <w:r w:rsidRPr="00924AF9">
        <w:rPr>
          <w:rFonts w:ascii="Times New Roman" w:hAnsi="Times New Roman" w:cs="Times New Roman"/>
        </w:rPr>
        <w:t>range:burn</w:t>
      </w:r>
      <w:proofErr w:type="spellEnd"/>
      <w:r w:rsidRPr="00924AF9">
        <w:rPr>
          <w:rFonts w:ascii="Times New Roman" w:hAnsi="Times New Roman" w:cs="Times New Roman"/>
        </w:rPr>
        <w:t xml:space="preserve"> history: F</w:t>
      </w:r>
      <w:r w:rsidRPr="00924AF9">
        <w:rPr>
          <w:rFonts w:ascii="Times New Roman" w:hAnsi="Times New Roman" w:cs="Times New Roman"/>
          <w:vertAlign w:val="subscript"/>
        </w:rPr>
        <w:t>1,4</w:t>
      </w:r>
      <w:r w:rsidRPr="00924AF9">
        <w:rPr>
          <w:rFonts w:ascii="Times New Roman" w:hAnsi="Times New Roman" w:cs="Times New Roman"/>
        </w:rPr>
        <w:t xml:space="preserve"> = 7.67, p-value = 0.05. FA = fire affected; FU = fire unaffected.</w:t>
      </w:r>
    </w:p>
    <w:p w14:paraId="5575C783" w14:textId="77777777" w:rsidR="00951D06" w:rsidRPr="00924AF9" w:rsidRDefault="00951D06" w:rsidP="00951D06">
      <w:pPr>
        <w:spacing w:line="480" w:lineRule="auto"/>
        <w:rPr>
          <w:rFonts w:ascii="Times New Roman" w:hAnsi="Times New Roman" w:cs="Times New Roman"/>
        </w:rPr>
      </w:pPr>
    </w:p>
    <w:p w14:paraId="2273DD0F" w14:textId="77777777"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Figure S2: PCA of soil characteristics as a function of both range and fire history. ANOVA with site as a random factor, range: F</w:t>
      </w:r>
      <w:r w:rsidRPr="00924AF9">
        <w:rPr>
          <w:rFonts w:ascii="Times New Roman" w:hAnsi="Times New Roman" w:cs="Times New Roman"/>
          <w:vertAlign w:val="subscript"/>
        </w:rPr>
        <w:t>1,4</w:t>
      </w:r>
      <w:r w:rsidRPr="00924AF9">
        <w:rPr>
          <w:rFonts w:ascii="Times New Roman" w:hAnsi="Times New Roman" w:cs="Times New Roman"/>
        </w:rPr>
        <w:t xml:space="preserve"> = 7.20, p-value = 0.06; burn history: F</w:t>
      </w:r>
      <w:r w:rsidRPr="00924AF9">
        <w:rPr>
          <w:rFonts w:ascii="Times New Roman" w:hAnsi="Times New Roman" w:cs="Times New Roman"/>
          <w:vertAlign w:val="subscript"/>
        </w:rPr>
        <w:t>1,4</w:t>
      </w:r>
      <w:r w:rsidRPr="00924AF9">
        <w:rPr>
          <w:rFonts w:ascii="Times New Roman" w:hAnsi="Times New Roman" w:cs="Times New Roman"/>
        </w:rPr>
        <w:t xml:space="preserve"> = 6.32, p-value = 0.07; </w:t>
      </w:r>
      <w:proofErr w:type="spellStart"/>
      <w:r w:rsidRPr="00924AF9">
        <w:rPr>
          <w:rFonts w:ascii="Times New Roman" w:hAnsi="Times New Roman" w:cs="Times New Roman"/>
        </w:rPr>
        <w:t>range:burn</w:t>
      </w:r>
      <w:proofErr w:type="spellEnd"/>
      <w:r w:rsidRPr="00924AF9">
        <w:rPr>
          <w:rFonts w:ascii="Times New Roman" w:hAnsi="Times New Roman" w:cs="Times New Roman"/>
        </w:rPr>
        <w:t xml:space="preserve"> history: F</w:t>
      </w:r>
      <w:r w:rsidRPr="00924AF9">
        <w:rPr>
          <w:rFonts w:ascii="Times New Roman" w:hAnsi="Times New Roman" w:cs="Times New Roman"/>
          <w:vertAlign w:val="subscript"/>
        </w:rPr>
        <w:t>1,4</w:t>
      </w:r>
      <w:r w:rsidRPr="00924AF9">
        <w:rPr>
          <w:rFonts w:ascii="Times New Roman" w:hAnsi="Times New Roman" w:cs="Times New Roman"/>
        </w:rPr>
        <w:t xml:space="preserve"> = 0.003, p-value = 0.96. FA = fire affected; FU = fire unaffected.</w:t>
      </w:r>
    </w:p>
    <w:p w14:paraId="51F45493" w14:textId="77777777" w:rsidR="00951D06" w:rsidRPr="00924AF9" w:rsidRDefault="00951D06" w:rsidP="00951D06">
      <w:pPr>
        <w:spacing w:line="480" w:lineRule="auto"/>
        <w:rPr>
          <w:rFonts w:ascii="Times New Roman" w:hAnsi="Times New Roman" w:cs="Times New Roman"/>
        </w:rPr>
      </w:pPr>
    </w:p>
    <w:p w14:paraId="255D7A39" w14:textId="68FC034B"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t>Figure S3</w:t>
      </w:r>
      <w:r w:rsidRPr="00924AF9">
        <w:rPr>
          <w:rFonts w:eastAsiaTheme="minorEastAsia" w:hAnsi="Calibri"/>
          <w:color w:val="000000" w:themeColor="text1"/>
          <w:kern w:val="24"/>
        </w:rPr>
        <w:t xml:space="preserve"> </w:t>
      </w:r>
      <w:r w:rsidRPr="00924AF9">
        <w:rPr>
          <w:rFonts w:ascii="Times New Roman" w:hAnsi="Times New Roman" w:cs="Times New Roman"/>
        </w:rPr>
        <w:t xml:space="preserve">Shannon’s diversity as a function of fire history and range. T-test, </w:t>
      </w:r>
      <w:del w:id="472" w:author="Microsoft Office User" w:date="2019-09-18T11:13:00Z">
        <w:r w:rsidRPr="00924AF9" w:rsidDel="00A628D1">
          <w:rPr>
            <w:rFonts w:ascii="Times New Roman" w:hAnsi="Times New Roman" w:cs="Times New Roman"/>
          </w:rPr>
          <w:delText>PM</w:delText>
        </w:r>
      </w:del>
      <w:proofErr w:type="spellStart"/>
      <w:ins w:id="473"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 T</w:t>
      </w:r>
      <w:r w:rsidRPr="00924AF9">
        <w:rPr>
          <w:rFonts w:ascii="Times New Roman" w:hAnsi="Times New Roman" w:cs="Times New Roman"/>
          <w:vertAlign w:val="subscript"/>
        </w:rPr>
        <w:t>18.41</w:t>
      </w:r>
      <w:r w:rsidRPr="00924AF9">
        <w:rPr>
          <w:rFonts w:ascii="Times New Roman" w:hAnsi="Times New Roman" w:cs="Times New Roman"/>
        </w:rPr>
        <w:t xml:space="preserve">=1.83, p-value = 0.08; </w:t>
      </w:r>
      <w:del w:id="474" w:author="Microsoft Office User" w:date="2019-09-18T11:13:00Z">
        <w:r w:rsidRPr="00924AF9" w:rsidDel="00A628D1">
          <w:rPr>
            <w:rFonts w:ascii="Times New Roman" w:hAnsi="Times New Roman" w:cs="Times New Roman"/>
          </w:rPr>
          <w:delText>SCM</w:delText>
        </w:r>
      </w:del>
      <w:ins w:id="475"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T</w:t>
      </w:r>
      <w:r w:rsidRPr="00924AF9">
        <w:rPr>
          <w:rFonts w:ascii="Times New Roman" w:hAnsi="Times New Roman" w:cs="Times New Roman"/>
          <w:vertAlign w:val="subscript"/>
        </w:rPr>
        <w:t>13.48</w:t>
      </w:r>
      <w:r w:rsidRPr="00924AF9">
        <w:rPr>
          <w:rFonts w:ascii="Times New Roman" w:hAnsi="Times New Roman" w:cs="Times New Roman"/>
        </w:rPr>
        <w:t>=2.06, p-value =0.06.</w:t>
      </w:r>
    </w:p>
    <w:p w14:paraId="0E26A8FD" w14:textId="77777777" w:rsidR="00951D06" w:rsidRPr="00924AF9" w:rsidRDefault="00951D06" w:rsidP="00951D06">
      <w:pPr>
        <w:spacing w:line="480" w:lineRule="auto"/>
        <w:rPr>
          <w:rFonts w:ascii="Times New Roman" w:hAnsi="Times New Roman" w:cs="Times New Roman"/>
        </w:rPr>
      </w:pPr>
    </w:p>
    <w:p w14:paraId="7C2DA1F0" w14:textId="4274AF74" w:rsidR="00951D06" w:rsidRPr="00924AF9" w:rsidRDefault="00951D06" w:rsidP="00951D06">
      <w:pPr>
        <w:spacing w:line="480" w:lineRule="auto"/>
      </w:pPr>
      <w:r w:rsidRPr="00924AF9">
        <w:rPr>
          <w:rFonts w:ascii="Times New Roman" w:hAnsi="Times New Roman" w:cs="Times New Roman"/>
        </w:rPr>
        <w:t xml:space="preserve">Figure S4: </w:t>
      </w:r>
      <w:r w:rsidRPr="00924AF9">
        <w:t>NMDS of EM community across fire affected (FA; A) and fire unaffected (FU; B) based on Jaccard similarity index. A. FA, stress=0.19, PERMANOVA: F=2.92, R</w:t>
      </w:r>
      <w:r w:rsidRPr="00924AF9">
        <w:rPr>
          <w:vertAlign w:val="superscript"/>
        </w:rPr>
        <w:t>2</w:t>
      </w:r>
      <w:r w:rsidRPr="00924AF9">
        <w:t>=0.14, p-value=0.001; B. FU, stress=0.13, PERMANOVA: F=2.41, R</w:t>
      </w:r>
      <w:r w:rsidRPr="00924AF9">
        <w:rPr>
          <w:vertAlign w:val="superscript"/>
        </w:rPr>
        <w:t>2</w:t>
      </w:r>
      <w:r w:rsidRPr="00924AF9">
        <w:t xml:space="preserve">=0.12, p=value=0.002. Black = FA, Green = FU; circles = </w:t>
      </w:r>
      <w:del w:id="476" w:author="Microsoft Office User" w:date="2019-09-18T11:13:00Z">
        <w:r w:rsidRPr="00924AF9" w:rsidDel="00A628D1">
          <w:delText>SCM</w:delText>
        </w:r>
      </w:del>
      <w:ins w:id="477" w:author="Microsoft Office User" w:date="2019-09-18T11:14:00Z">
        <w:r w:rsidR="00A628D1">
          <w:t>Santa Catalina Mts.</w:t>
        </w:r>
      </w:ins>
      <w:r w:rsidRPr="00924AF9">
        <w:t xml:space="preserve">, squares = </w:t>
      </w:r>
      <w:del w:id="478" w:author="Microsoft Office User" w:date="2019-09-18T11:13:00Z">
        <w:r w:rsidRPr="00924AF9" w:rsidDel="00A628D1">
          <w:delText>PM</w:delText>
        </w:r>
      </w:del>
      <w:proofErr w:type="spellStart"/>
      <w:ins w:id="479" w:author="Microsoft Office User" w:date="2019-09-18T11:14:00Z">
        <w:r w:rsidR="00A628D1">
          <w:t>Pinaleno</w:t>
        </w:r>
        <w:proofErr w:type="spellEnd"/>
        <w:r w:rsidR="00A628D1">
          <w:t xml:space="preserve"> Mts.</w:t>
        </w:r>
      </w:ins>
      <w:r w:rsidRPr="00924AF9">
        <w:t>.</w:t>
      </w:r>
    </w:p>
    <w:p w14:paraId="7DAA5E95" w14:textId="77777777" w:rsidR="00951D06" w:rsidRPr="00924AF9" w:rsidRDefault="00951D06" w:rsidP="00951D06">
      <w:pPr>
        <w:spacing w:line="480" w:lineRule="auto"/>
        <w:rPr>
          <w:rFonts w:ascii="Times New Roman" w:hAnsi="Times New Roman" w:cs="Times New Roman"/>
        </w:rPr>
      </w:pPr>
    </w:p>
    <w:p w14:paraId="0BFB77A3" w14:textId="444F7B6F" w:rsidR="00951D06" w:rsidRPr="00924AF9" w:rsidRDefault="00951D06" w:rsidP="00951D06">
      <w:pPr>
        <w:spacing w:line="480" w:lineRule="auto"/>
        <w:rPr>
          <w:rFonts w:ascii="Times New Roman" w:hAnsi="Times New Roman" w:cs="Times New Roman"/>
        </w:rPr>
      </w:pPr>
      <w:r w:rsidRPr="00924AF9">
        <w:rPr>
          <w:rFonts w:ascii="Times New Roman" w:hAnsi="Times New Roman" w:cs="Times New Roman"/>
        </w:rPr>
        <w:lastRenderedPageBreak/>
        <w:t xml:space="preserve">Figure S5: NMDS of EM community across FA and FU sites in the </w:t>
      </w:r>
      <w:del w:id="480" w:author="Microsoft Office User" w:date="2019-09-18T11:13:00Z">
        <w:r w:rsidRPr="00924AF9" w:rsidDel="00A628D1">
          <w:rPr>
            <w:rFonts w:ascii="Times New Roman" w:hAnsi="Times New Roman" w:cs="Times New Roman"/>
          </w:rPr>
          <w:delText>PM</w:delText>
        </w:r>
      </w:del>
      <w:proofErr w:type="spellStart"/>
      <w:ins w:id="481"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 xml:space="preserve"> (A) and </w:t>
      </w:r>
      <w:del w:id="482" w:author="Microsoft Office User" w:date="2019-09-18T11:13:00Z">
        <w:r w:rsidRPr="00924AF9" w:rsidDel="00A628D1">
          <w:rPr>
            <w:rFonts w:ascii="Times New Roman" w:hAnsi="Times New Roman" w:cs="Times New Roman"/>
          </w:rPr>
          <w:delText>SCM</w:delText>
        </w:r>
      </w:del>
      <w:ins w:id="483"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xml:space="preserve"> (B) based on Jaccard similarity index. A. </w:t>
      </w:r>
      <w:del w:id="484" w:author="Microsoft Office User" w:date="2019-09-18T11:13:00Z">
        <w:r w:rsidRPr="00924AF9" w:rsidDel="00A628D1">
          <w:rPr>
            <w:rFonts w:ascii="Times New Roman" w:hAnsi="Times New Roman" w:cs="Times New Roman"/>
          </w:rPr>
          <w:delText>PM</w:delText>
        </w:r>
      </w:del>
      <w:proofErr w:type="spellStart"/>
      <w:ins w:id="485"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 xml:space="preserve">, stress=0.15, ANOSIM: R=0.53, p=value=0.001; B. </w:t>
      </w:r>
      <w:del w:id="486" w:author="Microsoft Office User" w:date="2019-09-18T11:13:00Z">
        <w:r w:rsidRPr="00924AF9" w:rsidDel="00A628D1">
          <w:rPr>
            <w:rFonts w:ascii="Times New Roman" w:hAnsi="Times New Roman" w:cs="Times New Roman"/>
          </w:rPr>
          <w:delText>SCM</w:delText>
        </w:r>
      </w:del>
      <w:ins w:id="487"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xml:space="preserve">, stress=0.21, ANOSIM: R=0.11, p-value=0.06. Black = FA, green = FU; circles = </w:t>
      </w:r>
      <w:del w:id="488" w:author="Microsoft Office User" w:date="2019-09-18T11:13:00Z">
        <w:r w:rsidRPr="00924AF9" w:rsidDel="00A628D1">
          <w:rPr>
            <w:rFonts w:ascii="Times New Roman" w:hAnsi="Times New Roman" w:cs="Times New Roman"/>
          </w:rPr>
          <w:delText>SCM</w:delText>
        </w:r>
      </w:del>
      <w:ins w:id="489" w:author="Microsoft Office User" w:date="2019-09-18T11:14:00Z">
        <w:r w:rsidR="00A628D1">
          <w:rPr>
            <w:rFonts w:ascii="Times New Roman" w:hAnsi="Times New Roman" w:cs="Times New Roman"/>
          </w:rPr>
          <w:t>Santa Catalina Mts.</w:t>
        </w:r>
      </w:ins>
      <w:r w:rsidRPr="00924AF9">
        <w:rPr>
          <w:rFonts w:ascii="Times New Roman" w:hAnsi="Times New Roman" w:cs="Times New Roman"/>
        </w:rPr>
        <w:t xml:space="preserve">, squares = </w:t>
      </w:r>
      <w:del w:id="490" w:author="Microsoft Office User" w:date="2019-09-18T11:13:00Z">
        <w:r w:rsidRPr="00924AF9" w:rsidDel="00A628D1">
          <w:rPr>
            <w:rFonts w:ascii="Times New Roman" w:hAnsi="Times New Roman" w:cs="Times New Roman"/>
          </w:rPr>
          <w:delText>PM</w:delText>
        </w:r>
      </w:del>
      <w:proofErr w:type="spellStart"/>
      <w:ins w:id="491" w:author="Microsoft Office User" w:date="2019-09-18T11:14:00Z">
        <w:r w:rsidR="00A628D1">
          <w:rPr>
            <w:rFonts w:ascii="Times New Roman" w:hAnsi="Times New Roman" w:cs="Times New Roman"/>
          </w:rPr>
          <w:t>Pinaleno</w:t>
        </w:r>
        <w:proofErr w:type="spellEnd"/>
        <w:r w:rsidR="00A628D1">
          <w:rPr>
            <w:rFonts w:ascii="Times New Roman" w:hAnsi="Times New Roman" w:cs="Times New Roman"/>
          </w:rPr>
          <w:t xml:space="preserve"> Mts.</w:t>
        </w:r>
      </w:ins>
      <w:r w:rsidRPr="00924AF9">
        <w:rPr>
          <w:rFonts w:ascii="Times New Roman" w:hAnsi="Times New Roman" w:cs="Times New Roman"/>
        </w:rPr>
        <w:t>.</w:t>
      </w:r>
    </w:p>
    <w:p w14:paraId="2F5E6B10" w14:textId="35022ECB" w:rsidR="00AE74D9" w:rsidRPr="00924AF9" w:rsidRDefault="00AE74D9" w:rsidP="00FB58D5">
      <w:pPr>
        <w:spacing w:line="480" w:lineRule="auto"/>
        <w:rPr>
          <w:rFonts w:ascii="Times New Roman" w:hAnsi="Times New Roman" w:cs="Times New Roman"/>
        </w:rPr>
      </w:pPr>
    </w:p>
    <w:sectPr w:rsidR="00AE74D9" w:rsidRPr="00924AF9" w:rsidSect="0007552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6463A"/>
    <w:multiLevelType w:val="hybridMultilevel"/>
    <w:tmpl w:val="D680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862"/>
    <w:rsid w:val="00000264"/>
    <w:rsid w:val="0000124C"/>
    <w:rsid w:val="00003D24"/>
    <w:rsid w:val="00004DF6"/>
    <w:rsid w:val="00005ABD"/>
    <w:rsid w:val="00012499"/>
    <w:rsid w:val="00012B7E"/>
    <w:rsid w:val="00012D5A"/>
    <w:rsid w:val="00012F7B"/>
    <w:rsid w:val="00013F2F"/>
    <w:rsid w:val="000242B3"/>
    <w:rsid w:val="00025BC0"/>
    <w:rsid w:val="0002714C"/>
    <w:rsid w:val="00031EEF"/>
    <w:rsid w:val="000366FB"/>
    <w:rsid w:val="00040C48"/>
    <w:rsid w:val="00043143"/>
    <w:rsid w:val="000440A6"/>
    <w:rsid w:val="00047D31"/>
    <w:rsid w:val="00053B47"/>
    <w:rsid w:val="00055ABB"/>
    <w:rsid w:val="00055AE2"/>
    <w:rsid w:val="000579F8"/>
    <w:rsid w:val="00061374"/>
    <w:rsid w:val="00075520"/>
    <w:rsid w:val="000770D2"/>
    <w:rsid w:val="00081E99"/>
    <w:rsid w:val="000864B8"/>
    <w:rsid w:val="00090A5E"/>
    <w:rsid w:val="00090B45"/>
    <w:rsid w:val="00090C72"/>
    <w:rsid w:val="0009514D"/>
    <w:rsid w:val="00095E27"/>
    <w:rsid w:val="000968B2"/>
    <w:rsid w:val="00097C02"/>
    <w:rsid w:val="000A4050"/>
    <w:rsid w:val="000B10EF"/>
    <w:rsid w:val="000B672B"/>
    <w:rsid w:val="000C0A27"/>
    <w:rsid w:val="000C1224"/>
    <w:rsid w:val="000C7E00"/>
    <w:rsid w:val="000D4D04"/>
    <w:rsid w:val="000D65E4"/>
    <w:rsid w:val="000D67ED"/>
    <w:rsid w:val="000D6E5D"/>
    <w:rsid w:val="000E4E06"/>
    <w:rsid w:val="000F38EF"/>
    <w:rsid w:val="000F392C"/>
    <w:rsid w:val="000F63E3"/>
    <w:rsid w:val="0010117B"/>
    <w:rsid w:val="001023D8"/>
    <w:rsid w:val="00105438"/>
    <w:rsid w:val="001071EE"/>
    <w:rsid w:val="00110750"/>
    <w:rsid w:val="00114FDE"/>
    <w:rsid w:val="00121D29"/>
    <w:rsid w:val="00124572"/>
    <w:rsid w:val="001246A7"/>
    <w:rsid w:val="0012496D"/>
    <w:rsid w:val="0013001B"/>
    <w:rsid w:val="00135ACA"/>
    <w:rsid w:val="00137893"/>
    <w:rsid w:val="00137987"/>
    <w:rsid w:val="00137FEF"/>
    <w:rsid w:val="0014562F"/>
    <w:rsid w:val="0015726B"/>
    <w:rsid w:val="001628AF"/>
    <w:rsid w:val="001647FC"/>
    <w:rsid w:val="00166B2E"/>
    <w:rsid w:val="0017439C"/>
    <w:rsid w:val="001757BA"/>
    <w:rsid w:val="00176DD2"/>
    <w:rsid w:val="0017739A"/>
    <w:rsid w:val="00182AA3"/>
    <w:rsid w:val="00183466"/>
    <w:rsid w:val="00183976"/>
    <w:rsid w:val="00184E14"/>
    <w:rsid w:val="001857A0"/>
    <w:rsid w:val="00191603"/>
    <w:rsid w:val="001919F5"/>
    <w:rsid w:val="00193CEE"/>
    <w:rsid w:val="001956BD"/>
    <w:rsid w:val="00196D65"/>
    <w:rsid w:val="001A13AB"/>
    <w:rsid w:val="001A2199"/>
    <w:rsid w:val="001A4392"/>
    <w:rsid w:val="001A4DC5"/>
    <w:rsid w:val="001A69C5"/>
    <w:rsid w:val="001A7231"/>
    <w:rsid w:val="001A7A30"/>
    <w:rsid w:val="001C59F5"/>
    <w:rsid w:val="001C64F4"/>
    <w:rsid w:val="001D3A42"/>
    <w:rsid w:val="001D7182"/>
    <w:rsid w:val="001E1410"/>
    <w:rsid w:val="001E1D0E"/>
    <w:rsid w:val="001E3FCC"/>
    <w:rsid w:val="001F335E"/>
    <w:rsid w:val="00200F92"/>
    <w:rsid w:val="002015C8"/>
    <w:rsid w:val="00201600"/>
    <w:rsid w:val="00201EC2"/>
    <w:rsid w:val="00204AA6"/>
    <w:rsid w:val="00206154"/>
    <w:rsid w:val="00207F69"/>
    <w:rsid w:val="00211112"/>
    <w:rsid w:val="0021142F"/>
    <w:rsid w:val="002177D9"/>
    <w:rsid w:val="00227B56"/>
    <w:rsid w:val="0023415B"/>
    <w:rsid w:val="00237ACC"/>
    <w:rsid w:val="00240268"/>
    <w:rsid w:val="00240434"/>
    <w:rsid w:val="00243E12"/>
    <w:rsid w:val="00244710"/>
    <w:rsid w:val="002461F6"/>
    <w:rsid w:val="002466A5"/>
    <w:rsid w:val="00251290"/>
    <w:rsid w:val="0026144A"/>
    <w:rsid w:val="00267E78"/>
    <w:rsid w:val="002702CA"/>
    <w:rsid w:val="00270949"/>
    <w:rsid w:val="00271BCF"/>
    <w:rsid w:val="00273125"/>
    <w:rsid w:val="00273C03"/>
    <w:rsid w:val="002760DB"/>
    <w:rsid w:val="00280E23"/>
    <w:rsid w:val="002904E8"/>
    <w:rsid w:val="00292301"/>
    <w:rsid w:val="00295D54"/>
    <w:rsid w:val="002A2E7B"/>
    <w:rsid w:val="002A54EF"/>
    <w:rsid w:val="002A7A2A"/>
    <w:rsid w:val="002B29A7"/>
    <w:rsid w:val="002C0052"/>
    <w:rsid w:val="002C59C2"/>
    <w:rsid w:val="002C6ADC"/>
    <w:rsid w:val="002C7BB9"/>
    <w:rsid w:val="002D5C6F"/>
    <w:rsid w:val="002D6672"/>
    <w:rsid w:val="002D6BA6"/>
    <w:rsid w:val="002E0064"/>
    <w:rsid w:val="002E246B"/>
    <w:rsid w:val="002E2FEA"/>
    <w:rsid w:val="002E6F69"/>
    <w:rsid w:val="002F1C3F"/>
    <w:rsid w:val="002F2EFF"/>
    <w:rsid w:val="002F7373"/>
    <w:rsid w:val="003017A7"/>
    <w:rsid w:val="00311189"/>
    <w:rsid w:val="00313747"/>
    <w:rsid w:val="00313A22"/>
    <w:rsid w:val="00315F89"/>
    <w:rsid w:val="003247E4"/>
    <w:rsid w:val="003275C4"/>
    <w:rsid w:val="003277EF"/>
    <w:rsid w:val="00335767"/>
    <w:rsid w:val="003359A6"/>
    <w:rsid w:val="003407DF"/>
    <w:rsid w:val="00341903"/>
    <w:rsid w:val="003435E2"/>
    <w:rsid w:val="00346E6C"/>
    <w:rsid w:val="00347401"/>
    <w:rsid w:val="00347C6B"/>
    <w:rsid w:val="00350933"/>
    <w:rsid w:val="00355F2D"/>
    <w:rsid w:val="003667D4"/>
    <w:rsid w:val="00366893"/>
    <w:rsid w:val="0036786F"/>
    <w:rsid w:val="0039090D"/>
    <w:rsid w:val="0039414A"/>
    <w:rsid w:val="00395589"/>
    <w:rsid w:val="003956E6"/>
    <w:rsid w:val="00395D9C"/>
    <w:rsid w:val="003A3EF5"/>
    <w:rsid w:val="003A55CA"/>
    <w:rsid w:val="003A7C8B"/>
    <w:rsid w:val="003B0A30"/>
    <w:rsid w:val="003B517E"/>
    <w:rsid w:val="003B5409"/>
    <w:rsid w:val="003B74DB"/>
    <w:rsid w:val="003C085F"/>
    <w:rsid w:val="003C3764"/>
    <w:rsid w:val="003C641F"/>
    <w:rsid w:val="003C7878"/>
    <w:rsid w:val="003C7A74"/>
    <w:rsid w:val="003D6E89"/>
    <w:rsid w:val="003E0292"/>
    <w:rsid w:val="003E0511"/>
    <w:rsid w:val="003E3014"/>
    <w:rsid w:val="003E5E60"/>
    <w:rsid w:val="003F044A"/>
    <w:rsid w:val="003F1D68"/>
    <w:rsid w:val="003F5678"/>
    <w:rsid w:val="004045E7"/>
    <w:rsid w:val="00406016"/>
    <w:rsid w:val="00411862"/>
    <w:rsid w:val="004127DB"/>
    <w:rsid w:val="004129C4"/>
    <w:rsid w:val="004171AC"/>
    <w:rsid w:val="00417C1B"/>
    <w:rsid w:val="00420DE2"/>
    <w:rsid w:val="00421552"/>
    <w:rsid w:val="00421F1C"/>
    <w:rsid w:val="0042341C"/>
    <w:rsid w:val="00425ABF"/>
    <w:rsid w:val="00431E2F"/>
    <w:rsid w:val="0043327A"/>
    <w:rsid w:val="00433E20"/>
    <w:rsid w:val="0044059A"/>
    <w:rsid w:val="00446527"/>
    <w:rsid w:val="00452579"/>
    <w:rsid w:val="00454C7C"/>
    <w:rsid w:val="00462D80"/>
    <w:rsid w:val="0046337B"/>
    <w:rsid w:val="00465200"/>
    <w:rsid w:val="004728FC"/>
    <w:rsid w:val="00477D20"/>
    <w:rsid w:val="00484CCA"/>
    <w:rsid w:val="00485797"/>
    <w:rsid w:val="0048696B"/>
    <w:rsid w:val="00486CA1"/>
    <w:rsid w:val="00487182"/>
    <w:rsid w:val="00493E0D"/>
    <w:rsid w:val="004B111E"/>
    <w:rsid w:val="004B1B2E"/>
    <w:rsid w:val="004B4F85"/>
    <w:rsid w:val="004B50E4"/>
    <w:rsid w:val="004B643B"/>
    <w:rsid w:val="004B7260"/>
    <w:rsid w:val="004C025E"/>
    <w:rsid w:val="004C0321"/>
    <w:rsid w:val="004C1305"/>
    <w:rsid w:val="004C72DC"/>
    <w:rsid w:val="004D2AD6"/>
    <w:rsid w:val="004D7AF5"/>
    <w:rsid w:val="004E6BF2"/>
    <w:rsid w:val="004F28D6"/>
    <w:rsid w:val="004F2B0E"/>
    <w:rsid w:val="0050188F"/>
    <w:rsid w:val="0050493E"/>
    <w:rsid w:val="00510577"/>
    <w:rsid w:val="005134DD"/>
    <w:rsid w:val="00514E1E"/>
    <w:rsid w:val="005154D6"/>
    <w:rsid w:val="00520517"/>
    <w:rsid w:val="0052345B"/>
    <w:rsid w:val="00523A53"/>
    <w:rsid w:val="00525640"/>
    <w:rsid w:val="00527601"/>
    <w:rsid w:val="00531F6D"/>
    <w:rsid w:val="0053214C"/>
    <w:rsid w:val="005329B4"/>
    <w:rsid w:val="005335C3"/>
    <w:rsid w:val="00535EB3"/>
    <w:rsid w:val="00543572"/>
    <w:rsid w:val="00550B30"/>
    <w:rsid w:val="00554021"/>
    <w:rsid w:val="005546EC"/>
    <w:rsid w:val="00557D3A"/>
    <w:rsid w:val="00565071"/>
    <w:rsid w:val="005672FA"/>
    <w:rsid w:val="00570F17"/>
    <w:rsid w:val="00571285"/>
    <w:rsid w:val="00572C14"/>
    <w:rsid w:val="00576C02"/>
    <w:rsid w:val="0057722B"/>
    <w:rsid w:val="0058424C"/>
    <w:rsid w:val="0058462B"/>
    <w:rsid w:val="005A4278"/>
    <w:rsid w:val="005A74FD"/>
    <w:rsid w:val="005B098F"/>
    <w:rsid w:val="005B0BBB"/>
    <w:rsid w:val="005B5779"/>
    <w:rsid w:val="005B603D"/>
    <w:rsid w:val="005B7C42"/>
    <w:rsid w:val="005C6167"/>
    <w:rsid w:val="005C63F5"/>
    <w:rsid w:val="005C70A7"/>
    <w:rsid w:val="005C77D7"/>
    <w:rsid w:val="005C7F0A"/>
    <w:rsid w:val="005D1EB8"/>
    <w:rsid w:val="005D4C67"/>
    <w:rsid w:val="005D59C1"/>
    <w:rsid w:val="005E1B67"/>
    <w:rsid w:val="005E4A48"/>
    <w:rsid w:val="005E55BB"/>
    <w:rsid w:val="005E6038"/>
    <w:rsid w:val="005E7B89"/>
    <w:rsid w:val="005F28A6"/>
    <w:rsid w:val="00600610"/>
    <w:rsid w:val="00603AAA"/>
    <w:rsid w:val="00605461"/>
    <w:rsid w:val="00605A1E"/>
    <w:rsid w:val="00610064"/>
    <w:rsid w:val="00612786"/>
    <w:rsid w:val="00613B85"/>
    <w:rsid w:val="00614AF8"/>
    <w:rsid w:val="00615093"/>
    <w:rsid w:val="00616535"/>
    <w:rsid w:val="00624037"/>
    <w:rsid w:val="00624E6A"/>
    <w:rsid w:val="0063253E"/>
    <w:rsid w:val="006363A8"/>
    <w:rsid w:val="00636699"/>
    <w:rsid w:val="00637F9D"/>
    <w:rsid w:val="00640F65"/>
    <w:rsid w:val="006415C4"/>
    <w:rsid w:val="00642503"/>
    <w:rsid w:val="0064525E"/>
    <w:rsid w:val="006458B0"/>
    <w:rsid w:val="00645FB7"/>
    <w:rsid w:val="0064675E"/>
    <w:rsid w:val="0065078B"/>
    <w:rsid w:val="00651C96"/>
    <w:rsid w:val="00652B84"/>
    <w:rsid w:val="00653D74"/>
    <w:rsid w:val="00654B26"/>
    <w:rsid w:val="006560C1"/>
    <w:rsid w:val="00657747"/>
    <w:rsid w:val="006634CE"/>
    <w:rsid w:val="006733CC"/>
    <w:rsid w:val="00674C37"/>
    <w:rsid w:val="00675B6E"/>
    <w:rsid w:val="00676308"/>
    <w:rsid w:val="006801C3"/>
    <w:rsid w:val="0068181D"/>
    <w:rsid w:val="00681B23"/>
    <w:rsid w:val="00682A64"/>
    <w:rsid w:val="0068455E"/>
    <w:rsid w:val="00686FAC"/>
    <w:rsid w:val="00690A54"/>
    <w:rsid w:val="006A3176"/>
    <w:rsid w:val="006A4969"/>
    <w:rsid w:val="006A5F39"/>
    <w:rsid w:val="006A7271"/>
    <w:rsid w:val="006B7492"/>
    <w:rsid w:val="006C003F"/>
    <w:rsid w:val="006C0306"/>
    <w:rsid w:val="006C1689"/>
    <w:rsid w:val="006C490F"/>
    <w:rsid w:val="006C5CE9"/>
    <w:rsid w:val="006D05DA"/>
    <w:rsid w:val="006D13C9"/>
    <w:rsid w:val="006D5CE9"/>
    <w:rsid w:val="006E18A9"/>
    <w:rsid w:val="006E20A0"/>
    <w:rsid w:val="006E3446"/>
    <w:rsid w:val="006E4F13"/>
    <w:rsid w:val="006E7887"/>
    <w:rsid w:val="006F3A89"/>
    <w:rsid w:val="006F4F78"/>
    <w:rsid w:val="006F5E26"/>
    <w:rsid w:val="006F6B1F"/>
    <w:rsid w:val="006F7832"/>
    <w:rsid w:val="006F7B98"/>
    <w:rsid w:val="0070001D"/>
    <w:rsid w:val="00702410"/>
    <w:rsid w:val="00704236"/>
    <w:rsid w:val="00704C82"/>
    <w:rsid w:val="00706F4D"/>
    <w:rsid w:val="00707DE9"/>
    <w:rsid w:val="00721409"/>
    <w:rsid w:val="00725175"/>
    <w:rsid w:val="00725970"/>
    <w:rsid w:val="00726808"/>
    <w:rsid w:val="0072687C"/>
    <w:rsid w:val="00726BDD"/>
    <w:rsid w:val="0073289D"/>
    <w:rsid w:val="00734E77"/>
    <w:rsid w:val="00735A2F"/>
    <w:rsid w:val="00736758"/>
    <w:rsid w:val="007400CC"/>
    <w:rsid w:val="00740922"/>
    <w:rsid w:val="00741E23"/>
    <w:rsid w:val="00743DD7"/>
    <w:rsid w:val="00744287"/>
    <w:rsid w:val="00744CA3"/>
    <w:rsid w:val="007466ED"/>
    <w:rsid w:val="007519C2"/>
    <w:rsid w:val="007565EC"/>
    <w:rsid w:val="00756708"/>
    <w:rsid w:val="007570DE"/>
    <w:rsid w:val="007578F8"/>
    <w:rsid w:val="00763EA4"/>
    <w:rsid w:val="00770398"/>
    <w:rsid w:val="00771076"/>
    <w:rsid w:val="007733E7"/>
    <w:rsid w:val="00774063"/>
    <w:rsid w:val="00777941"/>
    <w:rsid w:val="007813ED"/>
    <w:rsid w:val="00785197"/>
    <w:rsid w:val="007877F5"/>
    <w:rsid w:val="0079020B"/>
    <w:rsid w:val="007921FB"/>
    <w:rsid w:val="00797E9E"/>
    <w:rsid w:val="007A228B"/>
    <w:rsid w:val="007A43D4"/>
    <w:rsid w:val="007B280E"/>
    <w:rsid w:val="007B4E27"/>
    <w:rsid w:val="007B5C22"/>
    <w:rsid w:val="007B7D93"/>
    <w:rsid w:val="007C052A"/>
    <w:rsid w:val="007C1C55"/>
    <w:rsid w:val="007C3D15"/>
    <w:rsid w:val="007C3F82"/>
    <w:rsid w:val="007C4615"/>
    <w:rsid w:val="007C589D"/>
    <w:rsid w:val="007C7E0F"/>
    <w:rsid w:val="007D08BD"/>
    <w:rsid w:val="007D1DC0"/>
    <w:rsid w:val="007D233B"/>
    <w:rsid w:val="007D2D92"/>
    <w:rsid w:val="007D5EA6"/>
    <w:rsid w:val="007E2D59"/>
    <w:rsid w:val="007E4A69"/>
    <w:rsid w:val="007E6AF5"/>
    <w:rsid w:val="007E782E"/>
    <w:rsid w:val="007F0567"/>
    <w:rsid w:val="007F1900"/>
    <w:rsid w:val="007F448D"/>
    <w:rsid w:val="007F638B"/>
    <w:rsid w:val="00802C03"/>
    <w:rsid w:val="008046B8"/>
    <w:rsid w:val="00804DD4"/>
    <w:rsid w:val="00805824"/>
    <w:rsid w:val="00806586"/>
    <w:rsid w:val="00806AF3"/>
    <w:rsid w:val="00813775"/>
    <w:rsid w:val="00814A7F"/>
    <w:rsid w:val="00814F00"/>
    <w:rsid w:val="00815BBD"/>
    <w:rsid w:val="00821124"/>
    <w:rsid w:val="00824D78"/>
    <w:rsid w:val="00825FA3"/>
    <w:rsid w:val="00826136"/>
    <w:rsid w:val="0082770F"/>
    <w:rsid w:val="00833D56"/>
    <w:rsid w:val="00834860"/>
    <w:rsid w:val="008368EC"/>
    <w:rsid w:val="008475F4"/>
    <w:rsid w:val="00857BF4"/>
    <w:rsid w:val="008626C6"/>
    <w:rsid w:val="00865C7A"/>
    <w:rsid w:val="008719FF"/>
    <w:rsid w:val="00873077"/>
    <w:rsid w:val="00873F31"/>
    <w:rsid w:val="00890E4E"/>
    <w:rsid w:val="008915D5"/>
    <w:rsid w:val="008919FD"/>
    <w:rsid w:val="00895799"/>
    <w:rsid w:val="00896C96"/>
    <w:rsid w:val="008A502A"/>
    <w:rsid w:val="008A60E0"/>
    <w:rsid w:val="008B5275"/>
    <w:rsid w:val="008B660A"/>
    <w:rsid w:val="008C1CE1"/>
    <w:rsid w:val="008C5A7D"/>
    <w:rsid w:val="008C5FE7"/>
    <w:rsid w:val="008D2FD3"/>
    <w:rsid w:val="008D5C3A"/>
    <w:rsid w:val="008D5EDC"/>
    <w:rsid w:val="008D60B4"/>
    <w:rsid w:val="008E2938"/>
    <w:rsid w:val="008E2AE0"/>
    <w:rsid w:val="008E3014"/>
    <w:rsid w:val="008E62C7"/>
    <w:rsid w:val="008F019A"/>
    <w:rsid w:val="008F4BE3"/>
    <w:rsid w:val="008F4E56"/>
    <w:rsid w:val="00905164"/>
    <w:rsid w:val="0090736E"/>
    <w:rsid w:val="009111A1"/>
    <w:rsid w:val="0091269E"/>
    <w:rsid w:val="0091316B"/>
    <w:rsid w:val="00913BB6"/>
    <w:rsid w:val="00917237"/>
    <w:rsid w:val="0091799E"/>
    <w:rsid w:val="009228ED"/>
    <w:rsid w:val="009233EB"/>
    <w:rsid w:val="00924AF9"/>
    <w:rsid w:val="00934171"/>
    <w:rsid w:val="0093477B"/>
    <w:rsid w:val="009361C7"/>
    <w:rsid w:val="00937587"/>
    <w:rsid w:val="00940148"/>
    <w:rsid w:val="0094379D"/>
    <w:rsid w:val="009460F5"/>
    <w:rsid w:val="00946523"/>
    <w:rsid w:val="00951CAD"/>
    <w:rsid w:val="00951D06"/>
    <w:rsid w:val="009534E3"/>
    <w:rsid w:val="009540FE"/>
    <w:rsid w:val="009548F0"/>
    <w:rsid w:val="009565ED"/>
    <w:rsid w:val="0095776A"/>
    <w:rsid w:val="009623D5"/>
    <w:rsid w:val="00962E40"/>
    <w:rsid w:val="0096502F"/>
    <w:rsid w:val="00965248"/>
    <w:rsid w:val="0096698F"/>
    <w:rsid w:val="00974461"/>
    <w:rsid w:val="009820D7"/>
    <w:rsid w:val="00987535"/>
    <w:rsid w:val="00990A4C"/>
    <w:rsid w:val="00993B36"/>
    <w:rsid w:val="009958BC"/>
    <w:rsid w:val="00996055"/>
    <w:rsid w:val="0099702D"/>
    <w:rsid w:val="0099755C"/>
    <w:rsid w:val="009976CE"/>
    <w:rsid w:val="009A137D"/>
    <w:rsid w:val="009A2DC2"/>
    <w:rsid w:val="009A469B"/>
    <w:rsid w:val="009A5B6B"/>
    <w:rsid w:val="009A6906"/>
    <w:rsid w:val="009C1955"/>
    <w:rsid w:val="009C5440"/>
    <w:rsid w:val="009C63FE"/>
    <w:rsid w:val="009D0A46"/>
    <w:rsid w:val="009D1024"/>
    <w:rsid w:val="009D196E"/>
    <w:rsid w:val="009D2155"/>
    <w:rsid w:val="009D3321"/>
    <w:rsid w:val="009E4008"/>
    <w:rsid w:val="009E534B"/>
    <w:rsid w:val="009E74CC"/>
    <w:rsid w:val="009F1212"/>
    <w:rsid w:val="009F1213"/>
    <w:rsid w:val="009F3724"/>
    <w:rsid w:val="00A0171A"/>
    <w:rsid w:val="00A10588"/>
    <w:rsid w:val="00A120E6"/>
    <w:rsid w:val="00A12409"/>
    <w:rsid w:val="00A208E2"/>
    <w:rsid w:val="00A20E19"/>
    <w:rsid w:val="00A20F9A"/>
    <w:rsid w:val="00A21085"/>
    <w:rsid w:val="00A21F30"/>
    <w:rsid w:val="00A221F0"/>
    <w:rsid w:val="00A25986"/>
    <w:rsid w:val="00A3421A"/>
    <w:rsid w:val="00A3553C"/>
    <w:rsid w:val="00A37F64"/>
    <w:rsid w:val="00A401C1"/>
    <w:rsid w:val="00A418C8"/>
    <w:rsid w:val="00A45607"/>
    <w:rsid w:val="00A462E9"/>
    <w:rsid w:val="00A506A8"/>
    <w:rsid w:val="00A50E0A"/>
    <w:rsid w:val="00A51D4A"/>
    <w:rsid w:val="00A5274E"/>
    <w:rsid w:val="00A52DE6"/>
    <w:rsid w:val="00A53486"/>
    <w:rsid w:val="00A6113F"/>
    <w:rsid w:val="00A628D1"/>
    <w:rsid w:val="00A667EC"/>
    <w:rsid w:val="00A674AF"/>
    <w:rsid w:val="00A708B6"/>
    <w:rsid w:val="00A70D07"/>
    <w:rsid w:val="00A70F0B"/>
    <w:rsid w:val="00A7181E"/>
    <w:rsid w:val="00A71831"/>
    <w:rsid w:val="00A719DE"/>
    <w:rsid w:val="00A71BA4"/>
    <w:rsid w:val="00A72F83"/>
    <w:rsid w:val="00A737E1"/>
    <w:rsid w:val="00A755A8"/>
    <w:rsid w:val="00A76100"/>
    <w:rsid w:val="00A81A5F"/>
    <w:rsid w:val="00A8603A"/>
    <w:rsid w:val="00A93DEE"/>
    <w:rsid w:val="00AA0253"/>
    <w:rsid w:val="00AA26C7"/>
    <w:rsid w:val="00AB30FE"/>
    <w:rsid w:val="00AB40FE"/>
    <w:rsid w:val="00AB5B9A"/>
    <w:rsid w:val="00AB6D6B"/>
    <w:rsid w:val="00AC0BC6"/>
    <w:rsid w:val="00AE0E67"/>
    <w:rsid w:val="00AE2C0C"/>
    <w:rsid w:val="00AE45CC"/>
    <w:rsid w:val="00AE493A"/>
    <w:rsid w:val="00AE5383"/>
    <w:rsid w:val="00AE74D9"/>
    <w:rsid w:val="00AF1196"/>
    <w:rsid w:val="00AF3520"/>
    <w:rsid w:val="00AF40D0"/>
    <w:rsid w:val="00AF5D18"/>
    <w:rsid w:val="00AF7BF9"/>
    <w:rsid w:val="00B002EA"/>
    <w:rsid w:val="00B03778"/>
    <w:rsid w:val="00B077A3"/>
    <w:rsid w:val="00B10FB1"/>
    <w:rsid w:val="00B12777"/>
    <w:rsid w:val="00B14EAA"/>
    <w:rsid w:val="00B161F9"/>
    <w:rsid w:val="00B23D9F"/>
    <w:rsid w:val="00B27884"/>
    <w:rsid w:val="00B30165"/>
    <w:rsid w:val="00B403F1"/>
    <w:rsid w:val="00B42864"/>
    <w:rsid w:val="00B446F8"/>
    <w:rsid w:val="00B4683D"/>
    <w:rsid w:val="00B478A5"/>
    <w:rsid w:val="00B51BFA"/>
    <w:rsid w:val="00B528AD"/>
    <w:rsid w:val="00B52DF4"/>
    <w:rsid w:val="00B661E3"/>
    <w:rsid w:val="00B7220E"/>
    <w:rsid w:val="00B75DCE"/>
    <w:rsid w:val="00B75ECB"/>
    <w:rsid w:val="00B76C85"/>
    <w:rsid w:val="00B82DDE"/>
    <w:rsid w:val="00B83BE5"/>
    <w:rsid w:val="00B85EE6"/>
    <w:rsid w:val="00B90C72"/>
    <w:rsid w:val="00BA16F2"/>
    <w:rsid w:val="00BA1DED"/>
    <w:rsid w:val="00BA2595"/>
    <w:rsid w:val="00BA4BC5"/>
    <w:rsid w:val="00BA52F1"/>
    <w:rsid w:val="00BB0085"/>
    <w:rsid w:val="00BB3E1A"/>
    <w:rsid w:val="00BB5FFD"/>
    <w:rsid w:val="00BD48E4"/>
    <w:rsid w:val="00BD5D0D"/>
    <w:rsid w:val="00BD5F64"/>
    <w:rsid w:val="00BD6002"/>
    <w:rsid w:val="00BD7B28"/>
    <w:rsid w:val="00BF4D25"/>
    <w:rsid w:val="00BF6A99"/>
    <w:rsid w:val="00C06C07"/>
    <w:rsid w:val="00C07BC5"/>
    <w:rsid w:val="00C100B7"/>
    <w:rsid w:val="00C10C60"/>
    <w:rsid w:val="00C11DB9"/>
    <w:rsid w:val="00C241C8"/>
    <w:rsid w:val="00C32D67"/>
    <w:rsid w:val="00C34424"/>
    <w:rsid w:val="00C34C33"/>
    <w:rsid w:val="00C36484"/>
    <w:rsid w:val="00C3691B"/>
    <w:rsid w:val="00C446BD"/>
    <w:rsid w:val="00C51A5D"/>
    <w:rsid w:val="00C535FD"/>
    <w:rsid w:val="00C60914"/>
    <w:rsid w:val="00C66753"/>
    <w:rsid w:val="00C739B5"/>
    <w:rsid w:val="00C75A4E"/>
    <w:rsid w:val="00C75E46"/>
    <w:rsid w:val="00C75F26"/>
    <w:rsid w:val="00C779B4"/>
    <w:rsid w:val="00C80D5E"/>
    <w:rsid w:val="00C856C5"/>
    <w:rsid w:val="00C8652E"/>
    <w:rsid w:val="00C870B1"/>
    <w:rsid w:val="00C903D5"/>
    <w:rsid w:val="00C95D0A"/>
    <w:rsid w:val="00C968B9"/>
    <w:rsid w:val="00CA2F42"/>
    <w:rsid w:val="00CA4728"/>
    <w:rsid w:val="00CA541F"/>
    <w:rsid w:val="00CB4051"/>
    <w:rsid w:val="00CB465D"/>
    <w:rsid w:val="00CB6C20"/>
    <w:rsid w:val="00CC4063"/>
    <w:rsid w:val="00CD4D3D"/>
    <w:rsid w:val="00CD6821"/>
    <w:rsid w:val="00CD74A6"/>
    <w:rsid w:val="00CE0334"/>
    <w:rsid w:val="00CE2796"/>
    <w:rsid w:val="00CF03C0"/>
    <w:rsid w:val="00CF176C"/>
    <w:rsid w:val="00CF2301"/>
    <w:rsid w:val="00CF24DC"/>
    <w:rsid w:val="00CF439C"/>
    <w:rsid w:val="00CF6574"/>
    <w:rsid w:val="00D005B2"/>
    <w:rsid w:val="00D05C1D"/>
    <w:rsid w:val="00D10312"/>
    <w:rsid w:val="00D1051E"/>
    <w:rsid w:val="00D12822"/>
    <w:rsid w:val="00D13952"/>
    <w:rsid w:val="00D2133C"/>
    <w:rsid w:val="00D225C3"/>
    <w:rsid w:val="00D22922"/>
    <w:rsid w:val="00D313AF"/>
    <w:rsid w:val="00D33C94"/>
    <w:rsid w:val="00D34567"/>
    <w:rsid w:val="00D36B1C"/>
    <w:rsid w:val="00D405B6"/>
    <w:rsid w:val="00D42D01"/>
    <w:rsid w:val="00D441A7"/>
    <w:rsid w:val="00D44B07"/>
    <w:rsid w:val="00D47710"/>
    <w:rsid w:val="00D5398F"/>
    <w:rsid w:val="00D61A09"/>
    <w:rsid w:val="00D66DC3"/>
    <w:rsid w:val="00D7589D"/>
    <w:rsid w:val="00D7602A"/>
    <w:rsid w:val="00D81032"/>
    <w:rsid w:val="00D8161E"/>
    <w:rsid w:val="00D931D0"/>
    <w:rsid w:val="00D9372A"/>
    <w:rsid w:val="00DA39A2"/>
    <w:rsid w:val="00DA6059"/>
    <w:rsid w:val="00DA7573"/>
    <w:rsid w:val="00DA7E2D"/>
    <w:rsid w:val="00DB0EF7"/>
    <w:rsid w:val="00DB299B"/>
    <w:rsid w:val="00DB4D5F"/>
    <w:rsid w:val="00DB5696"/>
    <w:rsid w:val="00DB5D58"/>
    <w:rsid w:val="00DC1660"/>
    <w:rsid w:val="00DC3BF1"/>
    <w:rsid w:val="00DD2197"/>
    <w:rsid w:val="00DD2AB7"/>
    <w:rsid w:val="00DD4D93"/>
    <w:rsid w:val="00DE3FED"/>
    <w:rsid w:val="00DF072A"/>
    <w:rsid w:val="00DF4204"/>
    <w:rsid w:val="00DF7B9D"/>
    <w:rsid w:val="00DF7F5E"/>
    <w:rsid w:val="00E01AB9"/>
    <w:rsid w:val="00E01AF4"/>
    <w:rsid w:val="00E040D7"/>
    <w:rsid w:val="00E04BAB"/>
    <w:rsid w:val="00E07220"/>
    <w:rsid w:val="00E119E0"/>
    <w:rsid w:val="00E137FC"/>
    <w:rsid w:val="00E16893"/>
    <w:rsid w:val="00E20E4B"/>
    <w:rsid w:val="00E2174D"/>
    <w:rsid w:val="00E2383B"/>
    <w:rsid w:val="00E26592"/>
    <w:rsid w:val="00E270FC"/>
    <w:rsid w:val="00E341A3"/>
    <w:rsid w:val="00E354D1"/>
    <w:rsid w:val="00E4014C"/>
    <w:rsid w:val="00E42466"/>
    <w:rsid w:val="00E42A3D"/>
    <w:rsid w:val="00E42B19"/>
    <w:rsid w:val="00E5064C"/>
    <w:rsid w:val="00E53343"/>
    <w:rsid w:val="00E61EB3"/>
    <w:rsid w:val="00E629E5"/>
    <w:rsid w:val="00E657B1"/>
    <w:rsid w:val="00E66C3D"/>
    <w:rsid w:val="00E66DE3"/>
    <w:rsid w:val="00E67599"/>
    <w:rsid w:val="00E7381E"/>
    <w:rsid w:val="00E73A03"/>
    <w:rsid w:val="00E7566A"/>
    <w:rsid w:val="00E75836"/>
    <w:rsid w:val="00E91B24"/>
    <w:rsid w:val="00E92C87"/>
    <w:rsid w:val="00E9364B"/>
    <w:rsid w:val="00E96E4D"/>
    <w:rsid w:val="00EB60AF"/>
    <w:rsid w:val="00EB671B"/>
    <w:rsid w:val="00EB7EC5"/>
    <w:rsid w:val="00EC14B7"/>
    <w:rsid w:val="00EC36BB"/>
    <w:rsid w:val="00EC797D"/>
    <w:rsid w:val="00ED03F5"/>
    <w:rsid w:val="00ED05E4"/>
    <w:rsid w:val="00ED1011"/>
    <w:rsid w:val="00ED6012"/>
    <w:rsid w:val="00EE05D8"/>
    <w:rsid w:val="00EE377E"/>
    <w:rsid w:val="00EE4992"/>
    <w:rsid w:val="00EE4B42"/>
    <w:rsid w:val="00EF0212"/>
    <w:rsid w:val="00EF1FAA"/>
    <w:rsid w:val="00EF44EC"/>
    <w:rsid w:val="00F02F58"/>
    <w:rsid w:val="00F0449F"/>
    <w:rsid w:val="00F07DEE"/>
    <w:rsid w:val="00F13331"/>
    <w:rsid w:val="00F16972"/>
    <w:rsid w:val="00F2003E"/>
    <w:rsid w:val="00F2135D"/>
    <w:rsid w:val="00F22B0C"/>
    <w:rsid w:val="00F23D7C"/>
    <w:rsid w:val="00F27BD0"/>
    <w:rsid w:val="00F27BE7"/>
    <w:rsid w:val="00F3052E"/>
    <w:rsid w:val="00F326FE"/>
    <w:rsid w:val="00F3749A"/>
    <w:rsid w:val="00F375A7"/>
    <w:rsid w:val="00F4240A"/>
    <w:rsid w:val="00F42E12"/>
    <w:rsid w:val="00F43447"/>
    <w:rsid w:val="00F44903"/>
    <w:rsid w:val="00F44DFE"/>
    <w:rsid w:val="00F450C9"/>
    <w:rsid w:val="00F46443"/>
    <w:rsid w:val="00F46B0A"/>
    <w:rsid w:val="00F504F7"/>
    <w:rsid w:val="00F50F59"/>
    <w:rsid w:val="00F51653"/>
    <w:rsid w:val="00F51843"/>
    <w:rsid w:val="00F561CA"/>
    <w:rsid w:val="00F566D4"/>
    <w:rsid w:val="00F60CFE"/>
    <w:rsid w:val="00F628BD"/>
    <w:rsid w:val="00F70872"/>
    <w:rsid w:val="00F81FA1"/>
    <w:rsid w:val="00F82038"/>
    <w:rsid w:val="00F828F9"/>
    <w:rsid w:val="00F8732B"/>
    <w:rsid w:val="00F87E22"/>
    <w:rsid w:val="00F90743"/>
    <w:rsid w:val="00F918B6"/>
    <w:rsid w:val="00F93B94"/>
    <w:rsid w:val="00F93FE9"/>
    <w:rsid w:val="00FA1EDC"/>
    <w:rsid w:val="00FA72FD"/>
    <w:rsid w:val="00FB0D0B"/>
    <w:rsid w:val="00FB51A9"/>
    <w:rsid w:val="00FB563D"/>
    <w:rsid w:val="00FB58D5"/>
    <w:rsid w:val="00FB5C03"/>
    <w:rsid w:val="00FB7B74"/>
    <w:rsid w:val="00FC2350"/>
    <w:rsid w:val="00FC2D3D"/>
    <w:rsid w:val="00FD12EB"/>
    <w:rsid w:val="00FD36A8"/>
    <w:rsid w:val="00FD715A"/>
    <w:rsid w:val="00FE6CF2"/>
    <w:rsid w:val="00FF18C6"/>
    <w:rsid w:val="00FF24E6"/>
    <w:rsid w:val="00FF3ED1"/>
    <w:rsid w:val="00FF49F6"/>
    <w:rsid w:val="00FF52F3"/>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C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75520"/>
  </w:style>
  <w:style w:type="character" w:styleId="CommentReference">
    <w:name w:val="annotation reference"/>
    <w:basedOn w:val="DefaultParagraphFont"/>
    <w:uiPriority w:val="99"/>
    <w:semiHidden/>
    <w:unhideWhenUsed/>
    <w:rsid w:val="00A208E2"/>
    <w:rPr>
      <w:sz w:val="18"/>
      <w:szCs w:val="18"/>
    </w:rPr>
  </w:style>
  <w:style w:type="paragraph" w:styleId="CommentText">
    <w:name w:val="annotation text"/>
    <w:basedOn w:val="Normal"/>
    <w:link w:val="CommentTextChar"/>
    <w:uiPriority w:val="99"/>
    <w:semiHidden/>
    <w:unhideWhenUsed/>
    <w:rsid w:val="00A208E2"/>
  </w:style>
  <w:style w:type="character" w:customStyle="1" w:styleId="CommentTextChar">
    <w:name w:val="Comment Text Char"/>
    <w:basedOn w:val="DefaultParagraphFont"/>
    <w:link w:val="CommentText"/>
    <w:uiPriority w:val="99"/>
    <w:semiHidden/>
    <w:rsid w:val="00A208E2"/>
  </w:style>
  <w:style w:type="paragraph" w:styleId="CommentSubject">
    <w:name w:val="annotation subject"/>
    <w:basedOn w:val="CommentText"/>
    <w:next w:val="CommentText"/>
    <w:link w:val="CommentSubjectChar"/>
    <w:uiPriority w:val="99"/>
    <w:semiHidden/>
    <w:unhideWhenUsed/>
    <w:rsid w:val="00A208E2"/>
    <w:rPr>
      <w:b/>
      <w:bCs/>
      <w:sz w:val="20"/>
      <w:szCs w:val="20"/>
    </w:rPr>
  </w:style>
  <w:style w:type="character" w:customStyle="1" w:styleId="CommentSubjectChar">
    <w:name w:val="Comment Subject Char"/>
    <w:basedOn w:val="CommentTextChar"/>
    <w:link w:val="CommentSubject"/>
    <w:uiPriority w:val="99"/>
    <w:semiHidden/>
    <w:rsid w:val="00A208E2"/>
    <w:rPr>
      <w:b/>
      <w:bCs/>
      <w:sz w:val="20"/>
      <w:szCs w:val="20"/>
    </w:rPr>
  </w:style>
  <w:style w:type="paragraph" w:styleId="BalloonText">
    <w:name w:val="Balloon Text"/>
    <w:basedOn w:val="Normal"/>
    <w:link w:val="BalloonTextChar"/>
    <w:uiPriority w:val="99"/>
    <w:semiHidden/>
    <w:unhideWhenUsed/>
    <w:rsid w:val="00A208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08E2"/>
    <w:rPr>
      <w:rFonts w:ascii="Times New Roman" w:hAnsi="Times New Roman" w:cs="Times New Roman"/>
      <w:sz w:val="18"/>
      <w:szCs w:val="18"/>
    </w:rPr>
  </w:style>
  <w:style w:type="character" w:styleId="Hyperlink">
    <w:name w:val="Hyperlink"/>
    <w:basedOn w:val="DefaultParagraphFont"/>
    <w:uiPriority w:val="99"/>
    <w:unhideWhenUsed/>
    <w:rsid w:val="00565071"/>
    <w:rPr>
      <w:color w:val="0563C1" w:themeColor="hyperlink"/>
      <w:u w:val="single"/>
    </w:rPr>
  </w:style>
  <w:style w:type="character" w:styleId="UnresolvedMention">
    <w:name w:val="Unresolved Mention"/>
    <w:basedOn w:val="DefaultParagraphFont"/>
    <w:uiPriority w:val="99"/>
    <w:rsid w:val="00487182"/>
    <w:rPr>
      <w:color w:val="808080"/>
      <w:shd w:val="clear" w:color="auto" w:fill="E6E6E6"/>
    </w:rPr>
  </w:style>
  <w:style w:type="paragraph" w:styleId="NormalWeb">
    <w:name w:val="Normal (Web)"/>
    <w:basedOn w:val="Normal"/>
    <w:uiPriority w:val="99"/>
    <w:semiHidden/>
    <w:unhideWhenUsed/>
    <w:rsid w:val="0077406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42E12"/>
    <w:pPr>
      <w:ind w:left="720"/>
      <w:contextualSpacing/>
    </w:pPr>
    <w:rPr>
      <w:rFonts w:ascii="Times New Roman" w:eastAsia="Times New Roman" w:hAnsi="Times New Roman" w:cs="Times New Roman"/>
    </w:rPr>
  </w:style>
  <w:style w:type="paragraph" w:styleId="Revision">
    <w:name w:val="Revision"/>
    <w:hidden/>
    <w:uiPriority w:val="99"/>
    <w:semiHidden/>
    <w:rsid w:val="00C34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0589">
      <w:bodyDiv w:val="1"/>
      <w:marLeft w:val="0"/>
      <w:marRight w:val="0"/>
      <w:marTop w:val="0"/>
      <w:marBottom w:val="0"/>
      <w:divBdr>
        <w:top w:val="none" w:sz="0" w:space="0" w:color="auto"/>
        <w:left w:val="none" w:sz="0" w:space="0" w:color="auto"/>
        <w:bottom w:val="none" w:sz="0" w:space="0" w:color="auto"/>
        <w:right w:val="none" w:sz="0" w:space="0" w:color="auto"/>
      </w:divBdr>
    </w:div>
    <w:div w:id="29233407">
      <w:bodyDiv w:val="1"/>
      <w:marLeft w:val="0"/>
      <w:marRight w:val="0"/>
      <w:marTop w:val="0"/>
      <w:marBottom w:val="0"/>
      <w:divBdr>
        <w:top w:val="none" w:sz="0" w:space="0" w:color="auto"/>
        <w:left w:val="none" w:sz="0" w:space="0" w:color="auto"/>
        <w:bottom w:val="none" w:sz="0" w:space="0" w:color="auto"/>
        <w:right w:val="none" w:sz="0" w:space="0" w:color="auto"/>
      </w:divBdr>
    </w:div>
    <w:div w:id="103547547">
      <w:bodyDiv w:val="1"/>
      <w:marLeft w:val="0"/>
      <w:marRight w:val="0"/>
      <w:marTop w:val="0"/>
      <w:marBottom w:val="0"/>
      <w:divBdr>
        <w:top w:val="none" w:sz="0" w:space="0" w:color="auto"/>
        <w:left w:val="none" w:sz="0" w:space="0" w:color="auto"/>
        <w:bottom w:val="none" w:sz="0" w:space="0" w:color="auto"/>
        <w:right w:val="none" w:sz="0" w:space="0" w:color="auto"/>
      </w:divBdr>
    </w:div>
    <w:div w:id="260531877">
      <w:bodyDiv w:val="1"/>
      <w:marLeft w:val="0"/>
      <w:marRight w:val="0"/>
      <w:marTop w:val="0"/>
      <w:marBottom w:val="0"/>
      <w:divBdr>
        <w:top w:val="none" w:sz="0" w:space="0" w:color="auto"/>
        <w:left w:val="none" w:sz="0" w:space="0" w:color="auto"/>
        <w:bottom w:val="none" w:sz="0" w:space="0" w:color="auto"/>
        <w:right w:val="none" w:sz="0" w:space="0" w:color="auto"/>
      </w:divBdr>
      <w:divsChild>
        <w:div w:id="1314724267">
          <w:marLeft w:val="360"/>
          <w:marRight w:val="0"/>
          <w:marTop w:val="200"/>
          <w:marBottom w:val="0"/>
          <w:divBdr>
            <w:top w:val="none" w:sz="0" w:space="0" w:color="auto"/>
            <w:left w:val="none" w:sz="0" w:space="0" w:color="auto"/>
            <w:bottom w:val="none" w:sz="0" w:space="0" w:color="auto"/>
            <w:right w:val="none" w:sz="0" w:space="0" w:color="auto"/>
          </w:divBdr>
        </w:div>
        <w:div w:id="1516073740">
          <w:marLeft w:val="1267"/>
          <w:marRight w:val="0"/>
          <w:marTop w:val="200"/>
          <w:marBottom w:val="0"/>
          <w:divBdr>
            <w:top w:val="none" w:sz="0" w:space="0" w:color="auto"/>
            <w:left w:val="none" w:sz="0" w:space="0" w:color="auto"/>
            <w:bottom w:val="none" w:sz="0" w:space="0" w:color="auto"/>
            <w:right w:val="none" w:sz="0" w:space="0" w:color="auto"/>
          </w:divBdr>
        </w:div>
        <w:div w:id="847712676">
          <w:marLeft w:val="1267"/>
          <w:marRight w:val="0"/>
          <w:marTop w:val="200"/>
          <w:marBottom w:val="0"/>
          <w:divBdr>
            <w:top w:val="none" w:sz="0" w:space="0" w:color="auto"/>
            <w:left w:val="none" w:sz="0" w:space="0" w:color="auto"/>
            <w:bottom w:val="none" w:sz="0" w:space="0" w:color="auto"/>
            <w:right w:val="none" w:sz="0" w:space="0" w:color="auto"/>
          </w:divBdr>
        </w:div>
        <w:div w:id="1179006709">
          <w:marLeft w:val="1267"/>
          <w:marRight w:val="0"/>
          <w:marTop w:val="200"/>
          <w:marBottom w:val="0"/>
          <w:divBdr>
            <w:top w:val="none" w:sz="0" w:space="0" w:color="auto"/>
            <w:left w:val="none" w:sz="0" w:space="0" w:color="auto"/>
            <w:bottom w:val="none" w:sz="0" w:space="0" w:color="auto"/>
            <w:right w:val="none" w:sz="0" w:space="0" w:color="auto"/>
          </w:divBdr>
        </w:div>
        <w:div w:id="630281162">
          <w:marLeft w:val="360"/>
          <w:marRight w:val="0"/>
          <w:marTop w:val="200"/>
          <w:marBottom w:val="0"/>
          <w:divBdr>
            <w:top w:val="none" w:sz="0" w:space="0" w:color="auto"/>
            <w:left w:val="none" w:sz="0" w:space="0" w:color="auto"/>
            <w:bottom w:val="none" w:sz="0" w:space="0" w:color="auto"/>
            <w:right w:val="none" w:sz="0" w:space="0" w:color="auto"/>
          </w:divBdr>
        </w:div>
      </w:divsChild>
    </w:div>
    <w:div w:id="283191654">
      <w:bodyDiv w:val="1"/>
      <w:marLeft w:val="0"/>
      <w:marRight w:val="0"/>
      <w:marTop w:val="0"/>
      <w:marBottom w:val="0"/>
      <w:divBdr>
        <w:top w:val="none" w:sz="0" w:space="0" w:color="auto"/>
        <w:left w:val="none" w:sz="0" w:space="0" w:color="auto"/>
        <w:bottom w:val="none" w:sz="0" w:space="0" w:color="auto"/>
        <w:right w:val="none" w:sz="0" w:space="0" w:color="auto"/>
      </w:divBdr>
    </w:div>
    <w:div w:id="550003189">
      <w:bodyDiv w:val="1"/>
      <w:marLeft w:val="0"/>
      <w:marRight w:val="0"/>
      <w:marTop w:val="0"/>
      <w:marBottom w:val="0"/>
      <w:divBdr>
        <w:top w:val="none" w:sz="0" w:space="0" w:color="auto"/>
        <w:left w:val="none" w:sz="0" w:space="0" w:color="auto"/>
        <w:bottom w:val="none" w:sz="0" w:space="0" w:color="auto"/>
        <w:right w:val="none" w:sz="0" w:space="0" w:color="auto"/>
      </w:divBdr>
    </w:div>
    <w:div w:id="572277947">
      <w:bodyDiv w:val="1"/>
      <w:marLeft w:val="0"/>
      <w:marRight w:val="0"/>
      <w:marTop w:val="0"/>
      <w:marBottom w:val="0"/>
      <w:divBdr>
        <w:top w:val="none" w:sz="0" w:space="0" w:color="auto"/>
        <w:left w:val="none" w:sz="0" w:space="0" w:color="auto"/>
        <w:bottom w:val="none" w:sz="0" w:space="0" w:color="auto"/>
        <w:right w:val="none" w:sz="0" w:space="0" w:color="auto"/>
      </w:divBdr>
    </w:div>
    <w:div w:id="671027191">
      <w:bodyDiv w:val="1"/>
      <w:marLeft w:val="0"/>
      <w:marRight w:val="0"/>
      <w:marTop w:val="0"/>
      <w:marBottom w:val="0"/>
      <w:divBdr>
        <w:top w:val="none" w:sz="0" w:space="0" w:color="auto"/>
        <w:left w:val="none" w:sz="0" w:space="0" w:color="auto"/>
        <w:bottom w:val="none" w:sz="0" w:space="0" w:color="auto"/>
        <w:right w:val="none" w:sz="0" w:space="0" w:color="auto"/>
      </w:divBdr>
    </w:div>
    <w:div w:id="720982523">
      <w:bodyDiv w:val="1"/>
      <w:marLeft w:val="0"/>
      <w:marRight w:val="0"/>
      <w:marTop w:val="0"/>
      <w:marBottom w:val="0"/>
      <w:divBdr>
        <w:top w:val="none" w:sz="0" w:space="0" w:color="auto"/>
        <w:left w:val="none" w:sz="0" w:space="0" w:color="auto"/>
        <w:bottom w:val="none" w:sz="0" w:space="0" w:color="auto"/>
        <w:right w:val="none" w:sz="0" w:space="0" w:color="auto"/>
      </w:divBdr>
    </w:div>
    <w:div w:id="914047279">
      <w:bodyDiv w:val="1"/>
      <w:marLeft w:val="0"/>
      <w:marRight w:val="0"/>
      <w:marTop w:val="0"/>
      <w:marBottom w:val="0"/>
      <w:divBdr>
        <w:top w:val="none" w:sz="0" w:space="0" w:color="auto"/>
        <w:left w:val="none" w:sz="0" w:space="0" w:color="auto"/>
        <w:bottom w:val="none" w:sz="0" w:space="0" w:color="auto"/>
        <w:right w:val="none" w:sz="0" w:space="0" w:color="auto"/>
      </w:divBdr>
    </w:div>
    <w:div w:id="1742752210">
      <w:bodyDiv w:val="1"/>
      <w:marLeft w:val="0"/>
      <w:marRight w:val="0"/>
      <w:marTop w:val="0"/>
      <w:marBottom w:val="0"/>
      <w:divBdr>
        <w:top w:val="none" w:sz="0" w:space="0" w:color="auto"/>
        <w:left w:val="none" w:sz="0" w:space="0" w:color="auto"/>
        <w:bottom w:val="none" w:sz="0" w:space="0" w:color="auto"/>
        <w:right w:val="none" w:sz="0" w:space="0" w:color="auto"/>
      </w:divBdr>
    </w:div>
    <w:div w:id="1782798366">
      <w:bodyDiv w:val="1"/>
      <w:marLeft w:val="0"/>
      <w:marRight w:val="0"/>
      <w:marTop w:val="0"/>
      <w:marBottom w:val="0"/>
      <w:divBdr>
        <w:top w:val="none" w:sz="0" w:space="0" w:color="auto"/>
        <w:left w:val="none" w:sz="0" w:space="0" w:color="auto"/>
        <w:bottom w:val="none" w:sz="0" w:space="0" w:color="auto"/>
        <w:right w:val="none" w:sz="0" w:space="0" w:color="auto"/>
      </w:divBdr>
    </w:div>
    <w:div w:id="1951012821">
      <w:bodyDiv w:val="1"/>
      <w:marLeft w:val="0"/>
      <w:marRight w:val="0"/>
      <w:marTop w:val="0"/>
      <w:marBottom w:val="0"/>
      <w:divBdr>
        <w:top w:val="none" w:sz="0" w:space="0" w:color="auto"/>
        <w:left w:val="none" w:sz="0" w:space="0" w:color="auto"/>
        <w:bottom w:val="none" w:sz="0" w:space="0" w:color="auto"/>
        <w:right w:val="none" w:sz="0" w:space="0" w:color="auto"/>
      </w:divBdr>
    </w:div>
    <w:div w:id="2077781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s.usda.gov/detail/r3/landmanagement/gis/?cid=stelprdb52080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156/BIO/786345" TargetMode="External"/><Relationship Id="rId5" Type="http://schemas.openxmlformats.org/officeDocument/2006/relationships/hyperlink" Target="http://mtbs.gov/%5b20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18</Pages>
  <Words>4983</Words>
  <Characters>28408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Bowman</dc:creator>
  <cp:keywords/>
  <dc:description/>
  <cp:lastModifiedBy>Microsoft Office User</cp:lastModifiedBy>
  <cp:revision>141</cp:revision>
  <cp:lastPrinted>2019-10-02T22:18:00Z</cp:lastPrinted>
  <dcterms:created xsi:type="dcterms:W3CDTF">2019-09-03T17:45:00Z</dcterms:created>
  <dcterms:modified xsi:type="dcterms:W3CDTF">2019-10-02T22:21:00Z</dcterms:modified>
</cp:coreProperties>
</file>